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A37C" w14:textId="77777777" w:rsidR="00CC0883" w:rsidRPr="007E3DEF" w:rsidRDefault="00CC0883" w:rsidP="00CC0883">
      <w:pPr>
        <w:pStyle w:val="2"/>
        <w:rPr>
          <w:color w:val="000000" w:themeColor="text1"/>
          <w:lang w:eastAsia="zh-TW"/>
        </w:rPr>
      </w:pPr>
      <w:bookmarkStart w:id="0" w:name="_Ref151564083"/>
      <w:bookmarkStart w:id="1" w:name="_Toc151636527"/>
      <w:bookmarkStart w:id="2" w:name="_Ref151964283"/>
      <w:bookmarkStart w:id="3" w:name="_Ref151964362"/>
      <w:commentRangeStart w:id="4"/>
      <w:proofErr w:type="spellStart"/>
      <w:r w:rsidRPr="007E3DEF">
        <w:rPr>
          <w:color w:val="000000" w:themeColor="text1"/>
        </w:rPr>
        <w:t>Articut</w:t>
      </w:r>
      <w:proofErr w:type="spellEnd"/>
      <w:r w:rsidRPr="007E3DEF">
        <w:rPr>
          <w:color w:val="000000" w:themeColor="text1"/>
        </w:rPr>
        <w:t>/</w:t>
      </w:r>
      <w:r w:rsidRPr="007E3DEF">
        <w:rPr>
          <w:rFonts w:hint="eastAsia"/>
          <w:color w:val="000000" w:themeColor="text1"/>
        </w:rPr>
        <w:t>L</w:t>
      </w:r>
      <w:r w:rsidRPr="007E3DEF">
        <w:rPr>
          <w:color w:val="000000" w:themeColor="text1"/>
        </w:rPr>
        <w:t>oki</w:t>
      </w:r>
      <w:r>
        <w:rPr>
          <w:color w:val="000000" w:themeColor="text1"/>
        </w:rPr>
        <w:t xml:space="preserve"> </w:t>
      </w:r>
      <w:r w:rsidRPr="007E3DEF">
        <w:rPr>
          <w:rFonts w:hint="eastAsia"/>
          <w:color w:val="000000" w:themeColor="text1"/>
        </w:rPr>
        <w:t>的運作細節</w:t>
      </w:r>
      <w:bookmarkEnd w:id="0"/>
      <w:r>
        <w:rPr>
          <w:rFonts w:hint="eastAsia"/>
          <w:color w:val="000000" w:themeColor="text1"/>
          <w:lang w:eastAsia="zh-TW"/>
        </w:rPr>
        <w:t>：以全稱語意為例</w:t>
      </w:r>
      <w:bookmarkEnd w:id="1"/>
      <w:bookmarkEnd w:id="2"/>
      <w:bookmarkEnd w:id="3"/>
      <w:commentRangeEnd w:id="4"/>
      <w:r>
        <w:rPr>
          <w:rStyle w:val="a9"/>
          <w:b w:val="0"/>
          <w:kern w:val="0"/>
          <w:lang w:eastAsia="zh-TW"/>
        </w:rPr>
        <w:commentReference w:id="4"/>
      </w:r>
    </w:p>
    <w:p w14:paraId="7937BB16" w14:textId="77777777" w:rsidR="00CC0883" w:rsidRDefault="00CC0883" w:rsidP="00CC0883">
      <w:r w:rsidRPr="00CD5A27">
        <w:rPr>
          <w:rFonts w:hint="eastAsia"/>
        </w:rPr>
        <w:t>以下用</w:t>
      </w:r>
      <w:ins w:id="5" w:author="鍾孟軒" w:date="2023-12-18T14:50:00Z">
        <w:r>
          <w:rPr>
            <w:rFonts w:hint="eastAsia"/>
            <w:color w:val="000000" w:themeColor="text1"/>
          </w:rPr>
          <w:t>全稱</w:t>
        </w:r>
      </w:ins>
      <w:r>
        <w:rPr>
          <w:rFonts w:hint="eastAsia"/>
          <w:color w:val="000000" w:themeColor="text1"/>
        </w:rPr>
        <w:t>語意</w:t>
      </w:r>
      <w:r w:rsidRPr="00225D4D">
        <w:rPr>
          <w:lang w:val="de-DE"/>
        </w:rPr>
        <w:t xml:space="preserve"> </w:t>
      </w:r>
      <w:r>
        <w:t>(</w:t>
      </w:r>
      <w:r>
        <w:rPr>
          <w:rFonts w:hint="eastAsia"/>
        </w:rPr>
        <w:t>程式中註記為</w:t>
      </w:r>
      <w:ins w:id="6" w:author="鍾孟軒" w:date="2023-12-18T14:50:00Z">
        <w:r>
          <w:rPr>
            <w:rFonts w:hint="eastAsia"/>
            <w:lang w:val="de-DE"/>
          </w:rPr>
          <w:t>u</w:t>
        </w:r>
        <w:r>
          <w:rPr>
            <w:lang w:val="de-DE"/>
          </w:rPr>
          <w:t>niversal</w:t>
        </w:r>
      </w:ins>
      <w:r w:rsidRPr="00225D4D">
        <w:rPr>
          <w:lang w:val="de-DE"/>
        </w:rPr>
        <w:t>_use</w:t>
      </w:r>
      <w:r>
        <w:rPr>
          <w:lang w:val="de-DE"/>
        </w:rPr>
        <w:t>)</w:t>
      </w:r>
      <w:r w:rsidRPr="00225D4D">
        <w:rPr>
          <w:lang w:val="de-DE"/>
        </w:rPr>
        <w:t xml:space="preserve"> </w:t>
      </w:r>
      <w:r w:rsidRPr="00CD5A27">
        <w:t>為例說明</w:t>
      </w:r>
      <w:r w:rsidRPr="00CD5A27">
        <w:rPr>
          <w:rFonts w:hint="eastAsia"/>
        </w:rPr>
        <w:t>運用</w:t>
      </w:r>
      <w:r>
        <w:rPr>
          <w:rFonts w:hint="eastAsia"/>
        </w:rPr>
        <w:t xml:space="preserve"> </w:t>
      </w:r>
      <w:r w:rsidRPr="00225D4D">
        <w:rPr>
          <w:lang w:val="de-DE"/>
        </w:rPr>
        <w:t>Articut/Loki</w:t>
      </w:r>
      <w:r>
        <w:rPr>
          <w:lang w:val="de-DE"/>
        </w:rPr>
        <w:t xml:space="preserve"> </w:t>
      </w:r>
      <w:r w:rsidRPr="00CD5A27">
        <w:rPr>
          <w:rFonts w:hint="eastAsia"/>
        </w:rPr>
        <w:t>處理中文</w:t>
      </w:r>
      <w:r>
        <w:rPr>
          <w:rFonts w:hint="eastAsia"/>
        </w:rPr>
        <w:t xml:space="preserve"> </w:t>
      </w:r>
      <w:r w:rsidRPr="00225D4D">
        <w:rPr>
          <w:i/>
          <w:iCs/>
          <w:lang w:val="de-DE"/>
        </w:rPr>
        <w:t>wh</w:t>
      </w:r>
      <w:r>
        <w:rPr>
          <w:i/>
          <w:iCs/>
          <w:lang w:val="de-DE"/>
        </w:rPr>
        <w:t xml:space="preserve"> </w:t>
      </w:r>
      <w:r w:rsidRPr="00CD5A27">
        <w:rPr>
          <w:rFonts w:hint="eastAsia"/>
        </w:rPr>
        <w:t>詞詮釋的流程。</w:t>
      </w:r>
      <w:r>
        <w:rPr>
          <w:rFonts w:hint="eastAsia"/>
        </w:rPr>
        <w:t>首先，我們</w:t>
      </w:r>
      <w:r>
        <w:rPr>
          <w:rFonts w:hAnsi="Minion Pro" w:hint="eastAsia"/>
        </w:rPr>
        <w:t>收集中研院平衡語料庫中</w:t>
      </w:r>
      <w:r>
        <w:rPr>
          <w:rFonts w:ascii="Helvetica Neue" w:cs="Helvetica Neue"/>
        </w:rPr>
        <w:t xml:space="preserve"> (</w:t>
      </w:r>
      <w:hyperlink r:id="rId11" w:history="1">
        <w:r w:rsidRPr="000303C0">
          <w:rPr>
            <w:rStyle w:val="ae"/>
            <w:color w:val="0432FF"/>
          </w:rPr>
          <w:t>https://asbc.iis.sinica.edu.tw/</w:t>
        </w:r>
      </w:hyperlink>
      <w:r>
        <w:rPr>
          <w:rFonts w:ascii="Helvetica Neue" w:cs="Helvetica Neue"/>
        </w:rPr>
        <w:t xml:space="preserve">) </w:t>
      </w:r>
      <w:ins w:id="7" w:author="鍾孟軒" w:date="2023-12-18T14:53:00Z">
        <w:r>
          <w:rPr>
            <w:rFonts w:ascii="Helvetica Neue" w:cs="Helvetica Neue" w:hint="eastAsia"/>
          </w:rPr>
          <w:t>所有</w:t>
        </w:r>
      </w:ins>
      <w:r>
        <w:rPr>
          <w:rFonts w:hint="eastAsia"/>
        </w:rPr>
        <w:t>包含「誰」的語料，總計</w:t>
      </w:r>
      <w:r w:rsidRPr="001107B1">
        <w:t>2979</w:t>
      </w:r>
      <w:r>
        <w:rPr>
          <w:rFonts w:ascii="Helvetica Neue" w:cs="Helvetica Neue"/>
        </w:rPr>
        <w:t xml:space="preserve"> </w:t>
      </w:r>
      <w:r>
        <w:rPr>
          <w:rFonts w:hint="eastAsia"/>
        </w:rPr>
        <w:t>筆。經語料預處理過後抽取出含有「誰」的語料為</w:t>
      </w:r>
      <w:r>
        <w:rPr>
          <w:rFonts w:ascii="Helvetica Neue" w:cs="Helvetica Neue"/>
        </w:rPr>
        <w:t xml:space="preserve"> </w:t>
      </w:r>
      <w:r w:rsidRPr="001107B1">
        <w:t>2695</w:t>
      </w:r>
      <w:r>
        <w:rPr>
          <w:rFonts w:ascii="Helvetica Neue" w:cs="Helvetica Neue"/>
        </w:rPr>
        <w:t xml:space="preserve"> </w:t>
      </w:r>
      <w:r>
        <w:rPr>
          <w:rFonts w:hint="eastAsia"/>
        </w:rPr>
        <w:t>筆。</w:t>
      </w:r>
      <w:r w:rsidRPr="00CD5A27">
        <w:t>此處給定之例句為「</w:t>
      </w:r>
      <w:r w:rsidRPr="002B5F93">
        <w:rPr>
          <w:rFonts w:hint="eastAsia"/>
        </w:rPr>
        <w:t>無論誰當權</w:t>
      </w:r>
      <w:r w:rsidRPr="00CD5A27">
        <w:t>」。系統</w:t>
      </w:r>
      <w:ins w:id="8" w:author="鍾孟軒" w:date="2023-12-18T18:15:00Z">
        <w:r>
          <w:rPr>
            <w:rFonts w:hint="eastAsia"/>
          </w:rPr>
          <w:t>在</w:t>
        </w:r>
        <w:proofErr w:type="spellStart"/>
        <w:r w:rsidRPr="00533FAB">
          <w:t>Articut</w:t>
        </w:r>
      </w:ins>
      <w:proofErr w:type="spellEnd"/>
      <w:r w:rsidRPr="00CD5A27">
        <w:t>將其表層解析為</w:t>
      </w:r>
      <w:r>
        <w:rPr>
          <w:rFonts w:hint="eastAsia"/>
        </w:rPr>
        <w:t xml:space="preserve"> </w:t>
      </w:r>
      <w:r w:rsidRPr="00CD5A27">
        <w:fldChar w:fldCharType="begin"/>
      </w:r>
      <w:r w:rsidRPr="00CD5A27">
        <w:instrText xml:space="preserve"> REF _Ref140841685 \r \h </w:instrText>
      </w:r>
      <w:r w:rsidRPr="00CD5A27">
        <w:fldChar w:fldCharType="separate"/>
      </w:r>
      <w:r>
        <w:t>(49</w:t>
      </w:r>
      <w:r w:rsidRPr="00CD5A27">
        <w:fldChar w:fldCharType="end"/>
      </w:r>
      <w:r w:rsidRPr="00CD5A27">
        <w:rPr>
          <w:rFonts w:hint="eastAsia"/>
        </w:rPr>
        <w:t>)</w:t>
      </w:r>
      <w:r w:rsidRPr="00CD5A27">
        <w:rPr>
          <w:rFonts w:hint="eastAsia"/>
        </w:rPr>
        <w:t>，</w:t>
      </w:r>
      <w:r w:rsidRPr="00CD5A27">
        <w:t>其</w:t>
      </w:r>
      <w:ins w:id="9" w:author="鍾孟軒" w:date="2023-12-19T18:42:00Z">
        <w:r>
          <w:rPr>
            <w:rFonts w:hint="eastAsia"/>
          </w:rPr>
          <w:t>結構</w:t>
        </w:r>
      </w:ins>
      <w:ins w:id="10" w:author="鍾孟軒" w:date="2023-12-19T18:43:00Z">
        <w:r>
          <w:rPr>
            <w:rFonts w:hint="eastAsia"/>
          </w:rPr>
          <w:t>在</w:t>
        </w:r>
        <w:r>
          <w:rPr>
            <w:rFonts w:hint="eastAsia"/>
          </w:rPr>
          <w:t>(5</w:t>
        </w:r>
        <w:r>
          <w:t>0</w:t>
        </w:r>
        <w:r>
          <w:rPr>
            <w:rFonts w:hint="eastAsia"/>
          </w:rPr>
          <w:t>)</w:t>
        </w:r>
      </w:ins>
      <w:ins w:id="11" w:author="鍾孟軒" w:date="2023-12-20T17:14:00Z">
        <w:r>
          <w:rPr>
            <w:rFonts w:hint="eastAsia"/>
          </w:rPr>
          <w:t xml:space="preserve"> </w:t>
        </w:r>
      </w:ins>
      <w:ins w:id="12" w:author="鍾孟軒" w:date="2023-12-19T18:42:00Z">
        <w:r>
          <w:rPr>
            <w:rFonts w:hint="eastAsia"/>
          </w:rPr>
          <w:t>以</w:t>
        </w:r>
      </w:ins>
      <w:r>
        <w:rPr>
          <w:rFonts w:hint="eastAsia"/>
        </w:rPr>
        <w:t xml:space="preserve"> </w:t>
      </w:r>
      <w:ins w:id="13" w:author="鍾孟軒" w:date="2023-12-18T17:43:00Z">
        <w:r>
          <w:rPr>
            <w:rFonts w:hint="eastAsia"/>
          </w:rPr>
          <w:t>r</w:t>
        </w:r>
        <w:r>
          <w:t>egex</w:t>
        </w:r>
      </w:ins>
      <w:r>
        <w:t xml:space="preserve"> </w:t>
      </w:r>
      <w:ins w:id="14" w:author="鍾孟軒" w:date="2023-12-18T17:44:00Z">
        <w:r>
          <w:rPr>
            <w:rFonts w:hint="eastAsia"/>
          </w:rPr>
          <w:t>表示式</w:t>
        </w:r>
      </w:ins>
      <w:ins w:id="15" w:author="鍾孟軒" w:date="2023-12-19T18:42:00Z">
        <w:r>
          <w:rPr>
            <w:rFonts w:hint="eastAsia"/>
          </w:rPr>
          <w:t>呈現</w:t>
        </w:r>
      </w:ins>
      <w:del w:id="16" w:author="鍾孟軒" w:date="2023-12-18T17:43:00Z">
        <w:r w:rsidRPr="00CD5A27" w:rsidDel="008804F4">
          <w:delText>詞性標記</w:delText>
        </w:r>
      </w:del>
      <w:del w:id="17" w:author="鍾孟軒" w:date="2023-12-19T18:42:00Z">
        <w:r w:rsidRPr="00AE616F" w:rsidDel="005A430C">
          <w:delText>為</w:delText>
        </w:r>
        <w:r w:rsidDel="005A430C">
          <w:rPr>
            <w:rFonts w:hint="eastAsia"/>
          </w:rPr>
          <w:delText xml:space="preserve"> </w:delText>
        </w:r>
        <w:r w:rsidRPr="00AE616F" w:rsidDel="005A430C">
          <w:fldChar w:fldCharType="begin"/>
        </w:r>
        <w:r w:rsidRPr="00AE616F" w:rsidDel="005A430C">
          <w:delInstrText xml:space="preserve"> REF _Ref140841687 \r \h </w:delInstrText>
        </w:r>
        <w:r w:rsidRPr="00AE616F" w:rsidDel="005A430C">
          <w:fldChar w:fldCharType="separate"/>
        </w:r>
        <w:r w:rsidDel="005A430C">
          <w:delText>(50</w:delText>
        </w:r>
        <w:r w:rsidRPr="00AE616F" w:rsidDel="005A430C">
          <w:fldChar w:fldCharType="end"/>
        </w:r>
        <w:r w:rsidRPr="00AE616F" w:rsidDel="005A430C">
          <w:rPr>
            <w:rFonts w:hint="eastAsia"/>
          </w:rPr>
          <w:delText>)</w:delText>
        </w:r>
      </w:del>
      <w:del w:id="18" w:author="鍾孟軒" w:date="2023-12-18T17:44:00Z">
        <w:r w:rsidRPr="00AE616F" w:rsidDel="008804F4">
          <w:rPr>
            <w:rFonts w:hint="eastAsia"/>
          </w:rPr>
          <w:delText>，</w:delText>
        </w:r>
        <w:r w:rsidRPr="00AE616F" w:rsidDel="008804F4">
          <w:delText>其中由於動詞要做為錨點，故不轉為詞性標記</w:delText>
        </w:r>
      </w:del>
      <w:r w:rsidRPr="00AE616F">
        <w:t>。而在系統後台，則將該例句儲存為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_Ref140841965 \r \h</w:instrText>
      </w:r>
      <w:r>
        <w:instrText xml:space="preserve"> </w:instrText>
      </w:r>
      <w:r>
        <w:fldChar w:fldCharType="separate"/>
      </w:r>
      <w:r>
        <w:t>(51</w:t>
      </w:r>
      <w:r>
        <w:fldChar w:fldCharType="end"/>
      </w:r>
      <w:r w:rsidRPr="00AE616F">
        <w:rPr>
          <w:rFonts w:hint="eastAsia"/>
        </w:rPr>
        <w:t>)</w:t>
      </w:r>
      <w:r>
        <w:t xml:space="preserve"> </w:t>
      </w:r>
      <w:r w:rsidRPr="005B44BC">
        <w:t>以符合</w:t>
      </w:r>
      <w:r w:rsidRPr="005B44BC">
        <w:t xml:space="preserve"> lambda </w:t>
      </w:r>
      <w:r w:rsidRPr="005B44BC">
        <w:t>邏輯式呈現</w:t>
      </w:r>
      <w:proofErr w:type="gramStart"/>
      <w:r w:rsidRPr="005B44BC">
        <w:t>的真值條件</w:t>
      </w:r>
      <w:proofErr w:type="gramEnd"/>
      <w:r w:rsidRPr="005B44BC">
        <w:t>。</w:t>
      </w:r>
    </w:p>
    <w:p w14:paraId="6A114289" w14:textId="77777777" w:rsidR="00CC0883" w:rsidRDefault="00CC0883" w:rsidP="00CC0883"/>
    <w:p w14:paraId="3332723D" w14:textId="77777777" w:rsidR="00CC0883" w:rsidRPr="00E71AA2" w:rsidRDefault="00CC0883" w:rsidP="00CC0883">
      <w:pPr>
        <w:pStyle w:val="Example"/>
        <w:tabs>
          <w:tab w:val="clear" w:pos="567"/>
        </w:tabs>
        <w:rPr>
          <w:color w:val="000000" w:themeColor="text1"/>
        </w:rPr>
      </w:pPr>
      <w:bookmarkStart w:id="19" w:name="_Ref140841685"/>
      <w:r w:rsidRPr="00E71AA2">
        <w:rPr>
          <w:rFonts w:hint="eastAsia"/>
          <w:color w:val="000000" w:themeColor="text1"/>
          <w:lang w:eastAsia="zh-TW"/>
        </w:rPr>
        <w:t>)</w:t>
      </w:r>
      <w:r w:rsidRPr="00E71AA2">
        <w:rPr>
          <w:color w:val="000000" w:themeColor="text1"/>
          <w:lang w:eastAsia="zh-TW"/>
        </w:rPr>
        <w:tab/>
      </w:r>
      <w:bookmarkStart w:id="20" w:name="_Hlk153811729"/>
      <w:ins w:id="21" w:author="鍾孟軒" w:date="2023-12-18T17:05:00Z">
        <w:r w:rsidRPr="002B5F93">
          <w:rPr>
            <w:rFonts w:hint="eastAsia"/>
            <w:color w:val="000000" w:themeColor="text1"/>
            <w:lang w:eastAsia="zh-TW"/>
          </w:rPr>
          <w:t>無論</w:t>
        </w:r>
        <w:bookmarkEnd w:id="20"/>
        <w:r w:rsidRPr="002B5F93">
          <w:rPr>
            <w:rFonts w:hint="eastAsia"/>
            <w:color w:val="000000" w:themeColor="text1"/>
            <w:lang w:eastAsia="zh-TW"/>
          </w:rPr>
          <w:t>/</w:t>
        </w:r>
        <w:r w:rsidRPr="002B5F93">
          <w:rPr>
            <w:rFonts w:hint="eastAsia"/>
            <w:color w:val="000000" w:themeColor="text1"/>
            <w:lang w:eastAsia="zh-TW"/>
          </w:rPr>
          <w:t>誰</w:t>
        </w:r>
        <w:r w:rsidRPr="002B5F93">
          <w:rPr>
            <w:rFonts w:hint="eastAsia"/>
            <w:color w:val="000000" w:themeColor="text1"/>
            <w:lang w:eastAsia="zh-TW"/>
          </w:rPr>
          <w:t>/</w:t>
        </w:r>
        <w:r w:rsidRPr="002B5F93">
          <w:rPr>
            <w:rFonts w:hint="eastAsia"/>
            <w:color w:val="000000" w:themeColor="text1"/>
            <w:lang w:eastAsia="zh-TW"/>
          </w:rPr>
          <w:t>當權</w:t>
        </w:r>
      </w:ins>
      <w:bookmarkEnd w:id="19"/>
    </w:p>
    <w:p w14:paraId="31555A4A" w14:textId="77777777" w:rsidR="00CC0883" w:rsidRDefault="00CC0883" w:rsidP="00CC0883">
      <w:pPr>
        <w:pStyle w:val="Example"/>
        <w:tabs>
          <w:tab w:val="clear" w:pos="567"/>
        </w:tabs>
        <w:jc w:val="left"/>
        <w:rPr>
          <w:ins w:id="22" w:author="鍾孟軒" w:date="2023-12-18T17:13:00Z"/>
          <w:color w:val="000000" w:themeColor="text1"/>
        </w:rPr>
      </w:pPr>
      <w:bookmarkStart w:id="23" w:name="_Ref140841687"/>
      <w:r w:rsidRPr="00E71AA2">
        <w:rPr>
          <w:rFonts w:hint="eastAsia"/>
          <w:color w:val="000000" w:themeColor="text1"/>
        </w:rPr>
        <w:t>)</w:t>
      </w:r>
      <w:r w:rsidRPr="00E71AA2">
        <w:rPr>
          <w:color w:val="000000" w:themeColor="text1"/>
        </w:rPr>
        <w:tab/>
      </w:r>
      <w:ins w:id="24" w:author="鍾孟軒" w:date="2023-12-18T17:10:00Z">
        <w:r w:rsidRPr="002B5F93">
          <w:rPr>
            <w:color w:val="000000" w:themeColor="text1"/>
          </w:rPr>
          <w:t>&lt;MODIFIER&gt;</w:t>
        </w:r>
      </w:ins>
      <w:ins w:id="25" w:author="鍾孟軒" w:date="2023-12-18T17:11:00Z">
        <w:r>
          <w:rPr>
            <w:rFonts w:hint="eastAsia"/>
            <w:color w:val="000000" w:themeColor="text1"/>
            <w:lang w:eastAsia="zh-TW"/>
          </w:rPr>
          <w:t>無論</w:t>
        </w:r>
        <w:r w:rsidRPr="002B5F93">
          <w:rPr>
            <w:color w:val="000000" w:themeColor="text1"/>
            <w:lang w:eastAsia="zh-TW"/>
          </w:rPr>
          <w:t>&lt;/MODIFIER&gt;&lt;</w:t>
        </w:r>
        <w:proofErr w:type="spellStart"/>
        <w:r w:rsidRPr="002B5F93">
          <w:rPr>
            <w:color w:val="000000" w:themeColor="text1"/>
            <w:lang w:eastAsia="zh-TW"/>
          </w:rPr>
          <w:t>CLAUSE_WhoQ</w:t>
        </w:r>
        <w:proofErr w:type="spellEnd"/>
        <w:r w:rsidRPr="002B5F93">
          <w:rPr>
            <w:color w:val="000000" w:themeColor="text1"/>
            <w:lang w:eastAsia="zh-TW"/>
          </w:rPr>
          <w:t>&gt;</w:t>
        </w:r>
        <w:r>
          <w:rPr>
            <w:rFonts w:hint="eastAsia"/>
            <w:color w:val="000000" w:themeColor="text1"/>
            <w:lang w:eastAsia="zh-TW"/>
          </w:rPr>
          <w:t>誰</w:t>
        </w:r>
        <w:r w:rsidRPr="002B5F93">
          <w:rPr>
            <w:color w:val="000000" w:themeColor="text1"/>
            <w:lang w:eastAsia="zh-TW"/>
          </w:rPr>
          <w:t>&lt;/</w:t>
        </w:r>
        <w:proofErr w:type="spellStart"/>
        <w:r w:rsidRPr="002B5F93">
          <w:rPr>
            <w:color w:val="000000" w:themeColor="text1"/>
            <w:lang w:eastAsia="zh-TW"/>
          </w:rPr>
          <w:t>CLAUSE_WhoQ</w:t>
        </w:r>
        <w:proofErr w:type="spellEnd"/>
        <w:r w:rsidRPr="002B5F93">
          <w:rPr>
            <w:color w:val="000000" w:themeColor="text1"/>
            <w:lang w:eastAsia="zh-TW"/>
          </w:rPr>
          <w:t>&gt;</w:t>
        </w:r>
      </w:ins>
    </w:p>
    <w:p w14:paraId="32759157" w14:textId="77777777" w:rsidR="00CC0883" w:rsidRPr="00E71AA2" w:rsidRDefault="00CC0883" w:rsidP="00CC0883">
      <w:pPr>
        <w:pStyle w:val="Example"/>
        <w:numPr>
          <w:ilvl w:val="0"/>
          <w:numId w:val="0"/>
        </w:numPr>
        <w:tabs>
          <w:tab w:val="clear" w:pos="567"/>
        </w:tabs>
        <w:ind w:firstLine="720"/>
        <w:jc w:val="left"/>
        <w:rPr>
          <w:color w:val="000000" w:themeColor="text1"/>
        </w:rPr>
      </w:pPr>
      <w:ins w:id="26" w:author="鍾孟軒" w:date="2023-12-18T17:12:00Z">
        <w:r w:rsidRPr="002B5F93">
          <w:rPr>
            <w:color w:val="000000" w:themeColor="text1"/>
            <w:lang w:eastAsia="zh-TW"/>
          </w:rPr>
          <w:t>&lt;</w:t>
        </w:r>
        <w:proofErr w:type="spellStart"/>
        <w:r w:rsidRPr="002B5F93">
          <w:rPr>
            <w:color w:val="000000" w:themeColor="text1"/>
            <w:lang w:eastAsia="zh-TW"/>
          </w:rPr>
          <w:t>ACTION_verb</w:t>
        </w:r>
        <w:proofErr w:type="spellEnd"/>
        <w:r w:rsidRPr="002B5F93">
          <w:rPr>
            <w:color w:val="000000" w:themeColor="text1"/>
            <w:lang w:eastAsia="zh-TW"/>
          </w:rPr>
          <w:t>&gt;</w:t>
        </w:r>
        <w:r w:rsidRPr="002B5F93" w:rsidDel="003357B4">
          <w:rPr>
            <w:color w:val="000000" w:themeColor="text1"/>
            <w:lang w:eastAsia="zh-TW"/>
          </w:rPr>
          <w:t xml:space="preserve"> </w:t>
        </w:r>
        <w:r w:rsidRPr="002B5F93">
          <w:rPr>
            <w:rFonts w:hint="eastAsia"/>
            <w:color w:val="000000" w:themeColor="text1"/>
            <w:lang w:eastAsia="zh-TW"/>
          </w:rPr>
          <w:t>當權</w:t>
        </w:r>
        <w:r w:rsidRPr="002B5F93">
          <w:rPr>
            <w:rFonts w:hint="eastAsia"/>
            <w:color w:val="000000" w:themeColor="text1"/>
            <w:lang w:eastAsia="zh-TW"/>
          </w:rPr>
          <w:t>&lt;/</w:t>
        </w:r>
        <w:proofErr w:type="spellStart"/>
        <w:r w:rsidRPr="002B5F93">
          <w:rPr>
            <w:rFonts w:hint="eastAsia"/>
            <w:color w:val="000000" w:themeColor="text1"/>
            <w:lang w:eastAsia="zh-TW"/>
          </w:rPr>
          <w:t>ACTION_verb</w:t>
        </w:r>
        <w:proofErr w:type="spellEnd"/>
        <w:r w:rsidRPr="002B5F93">
          <w:rPr>
            <w:rFonts w:hint="eastAsia"/>
            <w:color w:val="000000" w:themeColor="text1"/>
            <w:lang w:eastAsia="zh-TW"/>
          </w:rPr>
          <w:t>&gt;</w:t>
        </w:r>
      </w:ins>
      <w:bookmarkEnd w:id="23"/>
    </w:p>
    <w:p w14:paraId="635582E1" w14:textId="77777777" w:rsidR="00CC0883" w:rsidRDefault="00CC0883" w:rsidP="00CC0883">
      <w:pPr>
        <w:pStyle w:val="Example"/>
        <w:tabs>
          <w:tab w:val="clear" w:pos="567"/>
        </w:tabs>
        <w:rPr>
          <w:ins w:id="27" w:author="鍾孟軒" w:date="2023-12-19T20:48:00Z"/>
          <w:color w:val="000000" w:themeColor="text1"/>
          <w:lang w:eastAsia="zh-TW"/>
        </w:rPr>
      </w:pPr>
      <w:bookmarkStart w:id="28" w:name="_Ref140841965"/>
      <w:r w:rsidRPr="00E71AA2">
        <w:rPr>
          <w:rFonts w:hint="eastAsia"/>
          <w:bCs w:val="0"/>
          <w:color w:val="000000" w:themeColor="text1"/>
        </w:rPr>
        <w:t>)</w:t>
      </w:r>
      <w:r w:rsidRPr="00E71AA2">
        <w:rPr>
          <w:bCs w:val="0"/>
          <w:color w:val="000000" w:themeColor="text1"/>
        </w:rPr>
        <w:tab/>
      </w:r>
      <w:ins w:id="29" w:author="鍾孟軒" w:date="2023-12-18T17:35:00Z">
        <w:r>
          <w:rPr>
            <w:rFonts w:ascii="MathJax_Main" w:hAnsi="MathJax_Main"/>
            <w:color w:val="0C0D0E"/>
            <w:sz w:val="26"/>
            <w:szCs w:val="26"/>
            <w:shd w:val="clear" w:color="auto" w:fill="FFFFFF"/>
          </w:rPr>
          <w:t>∀</w:t>
        </w:r>
        <w:r w:rsidRPr="002B6719">
          <w:rPr>
            <w:rFonts w:hint="eastAsia"/>
            <w:color w:val="0C0D0E"/>
            <w:sz w:val="26"/>
            <w:szCs w:val="26"/>
            <w:shd w:val="clear" w:color="auto" w:fill="FFFFFF"/>
            <w:lang w:eastAsia="zh-TW"/>
          </w:rPr>
          <w:t>x</w:t>
        </w:r>
      </w:ins>
      <w:ins w:id="30" w:author="鍾孟軒" w:date="2023-12-18T17:36:00Z">
        <w:r w:rsidRPr="002B6719">
          <w:rPr>
            <w:rFonts w:hint="eastAsia"/>
            <w:color w:val="0C0D0E"/>
            <w:sz w:val="26"/>
            <w:szCs w:val="26"/>
            <w:shd w:val="clear" w:color="auto" w:fill="FFFFFF"/>
            <w:lang w:eastAsia="zh-TW"/>
          </w:rPr>
          <w:t xml:space="preserve"> (</w:t>
        </w:r>
      </w:ins>
      <w:ins w:id="31" w:author="鍾孟軒" w:date="2023-12-19T18:59:00Z">
        <w:r>
          <w:rPr>
            <w:rFonts w:hint="eastAsia"/>
            <w:color w:val="0C0D0E"/>
            <w:sz w:val="26"/>
            <w:szCs w:val="26"/>
            <w:shd w:val="clear" w:color="auto" w:fill="FFFFFF"/>
            <w:lang w:eastAsia="zh-TW"/>
          </w:rPr>
          <w:t>無論</w:t>
        </w:r>
      </w:ins>
      <w:ins w:id="32" w:author="鍾孟軒" w:date="2023-12-18T17:38:00Z">
        <w:r w:rsidRPr="002B6719">
          <w:rPr>
            <w:rFonts w:hint="eastAsia"/>
            <w:color w:val="0C0D0E"/>
            <w:sz w:val="26"/>
            <w:szCs w:val="26"/>
            <w:shd w:val="clear" w:color="auto" w:fill="FFFFFF"/>
            <w:lang w:eastAsia="zh-TW"/>
          </w:rPr>
          <w:t xml:space="preserve"> </w:t>
        </w:r>
      </w:ins>
      <w:ins w:id="33" w:author="鍾孟軒" w:date="2023-12-18T17:37:00Z">
        <w:r w:rsidRPr="002B6719">
          <w:rPr>
            <w:rFonts w:hint="eastAsia"/>
            <w:color w:val="0C0D0E"/>
            <w:sz w:val="26"/>
            <w:szCs w:val="26"/>
            <w:shd w:val="clear" w:color="auto" w:fill="FFFFFF"/>
            <w:lang w:eastAsia="zh-TW"/>
          </w:rPr>
          <w:t>(</w:t>
        </w:r>
        <w:proofErr w:type="spellStart"/>
        <w:r w:rsidRPr="002B5F93">
          <w:rPr>
            <w:color w:val="000000" w:themeColor="text1"/>
            <w:lang w:eastAsia="zh-TW"/>
          </w:rPr>
          <w:t>CLAUSE_WhoQ</w:t>
        </w:r>
        <w:proofErr w:type="spellEnd"/>
        <w:r>
          <w:rPr>
            <w:color w:val="000000" w:themeColor="text1"/>
            <w:lang w:eastAsia="zh-TW"/>
          </w:rPr>
          <w:t>(x)</w:t>
        </w:r>
        <w:r w:rsidRPr="00DB5FB4">
          <w:rPr>
            <w:color w:val="000000" w:themeColor="text1"/>
            <w:lang w:eastAsia="zh-TW"/>
          </w:rPr>
          <w:sym w:font="Wingdings" w:char="F0E0"/>
        </w:r>
      </w:ins>
      <w:ins w:id="34" w:author="鍾孟軒" w:date="2023-12-18T17:38:00Z">
        <w:r w:rsidRPr="008804F4">
          <w:rPr>
            <w:rFonts w:hint="eastAsia"/>
            <w:color w:val="000000" w:themeColor="text1"/>
            <w:lang w:eastAsia="zh-TW"/>
          </w:rPr>
          <w:t xml:space="preserve"> </w:t>
        </w:r>
      </w:ins>
      <w:ins w:id="35" w:author="鍾孟軒" w:date="2023-12-19T19:03:00Z">
        <w:r>
          <w:rPr>
            <w:rFonts w:hint="eastAsia"/>
            <w:color w:val="000000" w:themeColor="text1"/>
            <w:lang w:eastAsia="zh-TW"/>
          </w:rPr>
          <w:t>當權</w:t>
        </w:r>
      </w:ins>
      <w:ins w:id="36" w:author="鍾孟軒" w:date="2023-12-18T17:38:00Z">
        <w:r>
          <w:rPr>
            <w:color w:val="000000" w:themeColor="text1"/>
            <w:lang w:eastAsia="zh-TW"/>
          </w:rPr>
          <w:t>(x))</w:t>
        </w:r>
      </w:ins>
      <w:bookmarkEnd w:id="28"/>
    </w:p>
    <w:p w14:paraId="628AEE7E" w14:textId="77777777" w:rsidR="00CC0883" w:rsidRPr="00E71AA2" w:rsidRDefault="00CC0883" w:rsidP="00CC0883">
      <w:pPr>
        <w:ind w:firstLine="0"/>
        <w:rPr>
          <w:color w:val="000000" w:themeColor="text1"/>
        </w:rPr>
      </w:pPr>
    </w:p>
    <w:p w14:paraId="06EC422D" w14:textId="77777777" w:rsidR="00CC0883" w:rsidRDefault="00CC0883" w:rsidP="00CC0883">
      <w:pPr>
        <w:ind w:firstLine="0"/>
        <w:rPr>
          <w:ins w:id="37" w:author="鍾孟軒" w:date="2023-12-18T18:16:00Z"/>
          <w:color w:val="000000" w:themeColor="text1"/>
        </w:rPr>
      </w:pPr>
      <w:ins w:id="38" w:author="鍾孟軒" w:date="2023-12-18T18:05:00Z">
        <w:r>
          <w:rPr>
            <w:rFonts w:hint="eastAsia"/>
            <w:color w:val="000000" w:themeColor="text1"/>
          </w:rPr>
          <w:t>而</w:t>
        </w:r>
      </w:ins>
      <w:ins w:id="39" w:author="鍾孟軒" w:date="2023-12-18T18:07:00Z">
        <w:r>
          <w:rPr>
            <w:rFonts w:hint="eastAsia"/>
            <w:color w:val="000000" w:themeColor="text1"/>
          </w:rPr>
          <w:t>L</w:t>
        </w:r>
        <w:r>
          <w:rPr>
            <w:color w:val="000000" w:themeColor="text1"/>
          </w:rPr>
          <w:t>oki</w:t>
        </w:r>
      </w:ins>
      <w:ins w:id="40" w:author="鍾孟軒" w:date="2023-12-18T18:16:00Z">
        <w:r>
          <w:rPr>
            <w:rFonts w:hint="eastAsia"/>
            <w:color w:val="000000" w:themeColor="text1"/>
          </w:rPr>
          <w:t>同樣</w:t>
        </w:r>
      </w:ins>
      <w:ins w:id="41" w:author="鍾孟軒" w:date="2023-12-18T18:06:00Z">
        <w:r>
          <w:rPr>
            <w:rFonts w:hint="eastAsia"/>
            <w:color w:val="000000" w:themeColor="text1"/>
          </w:rPr>
          <w:t>使用</w:t>
        </w:r>
      </w:ins>
      <w:r>
        <w:rPr>
          <w:rFonts w:hint="eastAsia"/>
          <w:color w:val="000000" w:themeColor="text1"/>
        </w:rPr>
        <w:t xml:space="preserve"> </w:t>
      </w:r>
      <w:ins w:id="42" w:author="鍾孟軒" w:date="2023-12-18T18:06:00Z">
        <w:r>
          <w:rPr>
            <w:rFonts w:hint="eastAsia"/>
            <w:color w:val="000000" w:themeColor="text1"/>
          </w:rPr>
          <w:t>regex</w:t>
        </w:r>
      </w:ins>
      <w:r>
        <w:rPr>
          <w:color w:val="000000" w:themeColor="text1"/>
        </w:rPr>
        <w:t xml:space="preserve"> </w:t>
      </w:r>
      <w:proofErr w:type="gramStart"/>
      <w:ins w:id="43" w:author="鍾孟軒" w:date="2023-12-18T18:06:00Z">
        <w:r>
          <w:rPr>
            <w:rFonts w:hint="eastAsia"/>
            <w:color w:val="000000" w:themeColor="text1"/>
          </w:rPr>
          <w:t>表示式的概念</w:t>
        </w:r>
      </w:ins>
      <w:proofErr w:type="gramEnd"/>
      <w:ins w:id="44" w:author="鍾孟軒" w:date="2023-12-19T19:16:00Z">
        <w:r>
          <w:rPr>
            <w:rFonts w:hint="eastAsia"/>
            <w:color w:val="000000" w:themeColor="text1"/>
          </w:rPr>
          <w:t>，</w:t>
        </w:r>
      </w:ins>
      <w:ins w:id="45" w:author="鍾孟軒" w:date="2023-12-18T18:16:00Z">
        <w:r>
          <w:rPr>
            <w:rFonts w:hint="eastAsia"/>
            <w:color w:val="000000" w:themeColor="text1"/>
          </w:rPr>
          <w:t>而</w:t>
        </w:r>
      </w:ins>
      <w:ins w:id="46" w:author="鍾孟軒" w:date="2023-12-18T18:07:00Z">
        <w:r>
          <w:rPr>
            <w:rFonts w:hint="eastAsia"/>
            <w:color w:val="000000" w:themeColor="text1"/>
          </w:rPr>
          <w:t>使同一結構的句型</w:t>
        </w:r>
      </w:ins>
      <w:ins w:id="47" w:author="鍾孟軒" w:date="2023-12-18T18:08:00Z">
        <w:r>
          <w:rPr>
            <w:rFonts w:hint="eastAsia"/>
            <w:color w:val="000000" w:themeColor="text1"/>
          </w:rPr>
          <w:t>能夠被判讀</w:t>
        </w:r>
      </w:ins>
      <w:ins w:id="48" w:author="鍾孟軒" w:date="2023-12-18T18:13:00Z">
        <w:r>
          <w:rPr>
            <w:rFonts w:hint="eastAsia"/>
            <w:color w:val="000000" w:themeColor="text1"/>
          </w:rPr>
          <w:t>。系統初始判斷此句</w:t>
        </w:r>
      </w:ins>
      <w:ins w:id="49" w:author="鍾孟軒" w:date="2023-12-18T18:14:00Z">
        <w:r>
          <w:rPr>
            <w:rFonts w:hint="eastAsia"/>
            <w:color w:val="000000" w:themeColor="text1"/>
          </w:rPr>
          <w:t>的結構如</w:t>
        </w:r>
      </w:ins>
      <w:ins w:id="50" w:author="鍾孟軒" w:date="2023-12-18T18:18:00Z">
        <w:r>
          <w:rPr>
            <w:rFonts w:hint="eastAsia"/>
            <w:color w:val="000000" w:themeColor="text1"/>
          </w:rPr>
          <w:t>圖八</w:t>
        </w:r>
      </w:ins>
      <w:ins w:id="51" w:author="鍾孟軒" w:date="2023-12-18T18:14:00Z">
        <w:r>
          <w:rPr>
            <w:rFonts w:hint="eastAsia"/>
            <w:color w:val="000000" w:themeColor="text1"/>
          </w:rPr>
          <w:t>所示</w:t>
        </w:r>
        <w:r>
          <w:rPr>
            <w:rFonts w:hint="eastAsia"/>
            <w:color w:val="000000" w:themeColor="text1"/>
          </w:rPr>
          <w:t>:</w:t>
        </w:r>
      </w:ins>
    </w:p>
    <w:p w14:paraId="30B36921" w14:textId="77777777" w:rsidR="00CC0883" w:rsidRDefault="00CC0883" w:rsidP="00CC0883">
      <w:pPr>
        <w:ind w:firstLine="0"/>
        <w:rPr>
          <w:ins w:id="52" w:author="鍾孟軒" w:date="2023-12-18T18:16:00Z"/>
          <w:color w:val="000000" w:themeColor="text1"/>
        </w:rPr>
      </w:pPr>
    </w:p>
    <w:p w14:paraId="6DD4D3FA" w14:textId="77777777" w:rsidR="00CC0883" w:rsidRDefault="00CC0883" w:rsidP="00CC0883">
      <w:pPr>
        <w:tabs>
          <w:tab w:val="clear" w:pos="900"/>
        </w:tabs>
        <w:ind w:firstLine="0"/>
        <w:rPr>
          <w:ins w:id="53" w:author="鍾孟軒" w:date="2023-12-18T18:37:00Z"/>
          <w:color w:val="000000" w:themeColor="text1"/>
        </w:rPr>
      </w:pPr>
      <w:ins w:id="54" w:author="鍾孟軒" w:date="2023-12-18T18:18:00Z">
        <w:r w:rsidRPr="00533FAB">
          <w:rPr>
            <w:noProof/>
            <w:color w:val="000000" w:themeColor="text1"/>
          </w:rPr>
          <w:drawing>
            <wp:inline distT="0" distB="0" distL="0" distR="0" wp14:anchorId="60A65017" wp14:editId="675B7332">
              <wp:extent cx="6332220" cy="1050290"/>
              <wp:effectExtent l="0" t="0" r="0" b="0"/>
              <wp:docPr id="898341522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98341522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1050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8D5187B" w14:textId="77777777" w:rsidR="00CC0883" w:rsidRPr="000220EA" w:rsidRDefault="00CC0883" w:rsidP="00CC0883">
      <w:pPr>
        <w:tabs>
          <w:tab w:val="clear" w:pos="900"/>
        </w:tabs>
        <w:ind w:firstLine="0"/>
        <w:jc w:val="center"/>
        <w:rPr>
          <w:ins w:id="55" w:author="鍾孟軒" w:date="2023-12-18T18:14:00Z"/>
          <w:color w:val="000000" w:themeColor="text1"/>
        </w:rPr>
      </w:pPr>
      <w:ins w:id="56" w:author="鍾孟軒" w:date="2023-12-18T18:37:00Z">
        <w:r w:rsidRPr="00E83561">
          <w:rPr>
            <w:rFonts w:hint="eastAsia"/>
            <w:color w:val="000000" w:themeColor="text1"/>
          </w:rPr>
          <w:t>圖</w:t>
        </w:r>
        <w:r>
          <w:rPr>
            <w:rFonts w:hint="eastAsia"/>
            <w:color w:val="000000" w:themeColor="text1"/>
          </w:rPr>
          <w:t>八</w:t>
        </w:r>
        <w:r w:rsidRPr="00E83561">
          <w:rPr>
            <w:rFonts w:hint="eastAsia"/>
            <w:color w:val="000000" w:themeColor="text1"/>
          </w:rPr>
          <w:t>：「無論誰當權」的結構呈現與語意解式邏輯式</w:t>
        </w:r>
      </w:ins>
    </w:p>
    <w:p w14:paraId="4218E77F" w14:textId="77777777" w:rsidR="00CC0883" w:rsidRDefault="00CC0883" w:rsidP="00CC0883">
      <w:pPr>
        <w:ind w:firstLine="0"/>
        <w:rPr>
          <w:ins w:id="57" w:author="鍾孟軒" w:date="2023-12-18T18:05:00Z"/>
          <w:color w:val="000000" w:themeColor="text1"/>
        </w:rPr>
      </w:pPr>
    </w:p>
    <w:p w14:paraId="5075D18C" w14:textId="77777777" w:rsidR="00CC0883" w:rsidRDefault="00CC0883" w:rsidP="00CC0883">
      <w:pPr>
        <w:pStyle w:val="a8"/>
      </w:pPr>
      <w:r>
        <w:rPr>
          <w:rFonts w:hint="eastAsia"/>
        </w:rPr>
        <w:lastRenderedPageBreak/>
        <w:t>其中</w:t>
      </w:r>
      <w:r w:rsidRPr="002F70D0">
        <w:rPr>
          <w:rFonts w:hint="eastAsia"/>
        </w:rPr>
        <w:t>「</w:t>
      </w:r>
      <w:r w:rsidRPr="003004EE">
        <w:rPr>
          <w:rFonts w:eastAsia="微軟正黑體"/>
        </w:rPr>
        <w:t>|</w:t>
      </w:r>
      <w:r w:rsidRPr="002F70D0">
        <w:rPr>
          <w:rFonts w:hint="eastAsia"/>
        </w:rPr>
        <w:t>」符號意指</w:t>
      </w:r>
      <w:r w:rsidRPr="002F70D0">
        <w:rPr>
          <w:rFonts w:hint="eastAsia"/>
        </w:rPr>
        <w:t xml:space="preserve"> </w:t>
      </w:r>
      <w:r w:rsidRPr="00E84DAC">
        <w:t>"</w:t>
      </w:r>
      <w:r w:rsidRPr="002F70D0">
        <w:t>or</w:t>
      </w:r>
      <w:r w:rsidRPr="00D13028">
        <w:rPr>
          <w:rFonts w:hint="eastAsia"/>
        </w:rPr>
        <w:t>"</w:t>
      </w:r>
      <w:r>
        <w:rPr>
          <w:rFonts w:hint="eastAsia"/>
        </w:rPr>
        <w:t>,</w:t>
      </w:r>
      <w:r w:rsidRPr="002F70D0">
        <w:rPr>
          <w:rFonts w:hint="eastAsia"/>
        </w:rPr>
        <w:t xml:space="preserve"> </w:t>
      </w:r>
      <w:r w:rsidRPr="002F70D0">
        <w:rPr>
          <w:rFonts w:hint="eastAsia"/>
        </w:rPr>
        <w:t>以圖八</w:t>
      </w:r>
      <w:r>
        <w:rPr>
          <w:rFonts w:hint="eastAsia"/>
        </w:rPr>
        <w:t>出現的</w:t>
      </w:r>
      <w:r>
        <w:rPr>
          <w:rFonts w:hint="eastAsia"/>
        </w:rPr>
        <w:t xml:space="preserve"> </w:t>
      </w:r>
      <w:r w:rsidRPr="00D13028">
        <w:rPr>
          <w:rFonts w:hint="eastAsia"/>
        </w:rPr>
        <w:t>"</w:t>
      </w:r>
      <w:r w:rsidRPr="00E83561">
        <w:t>&lt;(</w:t>
      </w:r>
      <w:proofErr w:type="spellStart"/>
      <w:r w:rsidRPr="00E83561">
        <w:t>MODIFIER|ModifierP</w:t>
      </w:r>
      <w:proofErr w:type="spellEnd"/>
      <w:r w:rsidRPr="00E83561">
        <w:t>)&gt;</w:t>
      </w:r>
      <w:r w:rsidRPr="00D13028">
        <w:rPr>
          <w:rFonts w:hint="eastAsia"/>
        </w:rPr>
        <w:t>"</w:t>
      </w:r>
      <w:r>
        <w:rPr>
          <w:rFonts w:hint="eastAsia"/>
        </w:rPr>
        <w:t xml:space="preserve"> </w:t>
      </w:r>
      <w:r w:rsidRPr="002F70D0">
        <w:rPr>
          <w:rFonts w:hint="eastAsia"/>
        </w:rPr>
        <w:t>為例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表句中</w:t>
      </w:r>
      <w:proofErr w:type="gramEnd"/>
      <w:r>
        <w:rPr>
          <w:rFonts w:hint="eastAsia"/>
        </w:rPr>
        <w:t>可出現</w:t>
      </w:r>
      <w:r w:rsidRPr="002F70D0">
        <w:t>MODIFIER</w:t>
      </w:r>
      <w:r>
        <w:t xml:space="preserve">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proofErr w:type="spellStart"/>
      <w:r w:rsidRPr="002F70D0">
        <w:t>ModifierP</w:t>
      </w:r>
      <w:proofErr w:type="spellEnd"/>
      <w:r>
        <w:rPr>
          <w:rFonts w:hint="eastAsia"/>
        </w:rPr>
        <w:t>。</w:t>
      </w:r>
    </w:p>
    <w:p w14:paraId="52F4BC9A" w14:textId="77777777" w:rsidR="00CC0883" w:rsidRDefault="00CC0883" w:rsidP="00CC0883">
      <w:pPr>
        <w:pStyle w:val="a8"/>
      </w:pPr>
    </w:p>
    <w:p w14:paraId="11F44A7F" w14:textId="77777777" w:rsidR="00CC0883" w:rsidRPr="003004EE" w:rsidRDefault="00CC0883" w:rsidP="00CC0883">
      <w:pPr>
        <w:pStyle w:val="a8"/>
      </w:pPr>
      <w:r>
        <w:rPr>
          <w:rFonts w:hint="eastAsia"/>
        </w:rPr>
        <w:t>而</w:t>
      </w:r>
      <w:r>
        <w:rPr>
          <w:rFonts w:hint="eastAsia"/>
        </w:rPr>
        <w:t xml:space="preserve"> </w:t>
      </w:r>
      <w:r w:rsidRPr="003004EE">
        <w:rPr>
          <w:rFonts w:eastAsia="微軟正黑體" w:hint="eastAsia"/>
        </w:rPr>
        <w:t>「</w:t>
      </w:r>
      <w:r w:rsidRPr="003004EE">
        <w:rPr>
          <w:rFonts w:eastAsia="微軟正黑體"/>
        </w:rPr>
        <w:t>[^&lt;]+</w:t>
      </w:r>
      <w:r w:rsidRPr="003004EE">
        <w:rPr>
          <w:rFonts w:eastAsia="微軟正黑體" w:hint="eastAsia"/>
        </w:rPr>
        <w:t>」</w:t>
      </w:r>
      <w:r>
        <w:rPr>
          <w:rFonts w:eastAsia="微軟正黑體" w:hint="eastAsia"/>
        </w:rPr>
        <w:t xml:space="preserve"> </w:t>
      </w:r>
      <w:r w:rsidRPr="00916818">
        <w:rPr>
          <w:rFonts w:ascii="楷體-繁" w:eastAsia="楷體-繁" w:hAnsi="楷體-繁" w:hint="eastAsia"/>
        </w:rPr>
        <w:t>符號表任意字詞，以</w:t>
      </w:r>
      <w:r>
        <w:rPr>
          <w:rFonts w:ascii="微軟正黑體" w:eastAsia="微軟正黑體" w:hAnsi="微軟正黑體" w:hint="eastAsia"/>
        </w:rPr>
        <w:t xml:space="preserve"> </w:t>
      </w:r>
      <w:r w:rsidRPr="003004EE">
        <w:rPr>
          <w:rFonts w:eastAsia="微軟正黑體"/>
        </w:rPr>
        <w:t>&lt;(</w:t>
      </w:r>
      <w:proofErr w:type="spellStart"/>
      <w:r w:rsidRPr="003004EE">
        <w:rPr>
          <w:rFonts w:eastAsia="微軟正黑體"/>
        </w:rPr>
        <w:t>MODIFIER|ModifierP</w:t>
      </w:r>
      <w:proofErr w:type="spellEnd"/>
      <w:r w:rsidRPr="003004EE">
        <w:rPr>
          <w:rFonts w:eastAsia="微軟正黑體"/>
        </w:rPr>
        <w:t>)&gt;[^&lt;]+</w:t>
      </w:r>
    </w:p>
    <w:p w14:paraId="63DAA8DA" w14:textId="77777777" w:rsidR="00CC0883" w:rsidRDefault="00CC0883" w:rsidP="00CC0883">
      <w:pPr>
        <w:pStyle w:val="a8"/>
        <w:rPr>
          <w:color w:val="000000" w:themeColor="text1"/>
        </w:rPr>
      </w:pPr>
      <w:r w:rsidRPr="003004EE">
        <w:rPr>
          <w:rFonts w:eastAsia="微軟正黑體"/>
          <w:color w:val="000000" w:themeColor="text1"/>
        </w:rPr>
        <w:t>&lt;/(</w:t>
      </w:r>
      <w:proofErr w:type="spellStart"/>
      <w:r w:rsidRPr="003004EE">
        <w:rPr>
          <w:rFonts w:eastAsia="微軟正黑體"/>
          <w:color w:val="000000" w:themeColor="text1"/>
        </w:rPr>
        <w:t>MODIFIER|ModifierP</w:t>
      </w:r>
      <w:proofErr w:type="spellEnd"/>
      <w:r w:rsidRPr="003004EE">
        <w:rPr>
          <w:rFonts w:eastAsia="微軟正黑體"/>
          <w:color w:val="000000" w:themeColor="text1"/>
        </w:rPr>
        <w:t>)&gt;</w:t>
      </w:r>
      <w:r>
        <w:rPr>
          <w:rFonts w:eastAsia="微軟正黑體"/>
          <w:color w:val="000000" w:themeColor="text1"/>
        </w:rPr>
        <w:t xml:space="preserve"> </w:t>
      </w:r>
      <w:r w:rsidRPr="0094366D">
        <w:rPr>
          <w:rFonts w:ascii="楷體-繁" w:eastAsia="楷體-繁" w:hAnsi="楷體-繁" w:hint="eastAsia"/>
          <w:color w:val="000000" w:themeColor="text1"/>
        </w:rPr>
        <w:t>為例，</w:t>
      </w:r>
      <w:r w:rsidRPr="00E83561">
        <w:rPr>
          <w:rFonts w:eastAsia="微軟正黑體"/>
          <w:color w:val="000000" w:themeColor="text1"/>
        </w:rPr>
        <w:t>「</w:t>
      </w:r>
      <w:r w:rsidRPr="00133999">
        <w:rPr>
          <w:rFonts w:eastAsia="微軟正黑體"/>
          <w:color w:val="000000" w:themeColor="text1"/>
        </w:rPr>
        <w:t>[^&lt;]+</w:t>
      </w:r>
      <w:r w:rsidRPr="00E83561">
        <w:rPr>
          <w:rFonts w:eastAsia="微軟正黑體"/>
          <w:color w:val="000000" w:themeColor="text1"/>
        </w:rPr>
        <w:t>」</w:t>
      </w:r>
      <w:r>
        <w:rPr>
          <w:rFonts w:eastAsia="微軟正黑體" w:hint="eastAsia"/>
          <w:color w:val="000000" w:themeColor="text1"/>
        </w:rPr>
        <w:t xml:space="preserve"> </w:t>
      </w:r>
      <w:r w:rsidRPr="0094366D">
        <w:rPr>
          <w:rFonts w:ascii="楷體-繁" w:eastAsia="楷體-繁" w:hAnsi="楷體-繁" w:hint="eastAsia"/>
          <w:color w:val="000000" w:themeColor="text1"/>
        </w:rPr>
        <w:t>置於詞性標記</w:t>
      </w:r>
      <w:proofErr w:type="gramStart"/>
      <w:r w:rsidRPr="0094366D">
        <w:rPr>
          <w:rFonts w:ascii="楷體-繁" w:eastAsia="楷體-繁" w:hAnsi="楷體-繁" w:hint="eastAsia"/>
          <w:color w:val="000000" w:themeColor="text1"/>
        </w:rPr>
        <w:t>中間，</w:t>
      </w:r>
      <w:proofErr w:type="gramEnd"/>
      <w:r w:rsidRPr="0094366D">
        <w:rPr>
          <w:rFonts w:ascii="楷體-繁" w:eastAsia="楷體-繁" w:hAnsi="楷體-繁" w:hint="eastAsia"/>
          <w:color w:val="000000" w:themeColor="text1"/>
        </w:rPr>
        <w:t>意即只要句中出現符合</w:t>
      </w:r>
      <w:r w:rsidRPr="002F70D0">
        <w:rPr>
          <w:color w:val="000000" w:themeColor="text1"/>
        </w:rPr>
        <w:t>MODIFIER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或是</w:t>
      </w:r>
      <w:r>
        <w:rPr>
          <w:rFonts w:hint="eastAsia"/>
          <w:color w:val="000000" w:themeColor="text1"/>
        </w:rPr>
        <w:t xml:space="preserve"> </w:t>
      </w:r>
      <w:proofErr w:type="spellStart"/>
      <w:r w:rsidRPr="002F70D0">
        <w:rPr>
          <w:color w:val="000000" w:themeColor="text1"/>
        </w:rPr>
        <w:t>ModifierP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的任意字詞，此句型都會</w:t>
      </w:r>
      <w:proofErr w:type="gramStart"/>
      <w:r>
        <w:rPr>
          <w:rFonts w:hint="eastAsia"/>
          <w:color w:val="000000" w:themeColor="text1"/>
        </w:rPr>
        <w:t>將其判讀</w:t>
      </w:r>
      <w:proofErr w:type="gramEnd"/>
      <w:r>
        <w:rPr>
          <w:rFonts w:hint="eastAsia"/>
          <w:color w:val="000000" w:themeColor="text1"/>
        </w:rPr>
        <w:t>。</w:t>
      </w:r>
    </w:p>
    <w:p w14:paraId="568C8E4F" w14:textId="77777777" w:rsidR="00CC0883" w:rsidRDefault="00CC0883" w:rsidP="00CC0883">
      <w:pPr>
        <w:pStyle w:val="a8"/>
        <w:rPr>
          <w:color w:val="000000" w:themeColor="text1"/>
        </w:rPr>
      </w:pPr>
    </w:p>
    <w:p w14:paraId="693C41BE" w14:textId="77777777" w:rsidR="00CC0883" w:rsidRPr="00294175" w:rsidRDefault="00CC0883" w:rsidP="00CC0883">
      <w:pPr>
        <w:pStyle w:val="a8"/>
        <w:rPr>
          <w:color w:val="000000" w:themeColor="text1"/>
        </w:rPr>
      </w:pPr>
      <w:r>
        <w:rPr>
          <w:rFonts w:hint="eastAsia"/>
          <w:color w:val="000000" w:themeColor="text1"/>
        </w:rPr>
        <w:t>再來是</w:t>
      </w:r>
      <w:r>
        <w:rPr>
          <w:rFonts w:hint="eastAsia"/>
        </w:rPr>
        <w:t>將帶有詞性標記的字串置於括弧中，並於後括弧處附加「</w:t>
      </w:r>
      <w:r>
        <w:rPr>
          <w:rFonts w:hint="eastAsia"/>
        </w:rPr>
        <w:t>?</w:t>
      </w:r>
      <w:r>
        <w:rPr>
          <w:rFonts w:hint="eastAsia"/>
        </w:rPr>
        <w:t>」符號，以</w:t>
      </w:r>
      <w:r>
        <w:rPr>
          <w:rFonts w:hint="eastAsia"/>
        </w:rPr>
        <w:t xml:space="preserve"> </w:t>
      </w:r>
      <w:r w:rsidRPr="00E83561">
        <w:t>(&lt;(</w:t>
      </w:r>
      <w:proofErr w:type="spellStart"/>
      <w:r w:rsidRPr="00E83561">
        <w:t>MODIFIER|ModifierP</w:t>
      </w:r>
      <w:proofErr w:type="spellEnd"/>
      <w:r w:rsidRPr="00E83561">
        <w:t>)&gt;[^&lt;]+&lt;/(</w:t>
      </w:r>
      <w:proofErr w:type="spellStart"/>
      <w:r w:rsidRPr="00E83561">
        <w:t>MODIFIER|ModifierP</w:t>
      </w:r>
      <w:proofErr w:type="spellEnd"/>
      <w:r w:rsidRPr="00E83561">
        <w:t>)&gt;)?</w:t>
      </w:r>
      <w:r>
        <w:t xml:space="preserve"> </w:t>
      </w:r>
      <w:r>
        <w:rPr>
          <w:rFonts w:hint="eastAsia"/>
        </w:rPr>
        <w:t>為例，</w:t>
      </w:r>
      <w:proofErr w:type="gramStart"/>
      <w:r w:rsidRPr="00E83561">
        <w:rPr>
          <w:rFonts w:hint="eastAsia"/>
        </w:rPr>
        <w:t>意指整段</w:t>
      </w:r>
      <w:proofErr w:type="gramEnd"/>
      <w:r w:rsidRPr="00E83561">
        <w:rPr>
          <w:rFonts w:hint="eastAsia"/>
        </w:rPr>
        <w:t>帶有詞性標記的字串為可有可無。</w:t>
      </w:r>
      <w:proofErr w:type="gramStart"/>
      <w:r w:rsidRPr="00E83561">
        <w:rPr>
          <w:rFonts w:hint="eastAsia"/>
        </w:rPr>
        <w:t>以此句為</w:t>
      </w:r>
      <w:proofErr w:type="gramEnd"/>
      <w:r w:rsidRPr="00E83561">
        <w:rPr>
          <w:rFonts w:hint="eastAsia"/>
        </w:rPr>
        <w:t>例，也就是</w:t>
      </w:r>
      <w:r>
        <w:rPr>
          <w:rFonts w:hint="eastAsia"/>
        </w:rPr>
        <w:t>句子中的</w:t>
      </w:r>
      <w:r w:rsidRPr="002F70D0">
        <w:rPr>
          <w:color w:val="000000" w:themeColor="text1"/>
        </w:rPr>
        <w:t>MODIFIER</w:t>
      </w:r>
      <w:r>
        <w:rPr>
          <w:rFonts w:hint="eastAsia"/>
          <w:color w:val="000000" w:themeColor="text1"/>
        </w:rPr>
        <w:t>或是</w:t>
      </w:r>
      <w:proofErr w:type="spellStart"/>
      <w:r w:rsidRPr="002F70D0">
        <w:rPr>
          <w:color w:val="000000" w:themeColor="text1"/>
        </w:rPr>
        <w:t>ModifierP</w:t>
      </w:r>
      <w:proofErr w:type="spellEnd"/>
      <w:r w:rsidRPr="00E83561">
        <w:rPr>
          <w:rFonts w:hint="eastAsia"/>
        </w:rPr>
        <w:t>不一定需要出現。</w:t>
      </w:r>
    </w:p>
    <w:p w14:paraId="47B2F615" w14:textId="77777777" w:rsidR="00CC0883" w:rsidRDefault="00CC0883" w:rsidP="00CC0883">
      <w:pPr>
        <w:ind w:firstLine="0"/>
        <w:jc w:val="left"/>
      </w:pPr>
    </w:p>
    <w:p w14:paraId="37975839" w14:textId="77777777" w:rsidR="00CC0883" w:rsidRPr="00294C37" w:rsidRDefault="00CC0883" w:rsidP="00CC0883">
      <w:pPr>
        <w:ind w:firstLine="0"/>
        <w:jc w:val="left"/>
        <w:rPr>
          <w:rFonts w:eastAsia="微軟正黑體"/>
          <w:color w:val="000000" w:themeColor="text1"/>
        </w:rPr>
      </w:pPr>
      <w:r w:rsidRPr="00E71AA2">
        <w:rPr>
          <w:color w:val="000000" w:themeColor="text1"/>
        </w:rPr>
        <w:t>同時，</w:t>
      </w:r>
      <w:ins w:id="58" w:author="鍾孟軒" w:date="2023-12-18T17:42:00Z">
        <w:r>
          <w:rPr>
            <w:rFonts w:hint="eastAsia"/>
            <w:color w:val="000000" w:themeColor="text1"/>
          </w:rPr>
          <w:t>為使</w:t>
        </w:r>
      </w:ins>
      <w:ins w:id="59" w:author="鍾孟軒" w:date="2023-12-18T17:43:00Z">
        <w:r w:rsidRPr="00CD5A27">
          <w:t>「</w:t>
        </w:r>
        <w:r w:rsidRPr="002B5F93">
          <w:rPr>
            <w:rFonts w:hint="eastAsia"/>
          </w:rPr>
          <w:t>無論誰當權</w:t>
        </w:r>
        <w:r w:rsidRPr="00CD5A27">
          <w:t>」</w:t>
        </w:r>
      </w:ins>
      <w:ins w:id="60" w:author="鍾孟軒" w:date="2023-12-18T17:42:00Z">
        <w:r>
          <w:rPr>
            <w:rFonts w:hint="eastAsia"/>
            <w:color w:val="000000" w:themeColor="text1"/>
          </w:rPr>
          <w:t>此</w:t>
        </w:r>
      </w:ins>
      <w:ins w:id="61" w:author="鍾孟軒" w:date="2023-12-18T17:43:00Z">
        <w:r>
          <w:rPr>
            <w:rFonts w:hint="eastAsia"/>
            <w:color w:val="000000" w:themeColor="text1"/>
          </w:rPr>
          <w:t>句</w:t>
        </w:r>
      </w:ins>
      <w:ins w:id="62" w:author="鍾孟軒" w:date="2023-12-18T17:42:00Z">
        <w:r>
          <w:rPr>
            <w:rFonts w:hint="eastAsia"/>
            <w:color w:val="000000" w:themeColor="text1"/>
          </w:rPr>
          <w:t>結構</w:t>
        </w:r>
      </w:ins>
      <w:ins w:id="63" w:author="鍾孟軒" w:date="2023-12-18T17:43:00Z">
        <w:r>
          <w:rPr>
            <w:rFonts w:hint="eastAsia"/>
            <w:color w:val="000000" w:themeColor="text1"/>
          </w:rPr>
          <w:t>能</w:t>
        </w:r>
      </w:ins>
      <w:ins w:id="64" w:author="鍾孟軒" w:date="2023-12-18T17:42:00Z">
        <w:r>
          <w:rPr>
            <w:rFonts w:hint="eastAsia"/>
            <w:color w:val="000000" w:themeColor="text1"/>
          </w:rPr>
          <w:t>夠</w:t>
        </w:r>
      </w:ins>
      <w:ins w:id="65" w:author="鍾孟軒" w:date="2023-12-18T18:34:00Z">
        <w:r>
          <w:rPr>
            <w:rFonts w:hint="eastAsia"/>
            <w:color w:val="000000" w:themeColor="text1"/>
          </w:rPr>
          <w:t>符合本研究主題</w:t>
        </w:r>
      </w:ins>
      <w:ins w:id="66" w:author="鍾孟軒" w:date="2023-12-18T18:35:00Z">
        <w:r>
          <w:rPr>
            <w:rFonts w:hint="eastAsia"/>
            <w:color w:val="000000" w:themeColor="text1"/>
          </w:rPr>
          <w:t>，需要</w:t>
        </w:r>
        <w:proofErr w:type="gramStart"/>
        <w:r>
          <w:rPr>
            <w:rFonts w:hint="eastAsia"/>
            <w:color w:val="000000" w:themeColor="text1"/>
          </w:rPr>
          <w:t>限縮此</w:t>
        </w:r>
      </w:ins>
      <w:proofErr w:type="gramEnd"/>
      <w:r>
        <w:rPr>
          <w:rFonts w:hint="eastAsia"/>
          <w:color w:val="000000" w:themeColor="text1"/>
        </w:rPr>
        <w:t xml:space="preserve"> </w:t>
      </w:r>
      <w:ins w:id="67" w:author="鍾孟軒" w:date="2023-12-18T18:35:00Z">
        <w:r>
          <w:rPr>
            <w:rFonts w:hint="eastAsia"/>
            <w:color w:val="000000" w:themeColor="text1"/>
          </w:rPr>
          <w:t>regex</w:t>
        </w:r>
      </w:ins>
      <w:r>
        <w:rPr>
          <w:color w:val="000000" w:themeColor="text1"/>
        </w:rPr>
        <w:t xml:space="preserve"> </w:t>
      </w:r>
      <w:ins w:id="68" w:author="鍾孟軒" w:date="2023-12-18T18:35:00Z">
        <w:r>
          <w:rPr>
            <w:rFonts w:hint="eastAsia"/>
            <w:color w:val="000000" w:themeColor="text1"/>
          </w:rPr>
          <w:t>表示式</w:t>
        </w:r>
      </w:ins>
      <w:ins w:id="69" w:author="鍾孟軒" w:date="2023-12-18T18:36:00Z">
        <w:r>
          <w:rPr>
            <w:rFonts w:hint="eastAsia"/>
            <w:color w:val="000000" w:themeColor="text1"/>
          </w:rPr>
          <w:t>，並同時達到</w:t>
        </w:r>
      </w:ins>
      <w:ins w:id="70" w:author="鍾孟軒" w:date="2023-12-18T17:42:00Z">
        <w:r>
          <w:rPr>
            <w:rFonts w:hint="eastAsia"/>
            <w:color w:val="000000" w:themeColor="text1"/>
          </w:rPr>
          <w:t>正確判讀同</w:t>
        </w:r>
      </w:ins>
      <w:ins w:id="71" w:author="鍾孟軒" w:date="2023-12-18T17:44:00Z">
        <w:r>
          <w:rPr>
            <w:rFonts w:hint="eastAsia"/>
            <w:color w:val="000000" w:themeColor="text1"/>
          </w:rPr>
          <w:t>一</w:t>
        </w:r>
      </w:ins>
      <w:ins w:id="72" w:author="鍾孟軒" w:date="2023-12-18T17:42:00Z">
        <w:r>
          <w:rPr>
            <w:rFonts w:hint="eastAsia"/>
            <w:color w:val="000000" w:themeColor="text1"/>
          </w:rPr>
          <w:t>類</w:t>
        </w:r>
      </w:ins>
      <w:ins w:id="73" w:author="鍾孟軒" w:date="2023-12-18T17:44:00Z">
        <w:r>
          <w:rPr>
            <w:rFonts w:hint="eastAsia"/>
            <w:color w:val="000000" w:themeColor="text1"/>
          </w:rPr>
          <w:t>的</w:t>
        </w:r>
      </w:ins>
      <w:ins w:id="74" w:author="鍾孟軒" w:date="2023-12-18T17:42:00Z">
        <w:r>
          <w:rPr>
            <w:rFonts w:hint="eastAsia"/>
            <w:color w:val="000000" w:themeColor="text1"/>
          </w:rPr>
          <w:t>句型</w:t>
        </w:r>
      </w:ins>
      <w:ins w:id="75" w:author="鍾孟軒" w:date="2023-12-18T18:36:00Z">
        <w:r>
          <w:rPr>
            <w:rFonts w:hint="eastAsia"/>
            <w:color w:val="000000" w:themeColor="text1"/>
          </w:rPr>
          <w:t>之目的。需要</w:t>
        </w:r>
      </w:ins>
      <w:ins w:id="76" w:author="鍾孟軒" w:date="2023-12-18T17:45:00Z">
        <w:r>
          <w:rPr>
            <w:rFonts w:hint="eastAsia"/>
            <w:color w:val="000000" w:themeColor="text1"/>
          </w:rPr>
          <w:t>修改</w:t>
        </w:r>
      </w:ins>
      <w:r>
        <w:rPr>
          <w:rFonts w:hint="eastAsia"/>
          <w:color w:val="000000" w:themeColor="text1"/>
        </w:rPr>
        <w:t xml:space="preserve"> </w:t>
      </w:r>
      <w:ins w:id="77" w:author="鍾孟軒" w:date="2023-12-18T17:45:00Z">
        <w:r>
          <w:rPr>
            <w:rFonts w:hint="eastAsia"/>
            <w:color w:val="000000" w:themeColor="text1"/>
          </w:rPr>
          <w:t>regex</w:t>
        </w:r>
      </w:ins>
      <w:r>
        <w:rPr>
          <w:color w:val="000000" w:themeColor="text1"/>
        </w:rPr>
        <w:t xml:space="preserve"> </w:t>
      </w:r>
      <w:proofErr w:type="gramStart"/>
      <w:ins w:id="78" w:author="鍾孟軒" w:date="2023-12-18T17:45:00Z">
        <w:r>
          <w:rPr>
            <w:rFonts w:hint="eastAsia"/>
            <w:color w:val="000000" w:themeColor="text1"/>
          </w:rPr>
          <w:t>表示式的內容</w:t>
        </w:r>
        <w:proofErr w:type="gramEnd"/>
        <w:r>
          <w:rPr>
            <w:rFonts w:hint="eastAsia"/>
            <w:color w:val="000000" w:themeColor="text1"/>
          </w:rPr>
          <w:t>，</w:t>
        </w:r>
      </w:ins>
      <w:proofErr w:type="gramStart"/>
      <w:ins w:id="79" w:author="鍾孟軒" w:date="2023-12-18T17:46:00Z">
        <w:r>
          <w:rPr>
            <w:rFonts w:hint="eastAsia"/>
            <w:color w:val="000000" w:themeColor="text1"/>
          </w:rPr>
          <w:t>加上</w:t>
        </w:r>
      </w:ins>
      <w:ins w:id="80" w:author="鍾孟軒" w:date="2023-12-18T17:45:00Z">
        <w:r>
          <w:rPr>
            <w:rFonts w:hint="eastAsia"/>
            <w:color w:val="000000" w:themeColor="text1"/>
          </w:rPr>
          <w:t>原句</w:t>
        </w:r>
      </w:ins>
      <w:proofErr w:type="gramEnd"/>
      <w:ins w:id="81" w:author="鍾孟軒" w:date="2023-12-18T18:37:00Z">
        <w:r w:rsidRPr="00E83561">
          <w:rPr>
            <w:rFonts w:hint="eastAsia"/>
            <w:color w:val="000000" w:themeColor="text1"/>
          </w:rPr>
          <w:t>「無論誰當權」</w:t>
        </w:r>
      </w:ins>
      <w:ins w:id="82" w:author="鍾孟軒" w:date="2023-12-18T17:46:00Z">
        <w:r>
          <w:rPr>
            <w:rFonts w:hint="eastAsia"/>
            <w:color w:val="000000" w:themeColor="text1"/>
          </w:rPr>
          <w:t>用詞</w:t>
        </w:r>
      </w:ins>
      <w:ins w:id="83" w:author="鍾孟軒" w:date="2023-12-18T17:47:00Z">
        <w:r>
          <w:rPr>
            <w:rFonts w:hint="eastAsia"/>
            <w:color w:val="000000" w:themeColor="text1"/>
          </w:rPr>
          <w:t>的同義詞，並且刪減可有可無的結構</w:t>
        </w:r>
      </w:ins>
      <w:ins w:id="84" w:author="鍾孟軒" w:date="2023-12-18T17:48:00Z">
        <w:r>
          <w:rPr>
            <w:rFonts w:hint="eastAsia"/>
            <w:color w:val="000000" w:themeColor="text1"/>
          </w:rPr>
          <w:t>，形成最終圖</w:t>
        </w:r>
      </w:ins>
      <w:ins w:id="85" w:author="鍾孟軒" w:date="2023-12-18T18:37:00Z">
        <w:r>
          <w:rPr>
            <w:rFonts w:hint="eastAsia"/>
            <w:color w:val="000000" w:themeColor="text1"/>
          </w:rPr>
          <w:t>九</w:t>
        </w:r>
      </w:ins>
      <w:ins w:id="86" w:author="鍾孟軒" w:date="2023-12-18T17:48:00Z">
        <w:r>
          <w:rPr>
            <w:rFonts w:hint="eastAsia"/>
            <w:color w:val="000000" w:themeColor="text1"/>
          </w:rPr>
          <w:t>的</w:t>
        </w:r>
      </w:ins>
      <w:r>
        <w:rPr>
          <w:rFonts w:hint="eastAsia"/>
          <w:color w:val="000000" w:themeColor="text1"/>
        </w:rPr>
        <w:t xml:space="preserve"> </w:t>
      </w:r>
      <w:ins w:id="87" w:author="鍾孟軒" w:date="2023-12-18T17:48:00Z">
        <w:r>
          <w:rPr>
            <w:rFonts w:hint="eastAsia"/>
            <w:color w:val="000000" w:themeColor="text1"/>
          </w:rPr>
          <w:t>regex</w:t>
        </w:r>
      </w:ins>
      <w:r>
        <w:rPr>
          <w:color w:val="000000" w:themeColor="text1"/>
        </w:rPr>
        <w:t xml:space="preserve"> </w:t>
      </w:r>
      <w:ins w:id="88" w:author="鍾孟軒" w:date="2023-12-18T17:48:00Z">
        <w:r>
          <w:rPr>
            <w:rFonts w:hint="eastAsia"/>
            <w:color w:val="000000" w:themeColor="text1"/>
          </w:rPr>
          <w:t>表示式</w:t>
        </w:r>
      </w:ins>
    </w:p>
    <w:p w14:paraId="44205F52" w14:textId="77777777" w:rsidR="00CC0883" w:rsidRPr="003004EE" w:rsidRDefault="00CC0883" w:rsidP="00CC0883">
      <w:pPr>
        <w:ind w:firstLine="0"/>
        <w:rPr>
          <w:color w:val="FF0000"/>
        </w:rPr>
      </w:pPr>
    </w:p>
    <w:p w14:paraId="28F593BF" w14:textId="77777777" w:rsidR="00CC0883" w:rsidRDefault="00CC0883" w:rsidP="00CC0883">
      <w:pPr>
        <w:ind w:firstLine="0"/>
      </w:pPr>
      <w:ins w:id="89" w:author="鍾孟軒" w:date="2023-12-18T17:49:00Z">
        <w:r>
          <w:rPr>
            <w:noProof/>
          </w:rPr>
          <w:drawing>
            <wp:inline distT="0" distB="0" distL="0" distR="0" wp14:anchorId="3A5F3422" wp14:editId="715FD690">
              <wp:extent cx="6431280" cy="1053732"/>
              <wp:effectExtent l="0" t="0" r="7620" b="0"/>
              <wp:docPr id="298894066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94704" cy="1064124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7031E0BF" w14:textId="77777777" w:rsidR="00CC0883" w:rsidRPr="000431C6" w:rsidRDefault="00CC0883" w:rsidP="00CC0883">
      <w:pPr>
        <w:ind w:firstLine="0"/>
        <w:jc w:val="center"/>
        <w:rPr>
          <w:color w:val="000000" w:themeColor="text1"/>
        </w:rPr>
      </w:pPr>
      <w:bookmarkStart w:id="90" w:name="OLE_LINK5"/>
      <w:r w:rsidRPr="000431C6">
        <w:rPr>
          <w:color w:val="000000" w:themeColor="text1"/>
        </w:rPr>
        <w:t>圖</w:t>
      </w:r>
      <w:r>
        <w:rPr>
          <w:rFonts w:hint="eastAsia"/>
          <w:color w:val="000000" w:themeColor="text1"/>
        </w:rPr>
        <w:t>九</w:t>
      </w:r>
      <w:r w:rsidRPr="000431C6"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限縮</w:t>
      </w:r>
      <w:r w:rsidRPr="000431C6">
        <w:rPr>
          <w:rFonts w:hint="eastAsia"/>
          <w:color w:val="000000" w:themeColor="text1"/>
        </w:rPr>
        <w:t>「</w:t>
      </w:r>
      <w:r w:rsidRPr="002B5F93">
        <w:rPr>
          <w:rFonts w:hint="eastAsia"/>
        </w:rPr>
        <w:t>無論誰當權</w:t>
      </w:r>
      <w:r w:rsidRPr="000431C6">
        <w:rPr>
          <w:rFonts w:hint="eastAsia"/>
          <w:color w:val="000000" w:themeColor="text1"/>
        </w:rPr>
        <w:t>」</w:t>
      </w:r>
      <w:r w:rsidRPr="000431C6">
        <w:rPr>
          <w:color w:val="000000" w:themeColor="text1"/>
        </w:rPr>
        <w:t>的</w:t>
      </w:r>
      <w:r w:rsidRPr="000431C6">
        <w:rPr>
          <w:rFonts w:hint="eastAsia"/>
          <w:color w:val="000000" w:themeColor="text1"/>
        </w:rPr>
        <w:t>結構呈現與</w:t>
      </w:r>
      <w:r w:rsidRPr="000431C6">
        <w:rPr>
          <w:color w:val="000000" w:themeColor="text1"/>
        </w:rPr>
        <w:t>語意解</w:t>
      </w:r>
      <w:r w:rsidRPr="000431C6">
        <w:rPr>
          <w:rFonts w:hint="eastAsia"/>
          <w:color w:val="000000" w:themeColor="text1"/>
        </w:rPr>
        <w:t>式邏輯式</w:t>
      </w:r>
    </w:p>
    <w:bookmarkEnd w:id="90"/>
    <w:p w14:paraId="448801D6" w14:textId="77777777" w:rsidR="00CC0883" w:rsidRDefault="00CC0883" w:rsidP="00CC0883">
      <w:pPr>
        <w:ind w:firstLine="0"/>
        <w:rPr>
          <w:ins w:id="91" w:author="鍾孟軒" w:date="2023-12-18T17:50:00Z"/>
        </w:rPr>
      </w:pPr>
    </w:p>
    <w:p w14:paraId="30BB51B9" w14:textId="77777777" w:rsidR="00CC0883" w:rsidRPr="002D73BC" w:rsidRDefault="00CC0883" w:rsidP="00CC0883">
      <w:pPr>
        <w:ind w:firstLine="0"/>
        <w:jc w:val="left"/>
        <w:rPr>
          <w:ins w:id="92" w:author="鍾孟軒" w:date="2023-12-18T17:50:00Z"/>
          <w:rFonts w:eastAsia="微軟正黑體"/>
        </w:rPr>
      </w:pPr>
      <w:ins w:id="93" w:author="鍾孟軒" w:date="2023-12-18T17:51:00Z">
        <w:r>
          <w:rPr>
            <w:rFonts w:hint="eastAsia"/>
          </w:rPr>
          <w:t>其中</w:t>
        </w:r>
      </w:ins>
      <w:r>
        <w:rPr>
          <w:rFonts w:hint="eastAsia"/>
        </w:rPr>
        <w:t xml:space="preserve"> </w:t>
      </w:r>
      <w:ins w:id="94" w:author="鍾孟軒" w:date="2023-12-18T17:50:00Z">
        <w:r w:rsidRPr="00D2596E">
          <w:rPr>
            <w:rFonts w:hint="eastAsia"/>
          </w:rPr>
          <w:t>(&lt;</w:t>
        </w:r>
        <w:proofErr w:type="spellStart"/>
        <w:r w:rsidRPr="00D2596E">
          <w:rPr>
            <w:rFonts w:hint="eastAsia"/>
          </w:rPr>
          <w:t>FUNC_inter</w:t>
        </w:r>
        <w:proofErr w:type="spellEnd"/>
        <w:r w:rsidRPr="00D2596E">
          <w:rPr>
            <w:rFonts w:hint="eastAsia"/>
          </w:rPr>
          <w:t>&gt;</w:t>
        </w:r>
        <w:r w:rsidRPr="00D2596E">
          <w:rPr>
            <w:rFonts w:hint="eastAsia"/>
          </w:rPr>
          <w:t>不論</w:t>
        </w:r>
        <w:r w:rsidRPr="00D2596E">
          <w:rPr>
            <w:rFonts w:hint="eastAsia"/>
          </w:rPr>
          <w:t>&lt;/</w:t>
        </w:r>
        <w:proofErr w:type="spellStart"/>
        <w:r w:rsidRPr="00D2596E">
          <w:rPr>
            <w:rFonts w:hint="eastAsia"/>
          </w:rPr>
          <w:t>FUNC_inter</w:t>
        </w:r>
        <w:proofErr w:type="spellEnd"/>
        <w:r w:rsidRPr="00D2596E">
          <w:rPr>
            <w:rFonts w:hint="eastAsia"/>
          </w:rPr>
          <w:t>&gt;|&lt;MODIFIER&gt;</w:t>
        </w:r>
        <w:r w:rsidRPr="00D2596E">
          <w:rPr>
            <w:rFonts w:hint="eastAsia"/>
          </w:rPr>
          <w:t>無論</w:t>
        </w:r>
        <w:r w:rsidRPr="00D2596E">
          <w:rPr>
            <w:rFonts w:hint="eastAsia"/>
          </w:rPr>
          <w:t>&lt;/MODIFIER&gt;)</w:t>
        </w:r>
      </w:ins>
      <w:ins w:id="95" w:author="鍾孟軒" w:date="2023-12-18T17:54:00Z">
        <w:r>
          <w:rPr>
            <w:rFonts w:hint="eastAsia"/>
          </w:rPr>
          <w:t>，</w:t>
        </w:r>
        <w:r w:rsidRPr="00CD5A27">
          <w:t>「</w:t>
        </w:r>
        <w:r>
          <w:rPr>
            <w:rFonts w:hint="eastAsia"/>
          </w:rPr>
          <w:t>不論</w:t>
        </w:r>
        <w:r>
          <w:rPr>
            <w:rFonts w:ascii="微軟正黑體" w:eastAsia="微軟正黑體" w:hAnsi="微軟正黑體" w:hint="eastAsia"/>
          </w:rPr>
          <w:t>」</w:t>
        </w:r>
        <w:r>
          <w:rPr>
            <w:rFonts w:hint="eastAsia"/>
          </w:rPr>
          <w:t>和</w:t>
        </w:r>
        <w:r>
          <w:rPr>
            <w:rFonts w:ascii="微軟正黑體" w:eastAsia="微軟正黑體" w:hAnsi="微軟正黑體" w:hint="eastAsia"/>
          </w:rPr>
          <w:t>「</w:t>
        </w:r>
        <w:r w:rsidRPr="00B93880">
          <w:rPr>
            <w:rFonts w:ascii="楷體-繁" w:hAnsi="楷體-繁" w:hint="eastAsia"/>
          </w:rPr>
          <w:t>無論」兩個</w:t>
        </w:r>
        <w:r w:rsidRPr="00D2596E">
          <w:rPr>
            <w:rFonts w:hint="eastAsia"/>
          </w:rPr>
          <w:t>帶詞性標記字串</w:t>
        </w:r>
      </w:ins>
      <w:ins w:id="96" w:author="鍾孟軒" w:date="2023-12-18T17:55:00Z">
        <w:r>
          <w:rPr>
            <w:rFonts w:hint="eastAsia"/>
          </w:rPr>
          <w:t>，</w:t>
        </w:r>
      </w:ins>
      <w:ins w:id="97" w:author="鍾孟軒" w:date="2023-12-18T17:54:00Z">
        <w:r w:rsidRPr="00D2596E">
          <w:rPr>
            <w:rFonts w:hint="eastAsia"/>
          </w:rPr>
          <w:t>中間</w:t>
        </w:r>
      </w:ins>
      <w:ins w:id="98" w:author="鍾孟軒" w:date="2023-12-18T17:55:00Z">
        <w:r>
          <w:rPr>
            <w:rFonts w:hint="eastAsia"/>
          </w:rPr>
          <w:t>的</w:t>
        </w:r>
      </w:ins>
      <w:r>
        <w:rPr>
          <w:rFonts w:hint="eastAsia"/>
        </w:rPr>
        <w:t xml:space="preserve"> </w:t>
      </w:r>
      <w:ins w:id="99" w:author="鍾孟軒" w:date="2023-12-18T17:54:00Z">
        <w:r w:rsidRPr="00D2596E">
          <w:rPr>
            <w:rFonts w:hint="eastAsia"/>
          </w:rPr>
          <w:t>「</w:t>
        </w:r>
        <w:r w:rsidRPr="00D2596E">
          <w:rPr>
            <w:rFonts w:hint="eastAsia"/>
          </w:rPr>
          <w:t>|</w:t>
        </w:r>
        <w:r w:rsidRPr="00D2596E">
          <w:rPr>
            <w:rFonts w:hint="eastAsia"/>
          </w:rPr>
          <w:t>」</w:t>
        </w:r>
      </w:ins>
      <w:r>
        <w:rPr>
          <w:rFonts w:hint="eastAsia"/>
        </w:rPr>
        <w:t xml:space="preserve"> </w:t>
      </w:r>
      <w:ins w:id="100" w:author="鍾孟軒" w:date="2023-12-18T17:54:00Z">
        <w:r w:rsidRPr="00D2596E">
          <w:rPr>
            <w:rFonts w:hint="eastAsia"/>
          </w:rPr>
          <w:t>符號意指</w:t>
        </w:r>
      </w:ins>
      <w:ins w:id="101" w:author="鍾孟軒" w:date="2023-12-19T17:59:00Z">
        <w:r>
          <w:rPr>
            <w:rFonts w:hint="eastAsia"/>
          </w:rPr>
          <w:t xml:space="preserve"> </w:t>
        </w:r>
        <w:r w:rsidRPr="00D13028">
          <w:rPr>
            <w:rFonts w:hint="eastAsia"/>
            <w:color w:val="000000" w:themeColor="text1"/>
          </w:rPr>
          <w:t>"</w:t>
        </w:r>
        <w:r>
          <w:rPr>
            <w:color w:val="000000" w:themeColor="text1"/>
          </w:rPr>
          <w:t>or</w:t>
        </w:r>
        <w:r w:rsidRPr="00D13028">
          <w:rPr>
            <w:rFonts w:hint="eastAsia"/>
            <w:color w:val="000000" w:themeColor="text1"/>
          </w:rPr>
          <w:t>"</w:t>
        </w:r>
      </w:ins>
      <w:ins w:id="102" w:author="鍾孟軒" w:date="2023-12-18T17:56:00Z">
        <w:r>
          <w:rPr>
            <w:rFonts w:hint="eastAsia"/>
          </w:rPr>
          <w:t>，也就是</w:t>
        </w:r>
      </w:ins>
      <w:ins w:id="103" w:author="鍾孟軒" w:date="2023-12-18T17:51:00Z">
        <w:r>
          <w:rPr>
            <w:rFonts w:hint="eastAsia"/>
          </w:rPr>
          <w:t>句中可以出現</w:t>
        </w:r>
        <w:r w:rsidRPr="00CD5A27">
          <w:t>「</w:t>
        </w:r>
        <w:r>
          <w:rPr>
            <w:rFonts w:hint="eastAsia"/>
          </w:rPr>
          <w:t>不論</w:t>
        </w:r>
        <w:r>
          <w:rPr>
            <w:rFonts w:ascii="微軟正黑體" w:eastAsia="微軟正黑體" w:hAnsi="微軟正黑體" w:hint="eastAsia"/>
          </w:rPr>
          <w:t>」</w:t>
        </w:r>
      </w:ins>
      <w:ins w:id="104" w:author="鍾孟軒" w:date="2023-12-18T17:52:00Z">
        <w:r>
          <w:rPr>
            <w:rFonts w:hint="eastAsia"/>
          </w:rPr>
          <w:t>或者</w:t>
        </w:r>
        <w:r w:rsidRPr="006F2489">
          <w:rPr>
            <w:rFonts w:ascii="楷體-繁" w:hAnsi="楷體-繁" w:hint="eastAsia"/>
          </w:rPr>
          <w:t>「無論」，</w:t>
        </w:r>
      </w:ins>
      <w:ins w:id="105" w:author="鍾孟軒" w:date="2023-12-18T17:56:00Z">
        <w:r w:rsidRPr="006F2489">
          <w:rPr>
            <w:rFonts w:ascii="楷體-繁" w:hAnsi="楷體-繁" w:hint="eastAsia"/>
          </w:rPr>
          <w:t>而此段</w:t>
        </w:r>
      </w:ins>
      <w:r>
        <w:rPr>
          <w:rFonts w:ascii="微軟正黑體" w:eastAsia="微軟正黑體" w:hAnsi="微軟正黑體" w:hint="eastAsia"/>
        </w:rPr>
        <w:t xml:space="preserve"> </w:t>
      </w:r>
      <w:ins w:id="106" w:author="鍾孟軒" w:date="2023-12-18T17:56:00Z">
        <w:r>
          <w:rPr>
            <w:rFonts w:hint="eastAsia"/>
            <w:color w:val="000000" w:themeColor="text1"/>
          </w:rPr>
          <w:t>regex</w:t>
        </w:r>
      </w:ins>
      <w:r>
        <w:rPr>
          <w:color w:val="000000" w:themeColor="text1"/>
        </w:rPr>
        <w:t xml:space="preserve"> </w:t>
      </w:r>
      <w:proofErr w:type="gramStart"/>
      <w:ins w:id="107" w:author="鍾孟軒" w:date="2023-12-18T17:56:00Z">
        <w:r>
          <w:rPr>
            <w:rFonts w:hint="eastAsia"/>
            <w:color w:val="000000" w:themeColor="text1"/>
          </w:rPr>
          <w:t>表示式中</w:t>
        </w:r>
      </w:ins>
      <w:ins w:id="108" w:author="鍾孟軒" w:date="2023-12-18T17:57:00Z">
        <w:r>
          <w:rPr>
            <w:rFonts w:hint="eastAsia"/>
            <w:color w:val="000000" w:themeColor="text1"/>
          </w:rPr>
          <w:t>加上</w:t>
        </w:r>
      </w:ins>
      <w:proofErr w:type="gramEnd"/>
      <w:ins w:id="109" w:author="鍾孟軒" w:date="2023-12-18T17:56:00Z">
        <w:r>
          <w:rPr>
            <w:rFonts w:hint="eastAsia"/>
            <w:color w:val="000000" w:themeColor="text1"/>
          </w:rPr>
          <w:t>的</w:t>
        </w:r>
      </w:ins>
      <w:ins w:id="110" w:author="鍾孟軒" w:date="2023-12-18T17:57:00Z">
        <w:r>
          <w:rPr>
            <w:rFonts w:hint="eastAsia"/>
            <w:color w:val="000000" w:themeColor="text1"/>
          </w:rPr>
          <w:t>一段</w:t>
        </w:r>
      </w:ins>
      <w:ins w:id="111" w:author="鍾孟軒" w:date="2023-12-18T17:54:00Z">
        <w:r>
          <w:rPr>
            <w:rFonts w:eastAsia="微軟正黑體"/>
          </w:rPr>
          <w:t xml:space="preserve"> </w:t>
        </w:r>
      </w:ins>
      <w:ins w:id="112" w:author="鍾孟軒" w:date="2023-12-18T17:50:00Z">
        <w:r w:rsidRPr="00D2596E">
          <w:rPr>
            <w:rFonts w:hint="eastAsia"/>
          </w:rPr>
          <w:t>(&lt;AUX&gt;</w:t>
        </w:r>
        <w:r w:rsidRPr="00D2596E">
          <w:rPr>
            <w:rFonts w:hint="eastAsia"/>
          </w:rPr>
          <w:t>是</w:t>
        </w:r>
        <w:r w:rsidRPr="00D2596E">
          <w:rPr>
            <w:rFonts w:hint="eastAsia"/>
          </w:rPr>
          <w:t>&lt;/AUX&gt;)?</w:t>
        </w:r>
      </w:ins>
      <w:ins w:id="113" w:author="鍾孟軒" w:date="2023-12-18T18:02:00Z">
        <w:r>
          <w:rPr>
            <w:rFonts w:hint="eastAsia"/>
          </w:rPr>
          <w:t>，</w:t>
        </w:r>
      </w:ins>
      <w:ins w:id="114" w:author="鍾孟軒" w:date="2023-12-18T18:39:00Z">
        <w:r>
          <w:rPr>
            <w:rFonts w:hint="eastAsia"/>
          </w:rPr>
          <w:t>意指</w:t>
        </w:r>
      </w:ins>
      <w:ins w:id="115" w:author="鍾孟軒" w:date="2023-12-18T18:02:00Z">
        <w:r>
          <w:rPr>
            <w:rFonts w:hint="eastAsia"/>
          </w:rPr>
          <w:t>助詞</w:t>
        </w:r>
        <w:r>
          <w:rPr>
            <w:rFonts w:ascii="微軟正黑體" w:eastAsia="微軟正黑體" w:hAnsi="微軟正黑體" w:hint="eastAsia"/>
          </w:rPr>
          <w:t>「</w:t>
        </w:r>
        <w:r>
          <w:rPr>
            <w:rFonts w:hint="eastAsia"/>
          </w:rPr>
          <w:t>是</w:t>
        </w:r>
        <w:r>
          <w:rPr>
            <w:rFonts w:ascii="微軟正黑體" w:eastAsia="微軟正黑體" w:hAnsi="微軟正黑體" w:hint="eastAsia"/>
          </w:rPr>
          <w:t>」</w:t>
        </w:r>
        <w:r>
          <w:rPr>
            <w:rFonts w:hint="eastAsia"/>
          </w:rPr>
          <w:t>不一定需要出現</w:t>
        </w:r>
      </w:ins>
      <w:ins w:id="116" w:author="鍾孟軒" w:date="2023-12-18T18:03:00Z">
        <w:r>
          <w:rPr>
            <w:rFonts w:hint="eastAsia"/>
          </w:rPr>
          <w:t>。</w:t>
        </w:r>
      </w:ins>
      <w:ins w:id="117" w:author="鍾孟軒" w:date="2023-12-18T18:39:00Z">
        <w:r>
          <w:rPr>
            <w:rFonts w:hint="eastAsia"/>
          </w:rPr>
          <w:t>而</w:t>
        </w:r>
      </w:ins>
      <w:ins w:id="118" w:author="鍾孟軒" w:date="2023-12-18T18:40:00Z">
        <w:r>
          <w:rPr>
            <w:rFonts w:hint="eastAsia"/>
          </w:rPr>
          <w:t>原本的</w:t>
        </w:r>
      </w:ins>
      <w:r>
        <w:rPr>
          <w:rFonts w:hint="eastAsia"/>
        </w:rPr>
        <w:t xml:space="preserve"> </w:t>
      </w:r>
      <w:ins w:id="119" w:author="鍾孟軒" w:date="2023-12-18T18:39:00Z">
        <w:r w:rsidRPr="00133999">
          <w:t>&lt;</w:t>
        </w:r>
        <w:proofErr w:type="spellStart"/>
        <w:r w:rsidRPr="00133999">
          <w:t>CLAUSE_WhoQ</w:t>
        </w:r>
        <w:proofErr w:type="spellEnd"/>
        <w:r w:rsidRPr="00133999">
          <w:t>&gt;[^&lt;]+&lt;/</w:t>
        </w:r>
        <w:proofErr w:type="spellStart"/>
        <w:r w:rsidRPr="00133999">
          <w:t>CLAUSE_WhoQ</w:t>
        </w:r>
        <w:proofErr w:type="spellEnd"/>
        <w:r w:rsidRPr="00133999">
          <w:t>&gt;</w:t>
        </w:r>
      </w:ins>
      <w:r>
        <w:t xml:space="preserve"> </w:t>
      </w:r>
      <w:ins w:id="120" w:author="鍾孟軒" w:date="2023-12-18T18:40:00Z">
        <w:r>
          <w:rPr>
            <w:rFonts w:hint="eastAsia"/>
          </w:rPr>
          <w:t>意指所有符合</w:t>
        </w:r>
      </w:ins>
      <w:r>
        <w:rPr>
          <w:rFonts w:hint="eastAsia"/>
        </w:rPr>
        <w:t xml:space="preserve"> </w:t>
      </w:r>
      <w:ins w:id="121" w:author="鍾孟軒" w:date="2023-12-18T18:40:00Z">
        <w:r w:rsidRPr="00133999">
          <w:t>&lt;</w:t>
        </w:r>
        <w:proofErr w:type="spellStart"/>
        <w:r w:rsidRPr="00133999">
          <w:t>CLAUSE_WhoQ</w:t>
        </w:r>
        <w:proofErr w:type="spellEnd"/>
        <w:r w:rsidRPr="00133999">
          <w:t>&gt;</w:t>
        </w:r>
      </w:ins>
      <w:r>
        <w:t xml:space="preserve"> </w:t>
      </w:r>
      <w:ins w:id="122" w:author="鍾孟軒" w:date="2023-12-18T18:40:00Z">
        <w:r>
          <w:rPr>
            <w:rFonts w:hint="eastAsia"/>
          </w:rPr>
          <w:lastRenderedPageBreak/>
          <w:t>詞性的</w:t>
        </w:r>
      </w:ins>
      <w:ins w:id="123" w:author="鍾孟軒" w:date="2023-12-18T18:41:00Z">
        <w:r>
          <w:rPr>
            <w:rFonts w:hint="eastAsia"/>
          </w:rPr>
          <w:t>任意字詞都會被判讀，</w:t>
        </w:r>
      </w:ins>
      <w:ins w:id="124" w:author="鍾孟軒" w:date="2023-12-18T18:42:00Z">
        <w:r>
          <w:rPr>
            <w:rFonts w:hint="eastAsia"/>
          </w:rPr>
          <w:t>在這裡為符合本研究關於中文</w:t>
        </w:r>
      </w:ins>
      <w:r>
        <w:rPr>
          <w:rFonts w:hint="eastAsia"/>
        </w:rPr>
        <w:t xml:space="preserve"> </w:t>
      </w:r>
      <w:proofErr w:type="spellStart"/>
      <w:ins w:id="125" w:author="鍾孟軒" w:date="2023-12-18T18:42:00Z">
        <w:r w:rsidRPr="00FA0B7C">
          <w:rPr>
            <w:rFonts w:hint="eastAsia"/>
            <w:i/>
            <w:iCs/>
          </w:rPr>
          <w:t>wh</w:t>
        </w:r>
      </w:ins>
      <w:proofErr w:type="spellEnd"/>
      <w:r>
        <w:t xml:space="preserve"> </w:t>
      </w:r>
      <w:ins w:id="126" w:author="鍾孟軒" w:date="2023-12-18T18:42:00Z">
        <w:r>
          <w:rPr>
            <w:rFonts w:hint="eastAsia"/>
          </w:rPr>
          <w:t>詞</w:t>
        </w:r>
        <w:r w:rsidRPr="006F2489">
          <w:rPr>
            <w:rFonts w:ascii="楷體-繁" w:hAnsi="楷體-繁" w:hint="eastAsia"/>
          </w:rPr>
          <w:t>「誰」的主題</w:t>
        </w:r>
      </w:ins>
      <w:ins w:id="127" w:author="鍾孟軒" w:date="2023-12-18T18:43:00Z">
        <w:r w:rsidRPr="006F2489">
          <w:rPr>
            <w:rFonts w:ascii="楷體-繁" w:hAnsi="楷體-繁" w:hint="eastAsia"/>
          </w:rPr>
          <w:t>，將</w:t>
        </w:r>
      </w:ins>
      <w:ins w:id="128" w:author="鍾孟軒" w:date="2023-12-18T18:44:00Z">
        <w:r w:rsidRPr="006F2489">
          <w:rPr>
            <w:rFonts w:ascii="楷體-繁" w:hAnsi="楷體-繁" w:hint="eastAsia"/>
          </w:rPr>
          <w:t>詞性</w:t>
        </w:r>
      </w:ins>
      <w:r>
        <w:rPr>
          <w:rFonts w:ascii="微軟正黑體" w:eastAsia="微軟正黑體" w:hAnsi="微軟正黑體" w:hint="eastAsia"/>
        </w:rPr>
        <w:t xml:space="preserve"> </w:t>
      </w:r>
      <w:ins w:id="129" w:author="鍾孟軒" w:date="2023-12-18T18:43:00Z">
        <w:r w:rsidRPr="00133999">
          <w:t>&lt;</w:t>
        </w:r>
        <w:proofErr w:type="spellStart"/>
        <w:r w:rsidRPr="00133999">
          <w:t>CLAUSE_WhoQ</w:t>
        </w:r>
        <w:proofErr w:type="spellEnd"/>
        <w:r w:rsidRPr="00133999">
          <w:t>&gt;</w:t>
        </w:r>
      </w:ins>
      <w:r>
        <w:t xml:space="preserve"> </w:t>
      </w:r>
      <w:ins w:id="130" w:author="鍾孟軒" w:date="2023-12-18T18:44:00Z">
        <w:r>
          <w:rPr>
            <w:rFonts w:hint="eastAsia"/>
          </w:rPr>
          <w:t>之間由</w:t>
        </w:r>
      </w:ins>
      <w:ins w:id="131" w:author="鍾孟軒" w:date="2023-12-18T18:45:00Z">
        <w:r>
          <w:rPr>
            <w:rFonts w:hint="eastAsia"/>
          </w:rPr>
          <w:t>任意字詞</w:t>
        </w:r>
      </w:ins>
      <w:r>
        <w:rPr>
          <w:rFonts w:hint="eastAsia"/>
        </w:rPr>
        <w:t xml:space="preserve"> </w:t>
      </w:r>
      <w:ins w:id="132" w:author="鍾孟軒" w:date="2023-12-18T18:44:00Z">
        <w:r>
          <w:rPr>
            <w:rFonts w:ascii="微軟正黑體" w:eastAsia="微軟正黑體" w:hAnsi="微軟正黑體" w:hint="eastAsia"/>
          </w:rPr>
          <w:t>「</w:t>
        </w:r>
        <w:r w:rsidRPr="00133999">
          <w:t>[^&lt;]+</w:t>
        </w:r>
        <w:r>
          <w:rPr>
            <w:rFonts w:ascii="微軟正黑體" w:eastAsia="微軟正黑體" w:hAnsi="微軟正黑體" w:hint="eastAsia"/>
          </w:rPr>
          <w:t>」</w:t>
        </w:r>
      </w:ins>
      <w:r>
        <w:rPr>
          <w:rFonts w:ascii="微軟正黑體" w:eastAsia="微軟正黑體" w:hAnsi="微軟正黑體" w:hint="eastAsia"/>
        </w:rPr>
        <w:t xml:space="preserve"> </w:t>
      </w:r>
      <w:ins w:id="133" w:author="鍾孟軒" w:date="2023-12-18T18:44:00Z">
        <w:r>
          <w:rPr>
            <w:rFonts w:hint="eastAsia"/>
          </w:rPr>
          <w:t>改為</w:t>
        </w:r>
      </w:ins>
      <w:ins w:id="134" w:author="鍾孟軒" w:date="2023-12-18T18:45:00Z">
        <w:r>
          <w:rPr>
            <w:rFonts w:hint="eastAsia"/>
          </w:rPr>
          <w:t>僅限字串</w:t>
        </w:r>
        <w:r w:rsidRPr="00BC5F30">
          <w:rPr>
            <w:rFonts w:ascii="楷體-繁" w:hAnsi="楷體-繁" w:hint="eastAsia"/>
          </w:rPr>
          <w:t>「誰」</w:t>
        </w:r>
        <w:r>
          <w:rPr>
            <w:rFonts w:ascii="微軟正黑體" w:eastAsia="微軟正黑體" w:hAnsi="微軟正黑體" w:hint="eastAsia"/>
          </w:rPr>
          <w:t>。</w:t>
        </w:r>
        <w:r w:rsidRPr="006F2489">
          <w:rPr>
            <w:rFonts w:ascii="楷體-繁" w:hAnsi="楷體-繁" w:hint="eastAsia"/>
          </w:rPr>
          <w:t>最後</w:t>
        </w:r>
      </w:ins>
      <w:ins w:id="135" w:author="鍾孟軒" w:date="2023-12-18T18:46:00Z">
        <w:r w:rsidRPr="006F2489">
          <w:rPr>
            <w:rFonts w:ascii="楷體-繁" w:hAnsi="楷體-繁" w:hint="eastAsia"/>
          </w:rPr>
          <w:t>，動詞</w:t>
        </w:r>
        <w:r>
          <w:rPr>
            <w:rFonts w:ascii="微軟正黑體" w:eastAsia="微軟正黑體" w:hAnsi="微軟正黑體" w:hint="eastAsia"/>
          </w:rPr>
          <w:t>「</w:t>
        </w:r>
        <w:r>
          <w:rPr>
            <w:rFonts w:hint="eastAsia"/>
          </w:rPr>
          <w:t>當權</w:t>
        </w:r>
        <w:r>
          <w:rPr>
            <w:rFonts w:ascii="微軟正黑體" w:eastAsia="微軟正黑體" w:hAnsi="微軟正黑體" w:hint="eastAsia"/>
          </w:rPr>
          <w:t>」</w:t>
        </w:r>
        <w:r w:rsidRPr="006F2489">
          <w:rPr>
            <w:rFonts w:ascii="楷體-繁" w:hAnsi="楷體-繁" w:hint="eastAsia"/>
          </w:rPr>
          <w:t>並不是本句型必要出現的動詞，故在此</w:t>
        </w:r>
        <w:r>
          <w:rPr>
            <w:rFonts w:eastAsia="微軟正黑體" w:hint="cs"/>
          </w:rPr>
          <w:t>r</w:t>
        </w:r>
        <w:r>
          <w:rPr>
            <w:rFonts w:eastAsia="微軟正黑體"/>
          </w:rPr>
          <w:t>egex</w:t>
        </w:r>
        <w:proofErr w:type="gramStart"/>
        <w:r w:rsidRPr="006F2489">
          <w:rPr>
            <w:rFonts w:ascii="楷體-繁" w:hAnsi="楷體-繁" w:hint="eastAsia"/>
          </w:rPr>
          <w:t>表示式將其</w:t>
        </w:r>
        <w:proofErr w:type="gramEnd"/>
        <w:r w:rsidRPr="006F2489">
          <w:rPr>
            <w:rFonts w:ascii="楷體-繁" w:hAnsi="楷體-繁" w:hint="eastAsia"/>
          </w:rPr>
          <w:t>刪減。</w:t>
        </w:r>
      </w:ins>
    </w:p>
    <w:p w14:paraId="1D3AFE07" w14:textId="77777777" w:rsidR="00CC0883" w:rsidRDefault="00CC0883" w:rsidP="00CC0883">
      <w:pPr>
        <w:ind w:firstLine="0"/>
      </w:pPr>
    </w:p>
    <w:p w14:paraId="7B300185" w14:textId="77777777" w:rsidR="00CC0883" w:rsidRPr="000431C6" w:rsidRDefault="00CC0883" w:rsidP="00CC0883">
      <w:pPr>
        <w:ind w:firstLine="0"/>
        <w:rPr>
          <w:color w:val="000000" w:themeColor="text1"/>
        </w:rPr>
      </w:pPr>
      <w:r w:rsidRPr="000431C6">
        <w:rPr>
          <w:color w:val="000000" w:themeColor="text1"/>
        </w:rPr>
        <w:t>給定例句以後，系統自動設定完成表層的結構呈現以及深層的語意解釋邏輯式。此時</w:t>
      </w:r>
      <w:proofErr w:type="gramStart"/>
      <w:r w:rsidRPr="000431C6">
        <w:rPr>
          <w:color w:val="000000" w:themeColor="text1"/>
        </w:rPr>
        <w:t>點擊頁面</w:t>
      </w:r>
      <w:proofErr w:type="gramEnd"/>
      <w:r w:rsidRPr="000431C6">
        <w:rPr>
          <w:color w:val="000000" w:themeColor="text1"/>
        </w:rPr>
        <w:t>左上角的</w:t>
      </w:r>
      <w:r w:rsidRPr="000431C6">
        <w:rPr>
          <w:color w:val="000000" w:themeColor="text1"/>
        </w:rPr>
        <w:t xml:space="preserve"> Home </w:t>
      </w:r>
      <w:r w:rsidRPr="000431C6">
        <w:rPr>
          <w:color w:val="000000" w:themeColor="text1"/>
        </w:rPr>
        <w:t>圖示，回到最</w:t>
      </w:r>
      <w:proofErr w:type="gramStart"/>
      <w:r w:rsidRPr="000431C6">
        <w:rPr>
          <w:color w:val="000000" w:themeColor="text1"/>
        </w:rPr>
        <w:t>上層，</w:t>
      </w:r>
      <w:proofErr w:type="gramEnd"/>
      <w:r w:rsidRPr="000431C6">
        <w:rPr>
          <w:color w:val="000000" w:themeColor="text1"/>
        </w:rPr>
        <w:t>選擇下載系統自動生成以</w:t>
      </w:r>
      <w:r w:rsidRPr="000431C6">
        <w:rPr>
          <w:color w:val="000000" w:themeColor="text1"/>
        </w:rPr>
        <w:t xml:space="preserve"> Python </w:t>
      </w:r>
      <w:r w:rsidRPr="000431C6">
        <w:rPr>
          <w:color w:val="000000" w:themeColor="text1"/>
        </w:rPr>
        <w:t>程式語言執行的範本。</w:t>
      </w:r>
    </w:p>
    <w:p w14:paraId="7BB7473F" w14:textId="77777777" w:rsidR="00CC0883" w:rsidRPr="00F22FCB" w:rsidRDefault="00CC0883" w:rsidP="00CC0883">
      <w:pPr>
        <w:ind w:firstLine="0"/>
        <w:rPr>
          <w:color w:val="FF0000"/>
        </w:rPr>
      </w:pPr>
    </w:p>
    <w:p w14:paraId="41352683" w14:textId="77777777" w:rsidR="00CC0883" w:rsidRDefault="00CC0883" w:rsidP="00CC0883">
      <w:pPr>
        <w:ind w:firstLine="0"/>
        <w:jc w:val="center"/>
      </w:pPr>
      <w:ins w:id="136" w:author="鍾孟軒" w:date="2023-12-18T19:10:00Z">
        <w:r w:rsidRPr="00A14BD0">
          <w:rPr>
            <w:noProof/>
          </w:rPr>
          <w:drawing>
            <wp:inline distT="0" distB="0" distL="0" distR="0" wp14:anchorId="04B746D4" wp14:editId="0624F7E1">
              <wp:extent cx="5410669" cy="1714649"/>
              <wp:effectExtent l="0" t="0" r="0" b="0"/>
              <wp:docPr id="2085403014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85403014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0669" cy="17146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F133559" w14:textId="77777777" w:rsidR="00CC0883" w:rsidRPr="000431C6" w:rsidRDefault="00CC0883" w:rsidP="00CC0883">
      <w:pPr>
        <w:ind w:firstLine="0"/>
        <w:jc w:val="center"/>
        <w:rPr>
          <w:color w:val="000000" w:themeColor="text1"/>
        </w:rPr>
      </w:pPr>
      <w:r w:rsidRPr="000431C6">
        <w:rPr>
          <w:color w:val="000000" w:themeColor="text1"/>
        </w:rPr>
        <w:t>圖</w:t>
      </w:r>
      <w:r>
        <w:rPr>
          <w:rFonts w:hint="eastAsia"/>
          <w:color w:val="000000" w:themeColor="text1"/>
        </w:rPr>
        <w:t>十</w:t>
      </w:r>
      <w:r w:rsidRPr="000431C6">
        <w:rPr>
          <w:color w:val="000000" w:themeColor="text1"/>
        </w:rPr>
        <w:t>：</w:t>
      </w:r>
      <w:r w:rsidRPr="000431C6">
        <w:rPr>
          <w:rFonts w:hint="eastAsia"/>
          <w:color w:val="000000" w:themeColor="text1"/>
        </w:rPr>
        <w:t>下載「</w:t>
      </w:r>
      <w:r w:rsidRPr="002B5F93">
        <w:rPr>
          <w:rFonts w:hint="eastAsia"/>
        </w:rPr>
        <w:t>無論誰當權</w:t>
      </w:r>
      <w:r w:rsidRPr="000431C6">
        <w:rPr>
          <w:rFonts w:hint="eastAsia"/>
          <w:color w:val="000000" w:themeColor="text1"/>
        </w:rPr>
        <w:t>」</w:t>
      </w:r>
      <w:r w:rsidRPr="000431C6">
        <w:rPr>
          <w:color w:val="000000" w:themeColor="text1"/>
        </w:rPr>
        <w:t>Python</w:t>
      </w:r>
      <w:r w:rsidRPr="000431C6">
        <w:rPr>
          <w:rFonts w:hint="eastAsia"/>
          <w:color w:val="000000" w:themeColor="text1"/>
        </w:rPr>
        <w:t>程式語言執行範本</w:t>
      </w:r>
    </w:p>
    <w:p w14:paraId="0EF2754C" w14:textId="77777777" w:rsidR="00CC0883" w:rsidRDefault="00CC0883" w:rsidP="00CC0883">
      <w:pPr>
        <w:ind w:firstLine="0"/>
      </w:pPr>
    </w:p>
    <w:p w14:paraId="068A8F8C" w14:textId="77777777" w:rsidR="00CC0883" w:rsidRPr="000431C6" w:rsidRDefault="00CC0883" w:rsidP="00CC0883">
      <w:pPr>
        <w:ind w:firstLine="0"/>
        <w:rPr>
          <w:color w:val="000000" w:themeColor="text1"/>
        </w:rPr>
      </w:pPr>
      <w:r w:rsidRPr="000431C6">
        <w:rPr>
          <w:color w:val="000000" w:themeColor="text1"/>
        </w:rPr>
        <w:t>範本下載後為一</w:t>
      </w:r>
      <w:r w:rsidRPr="000431C6">
        <w:rPr>
          <w:color w:val="000000" w:themeColor="text1"/>
        </w:rPr>
        <w:t xml:space="preserve"> zip </w:t>
      </w:r>
      <w:r w:rsidRPr="000431C6">
        <w:rPr>
          <w:color w:val="000000" w:themeColor="text1"/>
        </w:rPr>
        <w:t>格式的檔案</w:t>
      </w:r>
      <w:r w:rsidRPr="000431C6">
        <w:rPr>
          <w:rFonts w:hint="eastAsia"/>
          <w:color w:val="000000" w:themeColor="text1"/>
        </w:rPr>
        <w:t>如圖</w:t>
      </w:r>
      <w:r>
        <w:rPr>
          <w:rFonts w:hint="eastAsia"/>
          <w:color w:val="000000" w:themeColor="text1"/>
        </w:rPr>
        <w:t>十一</w:t>
      </w:r>
      <w:r w:rsidRPr="000431C6">
        <w:rPr>
          <w:color w:val="000000" w:themeColor="text1"/>
        </w:rPr>
        <w:t>，將之解壓縮得到</w:t>
      </w:r>
      <w:proofErr w:type="gramStart"/>
      <w:r w:rsidRPr="000431C6">
        <w:rPr>
          <w:color w:val="000000" w:themeColor="text1"/>
        </w:rPr>
        <w:t>一</w:t>
      </w:r>
      <w:proofErr w:type="gramEnd"/>
      <w:r w:rsidRPr="000431C6">
        <w:rPr>
          <w:color w:val="000000" w:themeColor="text1"/>
        </w:rPr>
        <w:t>與專案名稱同名的</w:t>
      </w:r>
      <w:r w:rsidRPr="000431C6">
        <w:rPr>
          <w:color w:val="000000" w:themeColor="text1"/>
        </w:rPr>
        <w:t xml:space="preserve"> </w:t>
      </w:r>
      <w:proofErr w:type="spellStart"/>
      <w:r w:rsidRPr="00524B57">
        <w:rPr>
          <w:color w:val="000000" w:themeColor="text1"/>
        </w:rPr>
        <w:t>shei_sinica</w:t>
      </w:r>
      <w:proofErr w:type="spellEnd"/>
      <w:r w:rsidRPr="000431C6">
        <w:rPr>
          <w:color w:val="000000" w:themeColor="text1"/>
        </w:rPr>
        <w:t>目錄：</w:t>
      </w:r>
    </w:p>
    <w:p w14:paraId="0CB1A469" w14:textId="77777777" w:rsidR="00CC0883" w:rsidRDefault="00CC0883" w:rsidP="00CC0883">
      <w:pPr>
        <w:ind w:firstLine="0"/>
      </w:pPr>
    </w:p>
    <w:p w14:paraId="15FD0C9D" w14:textId="77777777" w:rsidR="00CC0883" w:rsidRDefault="00CC0883" w:rsidP="00CC0883">
      <w:pPr>
        <w:pStyle w:val="ac"/>
        <w:ind w:firstLine="0"/>
        <w:jc w:val="center"/>
      </w:pPr>
      <w:r w:rsidRPr="00A14BD0">
        <w:rPr>
          <w:noProof/>
        </w:rPr>
        <w:drawing>
          <wp:inline distT="0" distB="0" distL="0" distR="0" wp14:anchorId="53462371" wp14:editId="44CA8270">
            <wp:extent cx="2011854" cy="1135478"/>
            <wp:effectExtent l="0" t="0" r="7620" b="7620"/>
            <wp:docPr id="5471561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56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ACEB" w14:textId="77777777" w:rsidR="00CC0883" w:rsidRPr="00884CAA" w:rsidRDefault="00CC0883" w:rsidP="00CC0883">
      <w:pPr>
        <w:jc w:val="center"/>
        <w:rPr>
          <w:color w:val="000000" w:themeColor="text1"/>
        </w:rPr>
      </w:pPr>
      <w:r w:rsidRPr="00884CAA">
        <w:rPr>
          <w:color w:val="000000" w:themeColor="text1"/>
        </w:rPr>
        <w:lastRenderedPageBreak/>
        <w:t>圖</w:t>
      </w:r>
      <w:r w:rsidRPr="00884CAA">
        <w:rPr>
          <w:rFonts w:hint="eastAsia"/>
          <w:color w:val="000000" w:themeColor="text1"/>
        </w:rPr>
        <w:t>十</w:t>
      </w:r>
      <w:r>
        <w:rPr>
          <w:rFonts w:hint="eastAsia"/>
          <w:color w:val="000000" w:themeColor="text1"/>
        </w:rPr>
        <w:t>一</w:t>
      </w:r>
      <w:r w:rsidRPr="00884CAA">
        <w:rPr>
          <w:color w:val="000000" w:themeColor="text1"/>
        </w:rPr>
        <w:t>：</w:t>
      </w:r>
      <w:r w:rsidRPr="00884CAA">
        <w:rPr>
          <w:rFonts w:hint="eastAsia"/>
          <w:color w:val="000000" w:themeColor="text1"/>
        </w:rPr>
        <w:t>解壓縮</w:t>
      </w:r>
      <w:r w:rsidRPr="000431C6">
        <w:rPr>
          <w:rFonts w:hint="eastAsia"/>
          <w:color w:val="000000" w:themeColor="text1"/>
        </w:rPr>
        <w:t>「</w:t>
      </w:r>
      <w:r w:rsidRPr="002B5F93">
        <w:rPr>
          <w:rFonts w:hint="eastAsia"/>
        </w:rPr>
        <w:t>無論誰當權</w:t>
      </w:r>
      <w:r w:rsidRPr="000431C6">
        <w:rPr>
          <w:rFonts w:hint="eastAsia"/>
          <w:color w:val="000000" w:themeColor="text1"/>
        </w:rPr>
        <w:t>」</w:t>
      </w:r>
      <w:r w:rsidRPr="00884CAA">
        <w:rPr>
          <w:color w:val="000000" w:themeColor="text1"/>
        </w:rPr>
        <w:t>Python</w:t>
      </w:r>
      <w:r w:rsidRPr="00884CAA">
        <w:rPr>
          <w:rFonts w:hint="eastAsia"/>
          <w:color w:val="000000" w:themeColor="text1"/>
        </w:rPr>
        <w:t>程式語言執行範本</w:t>
      </w:r>
    </w:p>
    <w:p w14:paraId="64CB6A97" w14:textId="77777777" w:rsidR="00CC0883" w:rsidRPr="004C0B95" w:rsidRDefault="00CC0883" w:rsidP="00CC0883">
      <w:pPr>
        <w:ind w:firstLine="0"/>
      </w:pPr>
    </w:p>
    <w:p w14:paraId="6AC51E09" w14:textId="77777777" w:rsidR="00CC0883" w:rsidRDefault="00CC0883" w:rsidP="00CC0883">
      <w:pPr>
        <w:ind w:firstLine="0"/>
        <w:rPr>
          <w:ins w:id="137" w:author="鍾孟軒" w:date="2023-12-19T18:04:00Z"/>
          <w:color w:val="000000" w:themeColor="text1"/>
        </w:rPr>
      </w:pPr>
      <w:r w:rsidRPr="0046771A">
        <w:rPr>
          <w:color w:val="000000" w:themeColor="text1"/>
          <w:highlight w:val="yellow"/>
        </w:rPr>
        <w:t>進入</w:t>
      </w:r>
      <w:proofErr w:type="spellStart"/>
      <w:r w:rsidRPr="0046771A">
        <w:rPr>
          <w:color w:val="000000" w:themeColor="text1"/>
          <w:highlight w:val="yellow"/>
        </w:rPr>
        <w:t>shei_sinica</w:t>
      </w:r>
      <w:proofErr w:type="spellEnd"/>
      <w:r w:rsidRPr="0046771A">
        <w:rPr>
          <w:color w:val="000000" w:themeColor="text1"/>
          <w:highlight w:val="yellow"/>
        </w:rPr>
        <w:t>目錄，可見</w:t>
      </w:r>
      <w:proofErr w:type="gramStart"/>
      <w:r w:rsidRPr="0046771A">
        <w:rPr>
          <w:color w:val="000000" w:themeColor="text1"/>
          <w:highlight w:val="yellow"/>
        </w:rPr>
        <w:t>一</w:t>
      </w:r>
      <w:proofErr w:type="gramEnd"/>
      <w:r w:rsidRPr="0046771A">
        <w:rPr>
          <w:color w:val="000000" w:themeColor="text1"/>
          <w:highlight w:val="yellow"/>
        </w:rPr>
        <w:t>意圖設定目錄、</w:t>
      </w:r>
      <w:proofErr w:type="gramStart"/>
      <w:r w:rsidRPr="0046771A">
        <w:rPr>
          <w:color w:val="000000" w:themeColor="text1"/>
          <w:highlight w:val="yellow"/>
        </w:rPr>
        <w:t>一</w:t>
      </w:r>
      <w:proofErr w:type="gramEnd"/>
      <w:r w:rsidRPr="0046771A">
        <w:rPr>
          <w:color w:val="000000" w:themeColor="text1"/>
          <w:highlight w:val="yellow"/>
        </w:rPr>
        <w:t>帳號資訊檔及</w:t>
      </w:r>
      <w:proofErr w:type="gramStart"/>
      <w:r w:rsidRPr="0046771A">
        <w:rPr>
          <w:color w:val="000000" w:themeColor="text1"/>
          <w:highlight w:val="yellow"/>
        </w:rPr>
        <w:t>一</w:t>
      </w:r>
      <w:proofErr w:type="gramEnd"/>
      <w:r w:rsidRPr="0046771A">
        <w:rPr>
          <w:color w:val="000000" w:themeColor="text1"/>
          <w:highlight w:val="yellow"/>
        </w:rPr>
        <w:t>主程式。</w:t>
      </w:r>
    </w:p>
    <w:p w14:paraId="271E30CA" w14:textId="77777777" w:rsidR="00CC0883" w:rsidRPr="00D13028" w:rsidRDefault="00CC0883" w:rsidP="00CC0883">
      <w:pPr>
        <w:ind w:firstLine="0"/>
        <w:rPr>
          <w:ins w:id="138" w:author="鍾孟軒" w:date="2023-12-19T17:45:00Z"/>
          <w:color w:val="000000" w:themeColor="text1"/>
        </w:rPr>
      </w:pPr>
    </w:p>
    <w:p w14:paraId="4C42700D" w14:textId="77777777" w:rsidR="00CC0883" w:rsidRDefault="00CC0883" w:rsidP="00CC0883">
      <w:pPr>
        <w:ind w:firstLine="0"/>
        <w:rPr>
          <w:ins w:id="139" w:author="鍾孟軒" w:date="2023-12-19T17:50:00Z"/>
          <w:color w:val="000000" w:themeColor="text1"/>
        </w:rPr>
      </w:pPr>
      <w:ins w:id="140" w:author="鍾孟軒" w:date="2023-12-19T18:04:00Z">
        <w:r>
          <w:rPr>
            <w:rFonts w:hint="eastAsia"/>
            <w:color w:val="000000" w:themeColor="text1"/>
          </w:rPr>
          <w:t>以</w:t>
        </w:r>
      </w:ins>
      <w:ins w:id="141" w:author="鍾孟軒" w:date="2023-12-19T17:45:00Z">
        <w:r w:rsidRPr="00D13028">
          <w:rPr>
            <w:rFonts w:hint="eastAsia"/>
            <w:color w:val="000000" w:themeColor="text1"/>
          </w:rPr>
          <w:t>句子</w:t>
        </w:r>
      </w:ins>
      <w:ins w:id="142" w:author="鍾孟軒" w:date="2023-12-19T17:51:00Z">
        <w:r w:rsidRPr="00884CAA">
          <w:rPr>
            <w:rFonts w:hint="eastAsia"/>
            <w:color w:val="000000" w:themeColor="text1"/>
          </w:rPr>
          <w:t>「</w:t>
        </w:r>
        <w:r w:rsidRPr="002B5F93">
          <w:rPr>
            <w:rFonts w:hint="eastAsia"/>
          </w:rPr>
          <w:t>無論誰當權</w:t>
        </w:r>
        <w:r w:rsidRPr="00884CAA">
          <w:rPr>
            <w:rFonts w:hint="eastAsia"/>
            <w:color w:val="000000" w:themeColor="text1"/>
          </w:rPr>
          <w:t>」</w:t>
        </w:r>
      </w:ins>
      <w:ins w:id="143" w:author="鍾孟軒" w:date="2023-12-19T18:04:00Z">
        <w:r>
          <w:rPr>
            <w:rFonts w:hint="eastAsia"/>
            <w:color w:val="000000" w:themeColor="text1"/>
          </w:rPr>
          <w:t>為例</w:t>
        </w:r>
      </w:ins>
      <w:ins w:id="144" w:author="鍾孟軒" w:date="2023-12-19T18:05:00Z">
        <w:r>
          <w:rPr>
            <w:rFonts w:hint="eastAsia"/>
            <w:color w:val="000000" w:themeColor="text1"/>
          </w:rPr>
          <w:t>，對於此句</w:t>
        </w:r>
      </w:ins>
      <w:ins w:id="145" w:author="鍾孟軒" w:date="2023-12-19T17:45:00Z">
        <w:r w:rsidRPr="00D13028">
          <w:rPr>
            <w:rFonts w:hint="eastAsia"/>
            <w:color w:val="000000" w:themeColor="text1"/>
          </w:rPr>
          <w:t>的處理機制，系統在兩種模式下分別執行。聊天機器人模式</w:t>
        </w:r>
      </w:ins>
      <w:r>
        <w:rPr>
          <w:rFonts w:hint="eastAsia"/>
          <w:color w:val="000000" w:themeColor="text1"/>
        </w:rPr>
        <w:t xml:space="preserve"> </w:t>
      </w:r>
      <w:ins w:id="146" w:author="鍾孟軒" w:date="2023-12-19T17:46:00Z">
        <w:r>
          <w:rPr>
            <w:rFonts w:hint="eastAsia"/>
            <w:color w:val="000000" w:themeColor="text1"/>
          </w:rPr>
          <w:t>(</w:t>
        </w:r>
      </w:ins>
      <w:ins w:id="147" w:author="鍾孟軒" w:date="2023-12-19T17:47:00Z">
        <w:r>
          <w:rPr>
            <w:rFonts w:hint="eastAsia"/>
            <w:color w:val="000000" w:themeColor="text1"/>
          </w:rPr>
          <w:t>6</w:t>
        </w:r>
        <w:r>
          <w:rPr>
            <w:color w:val="000000" w:themeColor="text1"/>
          </w:rPr>
          <w:t>0</w:t>
        </w:r>
      </w:ins>
      <w:r>
        <w:rPr>
          <w:color w:val="000000" w:themeColor="text1"/>
        </w:rPr>
        <w:t xml:space="preserve"> </w:t>
      </w:r>
      <w:ins w:id="148" w:author="鍾孟軒" w:date="2023-12-19T17:47:00Z">
        <w:r>
          <w:rPr>
            <w:rFonts w:hint="eastAsia"/>
            <w:color w:val="000000" w:themeColor="text1"/>
          </w:rPr>
          <w:t>行的</w:t>
        </w:r>
      </w:ins>
      <w:r>
        <w:rPr>
          <w:rFonts w:hint="eastAsia"/>
          <w:color w:val="000000" w:themeColor="text1"/>
        </w:rPr>
        <w:t xml:space="preserve"> </w:t>
      </w:r>
      <w:ins w:id="149" w:author="鍾孟軒" w:date="2023-12-19T17:46:00Z">
        <w:r w:rsidRPr="00D13028">
          <w:rPr>
            <w:color w:val="000000" w:themeColor="text1"/>
          </w:rPr>
          <w:t>CHATBOT_MODE</w:t>
        </w:r>
        <w:r>
          <w:rPr>
            <w:rFonts w:hint="eastAsia"/>
            <w:color w:val="000000" w:themeColor="text1"/>
          </w:rPr>
          <w:t>)</w:t>
        </w:r>
      </w:ins>
      <w:r>
        <w:rPr>
          <w:color w:val="000000" w:themeColor="text1"/>
        </w:rPr>
        <w:t xml:space="preserve"> </w:t>
      </w:r>
      <w:ins w:id="150" w:author="鍾孟軒" w:date="2023-12-19T17:46:00Z">
        <w:r>
          <w:rPr>
            <w:rFonts w:hint="eastAsia"/>
            <w:color w:val="000000" w:themeColor="text1"/>
          </w:rPr>
          <w:t>和</w:t>
        </w:r>
      </w:ins>
      <w:ins w:id="151" w:author="鍾孟軒" w:date="2023-12-19T17:45:00Z">
        <w:r w:rsidRPr="00D13028">
          <w:rPr>
            <w:rFonts w:hint="eastAsia"/>
            <w:color w:val="000000" w:themeColor="text1"/>
          </w:rPr>
          <w:t>非聊天機器人模式</w:t>
        </w:r>
      </w:ins>
      <w:r>
        <w:rPr>
          <w:rFonts w:hint="eastAsia"/>
          <w:color w:val="000000" w:themeColor="text1"/>
        </w:rPr>
        <w:t xml:space="preserve"> </w:t>
      </w:r>
      <w:ins w:id="152" w:author="鍾孟軒" w:date="2023-12-19T17:48:00Z">
        <w:r>
          <w:rPr>
            <w:rFonts w:hint="eastAsia"/>
            <w:color w:val="000000" w:themeColor="text1"/>
          </w:rPr>
          <w:t>(</w:t>
        </w:r>
        <w:r>
          <w:rPr>
            <w:color w:val="000000" w:themeColor="text1"/>
          </w:rPr>
          <w:t>62</w:t>
        </w:r>
      </w:ins>
      <w:r>
        <w:rPr>
          <w:color w:val="000000" w:themeColor="text1"/>
        </w:rPr>
        <w:t xml:space="preserve"> </w:t>
      </w:r>
      <w:ins w:id="153" w:author="鍾孟軒" w:date="2023-12-19T17:48:00Z">
        <w:r>
          <w:rPr>
            <w:rFonts w:hint="eastAsia"/>
            <w:color w:val="000000" w:themeColor="text1"/>
          </w:rPr>
          <w:t>行的</w:t>
        </w:r>
      </w:ins>
      <w:r>
        <w:rPr>
          <w:rFonts w:hint="eastAsia"/>
          <w:color w:val="000000" w:themeColor="text1"/>
        </w:rPr>
        <w:t xml:space="preserve"> </w:t>
      </w:r>
      <w:ins w:id="154" w:author="鍾孟軒" w:date="2023-12-19T17:48:00Z">
        <w:r w:rsidRPr="00D13028">
          <w:rPr>
            <w:color w:val="000000" w:themeColor="text1"/>
          </w:rPr>
          <w:t>else:</w:t>
        </w:r>
        <w:r>
          <w:rPr>
            <w:rFonts w:hint="eastAsia"/>
            <w:color w:val="000000" w:themeColor="text1"/>
          </w:rPr>
          <w:t>)</w:t>
        </w:r>
      </w:ins>
      <w:ins w:id="155" w:author="鍾孟軒" w:date="2023-12-19T17:45:00Z">
        <w:r w:rsidRPr="00D13028">
          <w:rPr>
            <w:rFonts w:hint="eastAsia"/>
            <w:color w:val="000000" w:themeColor="text1"/>
          </w:rPr>
          <w:t>，系統更進一步處理該句子。</w:t>
        </w:r>
      </w:ins>
      <w:ins w:id="156" w:author="鍾孟軒" w:date="2023-12-19T17:48:00Z">
        <w:r>
          <w:rPr>
            <w:rFonts w:hint="eastAsia"/>
            <w:color w:val="000000" w:themeColor="text1"/>
          </w:rPr>
          <w:t>此研究</w:t>
        </w:r>
      </w:ins>
      <w:ins w:id="157" w:author="鍾孟軒" w:date="2023-12-19T17:49:00Z">
        <w:r>
          <w:rPr>
            <w:rFonts w:hint="eastAsia"/>
            <w:color w:val="000000" w:themeColor="text1"/>
          </w:rPr>
          <w:t>非</w:t>
        </w:r>
      </w:ins>
      <w:ins w:id="158" w:author="鍾孟軒" w:date="2023-12-19T17:50:00Z">
        <w:r>
          <w:rPr>
            <w:rFonts w:hint="eastAsia"/>
            <w:color w:val="000000" w:themeColor="text1"/>
          </w:rPr>
          <w:t>重視</w:t>
        </w:r>
      </w:ins>
      <w:ins w:id="159" w:author="鍾孟軒" w:date="2023-12-19T17:49:00Z">
        <w:r>
          <w:rPr>
            <w:rFonts w:hint="eastAsia"/>
            <w:color w:val="000000" w:themeColor="text1"/>
          </w:rPr>
          <w:t>回覆多樣性之聊天機器人，故使用</w:t>
        </w:r>
        <w:r w:rsidRPr="00D13028">
          <w:rPr>
            <w:rFonts w:hint="eastAsia"/>
            <w:color w:val="000000" w:themeColor="text1"/>
          </w:rPr>
          <w:t>非聊天機器人模式</w:t>
        </w:r>
      </w:ins>
      <w:r>
        <w:rPr>
          <w:rFonts w:hint="eastAsia"/>
          <w:color w:val="000000" w:themeColor="text1"/>
        </w:rPr>
        <w:t xml:space="preserve"> </w:t>
      </w:r>
      <w:ins w:id="160" w:author="鍾孟軒" w:date="2023-12-19T17:50:00Z">
        <w:r>
          <w:rPr>
            <w:rFonts w:hint="eastAsia"/>
            <w:color w:val="000000" w:themeColor="text1"/>
          </w:rPr>
          <w:t>(</w:t>
        </w:r>
        <w:r w:rsidRPr="00BB64CE">
          <w:rPr>
            <w:color w:val="000000" w:themeColor="text1"/>
          </w:rPr>
          <w:t>CHATBOT_MODE = False</w:t>
        </w:r>
        <w:r>
          <w:rPr>
            <w:rFonts w:hint="eastAsia"/>
            <w:color w:val="000000" w:themeColor="text1"/>
          </w:rPr>
          <w:t>)</w:t>
        </w:r>
      </w:ins>
    </w:p>
    <w:p w14:paraId="2BD1852E" w14:textId="77777777" w:rsidR="00CC0883" w:rsidRDefault="00CC0883" w:rsidP="00CC0883">
      <w:pPr>
        <w:ind w:firstLine="0"/>
        <w:rPr>
          <w:color w:val="000000" w:themeColor="text1"/>
        </w:rPr>
      </w:pPr>
    </w:p>
    <w:p w14:paraId="1FEF031D" w14:textId="77777777" w:rsidR="00CC0883" w:rsidRDefault="00CC0883" w:rsidP="00CC0883">
      <w:pPr>
        <w:ind w:firstLine="0"/>
        <w:rPr>
          <w:ins w:id="161" w:author="鍾孟軒" w:date="2023-12-19T18:21:00Z"/>
          <w:color w:val="000000" w:themeColor="text1"/>
        </w:rPr>
      </w:pPr>
      <w:ins w:id="162" w:author="鍾孟軒" w:date="2023-12-19T17:45:00Z">
        <w:r w:rsidRPr="00D13028">
          <w:rPr>
            <w:rFonts w:hint="eastAsia"/>
            <w:color w:val="000000" w:themeColor="text1"/>
          </w:rPr>
          <w:t>首先，</w:t>
        </w:r>
      </w:ins>
      <w:ins w:id="163" w:author="鍾孟軒" w:date="2023-12-19T17:51:00Z">
        <w:r>
          <w:rPr>
            <w:rFonts w:hint="eastAsia"/>
            <w:color w:val="000000" w:themeColor="text1"/>
          </w:rPr>
          <w:t>以句子</w:t>
        </w:r>
        <w:r w:rsidRPr="00884CAA">
          <w:rPr>
            <w:rFonts w:hint="eastAsia"/>
            <w:color w:val="000000" w:themeColor="text1"/>
          </w:rPr>
          <w:t>「</w:t>
        </w:r>
        <w:r w:rsidRPr="002B5F93">
          <w:rPr>
            <w:rFonts w:hint="eastAsia"/>
          </w:rPr>
          <w:t>無論誰當權</w:t>
        </w:r>
        <w:r w:rsidRPr="00884CAA">
          <w:rPr>
            <w:rFonts w:hint="eastAsia"/>
            <w:color w:val="000000" w:themeColor="text1"/>
          </w:rPr>
          <w:t>」</w:t>
        </w:r>
        <w:r>
          <w:rPr>
            <w:rFonts w:hint="eastAsia"/>
            <w:color w:val="000000" w:themeColor="text1"/>
          </w:rPr>
          <w:t>為例，</w:t>
        </w:r>
      </w:ins>
      <w:ins w:id="164" w:author="鍾孟軒" w:date="2023-12-19T17:52:00Z">
        <w:r>
          <w:rPr>
            <w:rFonts w:hint="eastAsia"/>
            <w:color w:val="000000" w:themeColor="text1"/>
          </w:rPr>
          <w:t>在</w:t>
        </w:r>
      </w:ins>
      <w:r>
        <w:rPr>
          <w:rFonts w:hint="eastAsia"/>
          <w:color w:val="000000" w:themeColor="text1"/>
        </w:rPr>
        <w:t xml:space="preserve"> </w:t>
      </w:r>
      <w:ins w:id="165" w:author="鍾孟軒" w:date="2023-12-19T17:52:00Z">
        <w:r>
          <w:rPr>
            <w:rFonts w:hint="eastAsia"/>
            <w:color w:val="000000" w:themeColor="text1"/>
          </w:rPr>
          <w:t>63</w:t>
        </w:r>
      </w:ins>
      <w:r>
        <w:rPr>
          <w:color w:val="000000" w:themeColor="text1"/>
        </w:rPr>
        <w:t xml:space="preserve"> </w:t>
      </w:r>
      <w:ins w:id="166" w:author="鍾孟軒" w:date="2023-12-19T17:52:00Z">
        <w:r>
          <w:rPr>
            <w:rFonts w:hint="eastAsia"/>
            <w:color w:val="000000" w:themeColor="text1"/>
          </w:rPr>
          <w:t>行</w:t>
        </w:r>
      </w:ins>
      <w:ins w:id="167" w:author="鍾孟軒" w:date="2023-12-19T17:45:00Z">
        <w:r w:rsidRPr="00D13028">
          <w:rPr>
            <w:rFonts w:hint="eastAsia"/>
            <w:color w:val="000000" w:themeColor="text1"/>
          </w:rPr>
          <w:t>將</w:t>
        </w:r>
      </w:ins>
      <w:ins w:id="168" w:author="鍾孟軒" w:date="2023-12-19T17:51:00Z">
        <w:r>
          <w:rPr>
            <w:rFonts w:hint="eastAsia"/>
            <w:color w:val="000000" w:themeColor="text1"/>
          </w:rPr>
          <w:t>此</w:t>
        </w:r>
      </w:ins>
      <w:ins w:id="169" w:author="鍾孟軒" w:date="2023-12-19T17:45:00Z">
        <w:r w:rsidRPr="00D13028">
          <w:rPr>
            <w:rFonts w:hint="eastAsia"/>
            <w:color w:val="000000" w:themeColor="text1"/>
          </w:rPr>
          <w:t>句子加入通用意圖列表</w:t>
        </w:r>
        <w:r w:rsidRPr="00D13028">
          <w:rPr>
            <w:rFonts w:hint="eastAsia"/>
            <w:color w:val="000000" w:themeColor="text1"/>
          </w:rPr>
          <w:t xml:space="preserve"> "universal" </w:t>
        </w:r>
        <w:r w:rsidRPr="00D13028">
          <w:rPr>
            <w:rFonts w:hint="eastAsia"/>
            <w:color w:val="000000" w:themeColor="text1"/>
          </w:rPr>
          <w:t>中，以表達系統辨識到該句</w:t>
        </w:r>
      </w:ins>
      <w:ins w:id="170" w:author="鍾孟軒" w:date="2023-12-19T17:52:00Z">
        <w:r>
          <w:rPr>
            <w:rFonts w:hint="eastAsia"/>
            <w:color w:val="000000" w:themeColor="text1"/>
          </w:rPr>
          <w:t>符合此語意的結構</w:t>
        </w:r>
      </w:ins>
      <w:ins w:id="171" w:author="鍾孟軒" w:date="2023-12-19T17:45:00Z">
        <w:r w:rsidRPr="00D13028">
          <w:rPr>
            <w:rFonts w:hint="eastAsia"/>
            <w:color w:val="000000" w:themeColor="text1"/>
          </w:rPr>
          <w:t>。其次，系統</w:t>
        </w:r>
      </w:ins>
      <w:ins w:id="172" w:author="鍾孟軒" w:date="2023-12-19T17:55:00Z">
        <w:r>
          <w:rPr>
            <w:rFonts w:hint="eastAsia"/>
            <w:color w:val="000000" w:themeColor="text1"/>
          </w:rPr>
          <w:t>以前文示例之</w:t>
        </w:r>
      </w:ins>
      <w:ins w:id="173" w:author="鍾孟軒" w:date="2023-12-19T17:56:00Z">
        <w:r>
          <w:rPr>
            <w:rFonts w:hint="eastAsia"/>
            <w:color w:val="000000" w:themeColor="text1"/>
          </w:rPr>
          <w:t>修正過的</w:t>
        </w:r>
      </w:ins>
      <w:ins w:id="174" w:author="鍾孟軒" w:date="2023-12-19T17:55:00Z">
        <w:r>
          <w:rPr>
            <w:rFonts w:hint="eastAsia"/>
            <w:color w:val="000000" w:themeColor="text1"/>
          </w:rPr>
          <w:t>結構</w:t>
        </w:r>
      </w:ins>
      <w:r>
        <w:rPr>
          <w:rFonts w:hint="eastAsia"/>
          <w:color w:val="000000" w:themeColor="text1"/>
        </w:rPr>
        <w:t xml:space="preserve"> </w:t>
      </w:r>
      <w:ins w:id="175" w:author="鍾孟軒" w:date="2023-12-19T17:57:00Z">
        <w:r w:rsidRPr="00BB64CE">
          <w:rPr>
            <w:rFonts w:hint="eastAsia"/>
            <w:color w:val="000000" w:themeColor="text1"/>
          </w:rPr>
          <w:t>(&lt;</w:t>
        </w:r>
        <w:proofErr w:type="spellStart"/>
        <w:r w:rsidRPr="00BB64CE">
          <w:rPr>
            <w:rFonts w:hint="eastAsia"/>
            <w:color w:val="000000" w:themeColor="text1"/>
          </w:rPr>
          <w:t>FUNC_inter</w:t>
        </w:r>
        <w:proofErr w:type="spellEnd"/>
        <w:r w:rsidRPr="00BB64CE">
          <w:rPr>
            <w:rFonts w:hint="eastAsia"/>
            <w:color w:val="000000" w:themeColor="text1"/>
          </w:rPr>
          <w:t>&gt;</w:t>
        </w:r>
        <w:r w:rsidRPr="00BB64CE">
          <w:rPr>
            <w:rFonts w:hint="eastAsia"/>
            <w:color w:val="000000" w:themeColor="text1"/>
          </w:rPr>
          <w:t>不論</w:t>
        </w:r>
        <w:r w:rsidRPr="00BB64CE">
          <w:rPr>
            <w:rFonts w:hint="eastAsia"/>
            <w:color w:val="000000" w:themeColor="text1"/>
          </w:rPr>
          <w:t>&lt;/</w:t>
        </w:r>
        <w:proofErr w:type="spellStart"/>
        <w:r w:rsidRPr="00BB64CE">
          <w:rPr>
            <w:rFonts w:hint="eastAsia"/>
            <w:color w:val="000000" w:themeColor="text1"/>
          </w:rPr>
          <w:t>FUNC_inter</w:t>
        </w:r>
        <w:proofErr w:type="spellEnd"/>
        <w:r w:rsidRPr="00BB64CE">
          <w:rPr>
            <w:rFonts w:hint="eastAsia"/>
            <w:color w:val="000000" w:themeColor="text1"/>
          </w:rPr>
          <w:t>&gt;|&lt;MODIFIER&gt;</w:t>
        </w:r>
        <w:r w:rsidRPr="00BB64CE">
          <w:rPr>
            <w:rFonts w:hint="eastAsia"/>
            <w:color w:val="000000" w:themeColor="text1"/>
          </w:rPr>
          <w:t>無論</w:t>
        </w:r>
        <w:r w:rsidRPr="00BB64CE">
          <w:rPr>
            <w:rFonts w:hint="eastAsia"/>
            <w:color w:val="000000" w:themeColor="text1"/>
          </w:rPr>
          <w:t>&lt;/MODIFIER&gt;)(&lt;AUX&gt;</w:t>
        </w:r>
        <w:r w:rsidRPr="00BB64CE">
          <w:rPr>
            <w:rFonts w:hint="eastAsia"/>
            <w:color w:val="000000" w:themeColor="text1"/>
          </w:rPr>
          <w:t>是</w:t>
        </w:r>
        <w:r w:rsidRPr="00BB64CE">
          <w:rPr>
            <w:rFonts w:hint="eastAsia"/>
            <w:color w:val="000000" w:themeColor="text1"/>
          </w:rPr>
          <w:t>&lt;/AUX&gt;)?&lt;</w:t>
        </w:r>
        <w:proofErr w:type="spellStart"/>
        <w:r w:rsidRPr="00BB64CE">
          <w:rPr>
            <w:rFonts w:hint="eastAsia"/>
            <w:color w:val="000000" w:themeColor="text1"/>
          </w:rPr>
          <w:t>CLAUSE_WhoQ</w:t>
        </w:r>
        <w:proofErr w:type="spellEnd"/>
        <w:r w:rsidRPr="00BB64CE">
          <w:rPr>
            <w:rFonts w:hint="eastAsia"/>
            <w:color w:val="000000" w:themeColor="text1"/>
          </w:rPr>
          <w:t>&gt;</w:t>
        </w:r>
        <w:r w:rsidRPr="00BB64CE">
          <w:rPr>
            <w:rFonts w:hint="eastAsia"/>
            <w:color w:val="000000" w:themeColor="text1"/>
          </w:rPr>
          <w:t>誰</w:t>
        </w:r>
        <w:r w:rsidRPr="00BB64CE">
          <w:rPr>
            <w:rFonts w:hint="eastAsia"/>
            <w:color w:val="000000" w:themeColor="text1"/>
          </w:rPr>
          <w:t>&lt;/</w:t>
        </w:r>
        <w:proofErr w:type="spellStart"/>
        <w:r w:rsidRPr="00BB64CE">
          <w:rPr>
            <w:rFonts w:hint="eastAsia"/>
            <w:color w:val="000000" w:themeColor="text1"/>
          </w:rPr>
          <w:t>CLAUSE_WhoQ</w:t>
        </w:r>
        <w:proofErr w:type="spellEnd"/>
        <w:r w:rsidRPr="00BB64CE">
          <w:rPr>
            <w:rFonts w:hint="eastAsia"/>
            <w:color w:val="000000" w:themeColor="text1"/>
          </w:rPr>
          <w:t>&gt;</w:t>
        </w:r>
      </w:ins>
      <w:r>
        <w:rPr>
          <w:color w:val="000000" w:themeColor="text1"/>
        </w:rPr>
        <w:t xml:space="preserve"> </w:t>
      </w:r>
      <w:ins w:id="176" w:author="鍾孟軒" w:date="2023-12-19T17:56:00Z">
        <w:r>
          <w:rPr>
            <w:rFonts w:hint="eastAsia"/>
            <w:color w:val="000000" w:themeColor="text1"/>
          </w:rPr>
          <w:t>為</w:t>
        </w:r>
      </w:ins>
      <w:ins w:id="177" w:author="鍾孟軒" w:date="2023-12-19T17:55:00Z">
        <w:r>
          <w:rPr>
            <w:rFonts w:hint="eastAsia"/>
            <w:color w:val="000000" w:themeColor="text1"/>
          </w:rPr>
          <w:t>依</w:t>
        </w:r>
      </w:ins>
      <w:ins w:id="178" w:author="鍾孟軒" w:date="2023-12-19T17:45:00Z">
        <w:r w:rsidRPr="00D13028">
          <w:rPr>
            <w:rFonts w:hint="eastAsia"/>
            <w:color w:val="000000" w:themeColor="text1"/>
          </w:rPr>
          <w:t>據</w:t>
        </w:r>
      </w:ins>
      <w:ins w:id="179" w:author="鍾孟軒" w:date="2023-12-19T17:56:00Z">
        <w:r>
          <w:rPr>
            <w:rFonts w:hint="eastAsia"/>
            <w:color w:val="000000" w:themeColor="text1"/>
          </w:rPr>
          <w:t>，</w:t>
        </w:r>
      </w:ins>
      <w:ins w:id="180" w:author="鍾孟軒" w:date="2023-12-19T17:45:00Z">
        <w:r w:rsidRPr="00D13028">
          <w:rPr>
            <w:rFonts w:hint="eastAsia"/>
            <w:color w:val="000000" w:themeColor="text1"/>
          </w:rPr>
          <w:t>更新</w:t>
        </w:r>
        <w:r w:rsidRPr="00D13028">
          <w:rPr>
            <w:rFonts w:hint="eastAsia"/>
            <w:color w:val="000000" w:themeColor="text1"/>
          </w:rPr>
          <w:t xml:space="preserve"> "intent" </w:t>
        </w:r>
        <w:r w:rsidRPr="00D13028">
          <w:rPr>
            <w:rFonts w:hint="eastAsia"/>
            <w:color w:val="000000" w:themeColor="text1"/>
          </w:rPr>
          <w:t>列表，將</w:t>
        </w:r>
        <w:r w:rsidRPr="00D13028">
          <w:rPr>
            <w:rFonts w:hint="eastAsia"/>
            <w:color w:val="000000" w:themeColor="text1"/>
          </w:rPr>
          <w:t xml:space="preserve"> "c3" </w:t>
        </w:r>
        <w:r w:rsidRPr="00D13028">
          <w:rPr>
            <w:rFonts w:hint="eastAsia"/>
            <w:color w:val="000000" w:themeColor="text1"/>
          </w:rPr>
          <w:t>加入其中。</w:t>
        </w:r>
      </w:ins>
      <w:ins w:id="181" w:author="鍾孟軒" w:date="2023-12-19T17:58:00Z">
        <w:r>
          <w:rPr>
            <w:rFonts w:hint="eastAsia"/>
            <w:color w:val="000000" w:themeColor="text1"/>
          </w:rPr>
          <w:t>這裡</w:t>
        </w:r>
      </w:ins>
      <w:r>
        <w:rPr>
          <w:rFonts w:hint="eastAsia"/>
          <w:color w:val="000000" w:themeColor="text1"/>
        </w:rPr>
        <w:t xml:space="preserve"> </w:t>
      </w:r>
      <w:ins w:id="182" w:author="鍾孟軒" w:date="2023-12-19T17:58:00Z">
        <w:r w:rsidRPr="00D13028">
          <w:rPr>
            <w:rFonts w:hint="eastAsia"/>
            <w:color w:val="000000" w:themeColor="text1"/>
          </w:rPr>
          <w:t>"c3"</w:t>
        </w:r>
      </w:ins>
      <w:r>
        <w:rPr>
          <w:color w:val="000000" w:themeColor="text1"/>
        </w:rPr>
        <w:t xml:space="preserve"> </w:t>
      </w:r>
      <w:ins w:id="183" w:author="鍾孟軒" w:date="2023-12-19T17:58:00Z">
        <w:r>
          <w:rPr>
            <w:rFonts w:hint="eastAsia"/>
            <w:color w:val="000000" w:themeColor="text1"/>
          </w:rPr>
          <w:t>為自定義</w:t>
        </w:r>
      </w:ins>
      <w:ins w:id="184" w:author="鍾孟軒" w:date="2023-12-19T17:59:00Z">
        <w:r>
          <w:rPr>
            <w:rFonts w:hint="eastAsia"/>
            <w:color w:val="000000" w:themeColor="text1"/>
          </w:rPr>
          <w:t>編號，</w:t>
        </w:r>
        <w:r w:rsidRPr="00D13028">
          <w:rPr>
            <w:rFonts w:hint="eastAsia"/>
            <w:color w:val="000000" w:themeColor="text1"/>
          </w:rPr>
          <w:t>"c"</w:t>
        </w:r>
      </w:ins>
      <w:r>
        <w:rPr>
          <w:color w:val="000000" w:themeColor="text1"/>
        </w:rPr>
        <w:t xml:space="preserve"> </w:t>
      </w:r>
      <w:ins w:id="185" w:author="鍾孟軒" w:date="2023-12-19T17:59:00Z">
        <w:r>
          <w:rPr>
            <w:rFonts w:hint="eastAsia"/>
            <w:color w:val="000000" w:themeColor="text1"/>
          </w:rPr>
          <w:t>表徵</w:t>
        </w:r>
      </w:ins>
      <w:ins w:id="186" w:author="鍾孟軒" w:date="2023-12-19T18:00:00Z">
        <w:r>
          <w:rPr>
            <w:rFonts w:hint="eastAsia"/>
            <w:color w:val="000000" w:themeColor="text1"/>
          </w:rPr>
          <w:t>全稱</w:t>
        </w:r>
      </w:ins>
      <w:ins w:id="187" w:author="鍾孟軒" w:date="2023-12-19T17:59:00Z">
        <w:r>
          <w:rPr>
            <w:rFonts w:hint="eastAsia"/>
            <w:color w:val="000000" w:themeColor="text1"/>
          </w:rPr>
          <w:t>語意</w:t>
        </w:r>
      </w:ins>
      <w:ins w:id="188" w:author="鍾孟軒" w:date="2023-12-19T18:00:00Z">
        <w:r>
          <w:rPr>
            <w:rFonts w:hint="eastAsia"/>
            <w:color w:val="000000" w:themeColor="text1"/>
          </w:rPr>
          <w:t>，</w:t>
        </w:r>
        <w:r w:rsidRPr="00D13028">
          <w:rPr>
            <w:rFonts w:hint="eastAsia"/>
            <w:color w:val="000000" w:themeColor="text1"/>
          </w:rPr>
          <w:t>"3"</w:t>
        </w:r>
      </w:ins>
      <w:r>
        <w:rPr>
          <w:color w:val="000000" w:themeColor="text1"/>
        </w:rPr>
        <w:t xml:space="preserve"> </w:t>
      </w:r>
      <w:ins w:id="189" w:author="鍾孟軒" w:date="2023-12-19T18:01:00Z">
        <w:r>
          <w:rPr>
            <w:rFonts w:hint="eastAsia"/>
            <w:color w:val="000000" w:themeColor="text1"/>
          </w:rPr>
          <w:t>表示全稱語義中的其中一個句子的結構</w:t>
        </w:r>
      </w:ins>
      <w:r>
        <w:rPr>
          <w:rFonts w:hint="eastAsia"/>
          <w:color w:val="000000" w:themeColor="text1"/>
        </w:rPr>
        <w:t xml:space="preserve"> </w:t>
      </w:r>
      <w:ins w:id="190" w:author="鍾孟軒" w:date="2023-12-19T18:01:00Z">
        <w:r>
          <w:rPr>
            <w:rFonts w:hint="eastAsia"/>
            <w:color w:val="000000" w:themeColor="text1"/>
          </w:rPr>
          <w:t>(</w:t>
        </w:r>
        <w:r>
          <w:rPr>
            <w:color w:val="000000" w:themeColor="text1"/>
          </w:rPr>
          <w:t>pattern</w:t>
        </w:r>
        <w:r>
          <w:rPr>
            <w:rFonts w:hint="eastAsia"/>
            <w:color w:val="000000" w:themeColor="text1"/>
          </w:rPr>
          <w:t>)</w:t>
        </w:r>
        <w:r>
          <w:rPr>
            <w:rFonts w:hint="eastAsia"/>
            <w:color w:val="000000" w:themeColor="text1"/>
          </w:rPr>
          <w:t>。</w:t>
        </w:r>
      </w:ins>
      <w:ins w:id="191" w:author="鍾孟軒" w:date="2023-12-19T18:14:00Z">
        <w:r>
          <w:rPr>
            <w:rFonts w:hint="eastAsia"/>
            <w:color w:val="000000" w:themeColor="text1"/>
          </w:rPr>
          <w:t>並且</w:t>
        </w:r>
      </w:ins>
      <w:r>
        <w:rPr>
          <w:rFonts w:hint="eastAsia"/>
          <w:color w:val="000000" w:themeColor="text1"/>
        </w:rPr>
        <w:t xml:space="preserve"> </w:t>
      </w:r>
      <w:ins w:id="192" w:author="鍾孟軒" w:date="2023-12-19T18:14:00Z">
        <w:r>
          <w:rPr>
            <w:rFonts w:hint="eastAsia"/>
            <w:color w:val="000000" w:themeColor="text1"/>
          </w:rPr>
          <w:t>64</w:t>
        </w:r>
      </w:ins>
      <w:r>
        <w:rPr>
          <w:color w:val="000000" w:themeColor="text1"/>
        </w:rPr>
        <w:t xml:space="preserve"> </w:t>
      </w:r>
      <w:ins w:id="193" w:author="鍾孟軒" w:date="2023-12-19T18:14:00Z">
        <w:r>
          <w:rPr>
            <w:rFonts w:hint="eastAsia"/>
            <w:color w:val="000000" w:themeColor="text1"/>
          </w:rPr>
          <w:t>行出現的</w:t>
        </w:r>
      </w:ins>
      <w:r>
        <w:rPr>
          <w:rFonts w:hint="eastAsia"/>
          <w:color w:val="000000" w:themeColor="text1"/>
        </w:rPr>
        <w:t xml:space="preserve"> </w:t>
      </w:r>
      <w:ins w:id="194" w:author="鍾孟軒" w:date="2023-12-19T18:15:00Z">
        <w:r w:rsidRPr="00D13028">
          <w:rPr>
            <w:rFonts w:hint="eastAsia"/>
            <w:color w:val="000000" w:themeColor="text1"/>
          </w:rPr>
          <w:t>"</w:t>
        </w:r>
        <w:r>
          <w:rPr>
            <w:rFonts w:hint="eastAsia"/>
            <w:color w:val="000000" w:themeColor="text1"/>
          </w:rPr>
          <w:t>a</w:t>
        </w:r>
        <w:r>
          <w:rPr>
            <w:color w:val="000000" w:themeColor="text1"/>
          </w:rPr>
          <w:t>1</w:t>
        </w:r>
        <w:r w:rsidRPr="00D13028">
          <w:rPr>
            <w:rFonts w:hint="eastAsia"/>
            <w:color w:val="000000" w:themeColor="text1"/>
          </w:rPr>
          <w:t>"</w:t>
        </w:r>
        <w:r>
          <w:rPr>
            <w:color w:val="000000" w:themeColor="text1"/>
          </w:rPr>
          <w:t xml:space="preserve">, </w:t>
        </w:r>
        <w:r w:rsidRPr="00D13028">
          <w:rPr>
            <w:rFonts w:hint="eastAsia"/>
            <w:color w:val="000000" w:themeColor="text1"/>
          </w:rPr>
          <w:t>"</w:t>
        </w:r>
        <w:r>
          <w:rPr>
            <w:rFonts w:hint="eastAsia"/>
            <w:color w:val="000000" w:themeColor="text1"/>
          </w:rPr>
          <w:t>a</w:t>
        </w:r>
        <w:r>
          <w:rPr>
            <w:color w:val="000000" w:themeColor="text1"/>
          </w:rPr>
          <w:t>5</w:t>
        </w:r>
        <w:r w:rsidRPr="00D13028">
          <w:rPr>
            <w:rFonts w:hint="eastAsia"/>
            <w:color w:val="000000" w:themeColor="text1"/>
          </w:rPr>
          <w:t>"</w:t>
        </w:r>
      </w:ins>
      <w:r>
        <w:rPr>
          <w:color w:val="000000" w:themeColor="text1"/>
        </w:rPr>
        <w:t xml:space="preserve"> </w:t>
      </w:r>
      <w:ins w:id="195" w:author="鍾孟軒" w:date="2023-12-19T18:15:00Z">
        <w:r>
          <w:rPr>
            <w:rFonts w:hint="eastAsia"/>
            <w:color w:val="000000" w:themeColor="text1"/>
          </w:rPr>
          <w:t>和</w:t>
        </w:r>
      </w:ins>
      <w:r>
        <w:rPr>
          <w:rFonts w:hint="eastAsia"/>
          <w:color w:val="000000" w:themeColor="text1"/>
        </w:rPr>
        <w:t xml:space="preserve"> </w:t>
      </w:r>
      <w:ins w:id="196" w:author="鍾孟軒" w:date="2023-12-19T18:15:00Z">
        <w:r w:rsidRPr="00D13028">
          <w:rPr>
            <w:rFonts w:hint="eastAsia"/>
            <w:color w:val="000000" w:themeColor="text1"/>
          </w:rPr>
          <w:t>"</w:t>
        </w:r>
        <w:r>
          <w:rPr>
            <w:rFonts w:hint="eastAsia"/>
            <w:color w:val="000000" w:themeColor="text1"/>
          </w:rPr>
          <w:t>a9</w:t>
        </w:r>
        <w:r w:rsidRPr="00D13028">
          <w:rPr>
            <w:rFonts w:hint="eastAsia"/>
            <w:color w:val="000000" w:themeColor="text1"/>
          </w:rPr>
          <w:t>"</w:t>
        </w:r>
      </w:ins>
      <w:r>
        <w:rPr>
          <w:color w:val="000000" w:themeColor="text1"/>
        </w:rPr>
        <w:t xml:space="preserve"> </w:t>
      </w:r>
      <w:ins w:id="197" w:author="鍾孟軒" w:date="2023-12-19T18:16:00Z">
        <w:r>
          <w:rPr>
            <w:rFonts w:hint="eastAsia"/>
            <w:color w:val="000000" w:themeColor="text1"/>
          </w:rPr>
          <w:t>也是自定義編號，</w:t>
        </w:r>
        <w:r w:rsidRPr="00D13028">
          <w:rPr>
            <w:rFonts w:hint="eastAsia"/>
            <w:color w:val="000000" w:themeColor="text1"/>
          </w:rPr>
          <w:t>"</w:t>
        </w:r>
        <w:r>
          <w:rPr>
            <w:rFonts w:hint="eastAsia"/>
            <w:color w:val="000000" w:themeColor="text1"/>
          </w:rPr>
          <w:t>a</w:t>
        </w:r>
        <w:r w:rsidRPr="00D13028">
          <w:rPr>
            <w:rFonts w:hint="eastAsia"/>
            <w:color w:val="000000" w:themeColor="text1"/>
          </w:rPr>
          <w:t>"</w:t>
        </w:r>
      </w:ins>
      <w:r>
        <w:rPr>
          <w:color w:val="000000" w:themeColor="text1"/>
        </w:rPr>
        <w:t xml:space="preserve"> </w:t>
      </w:r>
      <w:ins w:id="198" w:author="鍾孟軒" w:date="2023-12-19T18:16:00Z">
        <w:r>
          <w:rPr>
            <w:rFonts w:hint="eastAsia"/>
            <w:color w:val="000000" w:themeColor="text1"/>
          </w:rPr>
          <w:t>表示疑問語意，</w:t>
        </w:r>
        <w:r w:rsidRPr="00D13028">
          <w:rPr>
            <w:rFonts w:hint="eastAsia"/>
            <w:color w:val="000000" w:themeColor="text1"/>
          </w:rPr>
          <w:t>"</w:t>
        </w:r>
        <w:r>
          <w:rPr>
            <w:rFonts w:hint="eastAsia"/>
            <w:color w:val="000000" w:themeColor="text1"/>
          </w:rPr>
          <w:t>a</w:t>
        </w:r>
        <w:r>
          <w:rPr>
            <w:color w:val="000000" w:themeColor="text1"/>
          </w:rPr>
          <w:t>1</w:t>
        </w:r>
        <w:r w:rsidRPr="00D13028">
          <w:rPr>
            <w:rFonts w:hint="eastAsia"/>
            <w:color w:val="000000" w:themeColor="text1"/>
          </w:rPr>
          <w:t>"</w:t>
        </w:r>
        <w:r>
          <w:rPr>
            <w:color w:val="000000" w:themeColor="text1"/>
          </w:rPr>
          <w:t xml:space="preserve">, </w:t>
        </w:r>
        <w:r w:rsidRPr="00D13028">
          <w:rPr>
            <w:rFonts w:hint="eastAsia"/>
            <w:color w:val="000000" w:themeColor="text1"/>
          </w:rPr>
          <w:t>"</w:t>
        </w:r>
        <w:r>
          <w:rPr>
            <w:rFonts w:hint="eastAsia"/>
            <w:color w:val="000000" w:themeColor="text1"/>
          </w:rPr>
          <w:t>a</w:t>
        </w:r>
        <w:r>
          <w:rPr>
            <w:color w:val="000000" w:themeColor="text1"/>
          </w:rPr>
          <w:t>5</w:t>
        </w:r>
        <w:r w:rsidRPr="00D13028">
          <w:rPr>
            <w:rFonts w:hint="eastAsia"/>
            <w:color w:val="000000" w:themeColor="text1"/>
          </w:rPr>
          <w:t>"</w:t>
        </w:r>
      </w:ins>
      <w:r>
        <w:rPr>
          <w:color w:val="000000" w:themeColor="text1"/>
        </w:rPr>
        <w:t xml:space="preserve"> </w:t>
      </w:r>
      <w:ins w:id="199" w:author="鍾孟軒" w:date="2023-12-19T18:16:00Z">
        <w:r>
          <w:rPr>
            <w:rFonts w:hint="eastAsia"/>
            <w:color w:val="000000" w:themeColor="text1"/>
          </w:rPr>
          <w:t>和</w:t>
        </w:r>
      </w:ins>
      <w:r>
        <w:rPr>
          <w:rFonts w:hint="eastAsia"/>
          <w:color w:val="000000" w:themeColor="text1"/>
        </w:rPr>
        <w:t xml:space="preserve"> </w:t>
      </w:r>
      <w:ins w:id="200" w:author="鍾孟軒" w:date="2023-12-19T18:16:00Z">
        <w:r w:rsidRPr="00D13028">
          <w:rPr>
            <w:rFonts w:hint="eastAsia"/>
            <w:color w:val="000000" w:themeColor="text1"/>
          </w:rPr>
          <w:t>"</w:t>
        </w:r>
        <w:r>
          <w:rPr>
            <w:rFonts w:hint="eastAsia"/>
            <w:color w:val="000000" w:themeColor="text1"/>
          </w:rPr>
          <w:t>a9</w:t>
        </w:r>
        <w:r w:rsidRPr="00D13028">
          <w:rPr>
            <w:rFonts w:hint="eastAsia"/>
            <w:color w:val="000000" w:themeColor="text1"/>
          </w:rPr>
          <w:t>"</w:t>
        </w:r>
      </w:ins>
      <w:r>
        <w:rPr>
          <w:color w:val="000000" w:themeColor="text1"/>
        </w:rPr>
        <w:t xml:space="preserve"> </w:t>
      </w:r>
      <w:ins w:id="201" w:author="鍾孟軒" w:date="2023-12-19T18:16:00Z">
        <w:r>
          <w:rPr>
            <w:rFonts w:hint="eastAsia"/>
            <w:color w:val="000000" w:themeColor="text1"/>
          </w:rPr>
          <w:t>各對應到不同</w:t>
        </w:r>
      </w:ins>
      <w:ins w:id="202" w:author="鍾孟軒" w:date="2023-12-19T18:17:00Z">
        <w:r>
          <w:rPr>
            <w:rFonts w:hint="eastAsia"/>
            <w:color w:val="000000" w:themeColor="text1"/>
          </w:rPr>
          <w:t>包含</w:t>
        </w:r>
        <w:proofErr w:type="gramStart"/>
        <w:r>
          <w:rPr>
            <w:rFonts w:hint="eastAsia"/>
            <w:color w:val="000000" w:themeColor="text1"/>
          </w:rPr>
          <w:t>強</w:t>
        </w:r>
        <w:proofErr w:type="gramEnd"/>
        <w:r>
          <w:rPr>
            <w:rFonts w:hint="eastAsia"/>
            <w:color w:val="000000" w:themeColor="text1"/>
          </w:rPr>
          <w:t>疑問詞的句子結構，分別為</w:t>
        </w:r>
      </w:ins>
      <w:ins w:id="203" w:author="鍾孟軒" w:date="2023-12-19T18:21:00Z">
        <w:r>
          <w:rPr>
            <w:rFonts w:hint="eastAsia"/>
            <w:color w:val="000000" w:themeColor="text1"/>
          </w:rPr>
          <w:t>以下所示</w:t>
        </w:r>
        <w:r>
          <w:rPr>
            <w:rFonts w:hint="eastAsia"/>
            <w:color w:val="000000" w:themeColor="text1"/>
          </w:rPr>
          <w:t>:</w:t>
        </w:r>
      </w:ins>
    </w:p>
    <w:p w14:paraId="2F573B5D" w14:textId="77777777" w:rsidR="00CC0883" w:rsidRDefault="00CC0883" w:rsidP="00CC0883">
      <w:pPr>
        <w:ind w:firstLine="0"/>
        <w:rPr>
          <w:color w:val="000000" w:themeColor="text1"/>
        </w:rPr>
      </w:pPr>
    </w:p>
    <w:p w14:paraId="408D31BB" w14:textId="77777777" w:rsidR="00CC0883" w:rsidRDefault="00CC0883" w:rsidP="00CC0883">
      <w:pPr>
        <w:pStyle w:val="Example"/>
        <w:rPr>
          <w:ins w:id="204" w:author="鍾孟軒" w:date="2023-12-19T18:21:00Z"/>
        </w:rPr>
      </w:pPr>
      <w:r>
        <w:rPr>
          <w:rFonts w:hint="eastAsia"/>
        </w:rPr>
        <w:t>)</w:t>
      </w:r>
      <w:r>
        <w:tab/>
      </w:r>
      <w:ins w:id="205" w:author="鍾孟軒" w:date="2023-12-19T18:25:00Z">
        <w:r w:rsidRPr="0088488E">
          <w:rPr>
            <w:rFonts w:ascii="Arial" w:hAnsi="Arial" w:cs="Arial" w:hint="eastAsia"/>
            <w:color w:val="000000"/>
          </w:rPr>
          <w:t>強疑問詞</w:t>
        </w:r>
      </w:ins>
      <w:r>
        <w:rPr>
          <w:rFonts w:ascii="Arial" w:hAnsi="Arial" w:cs="Arial" w:hint="eastAsia"/>
          <w:color w:val="000000"/>
          <w:lang w:eastAsia="zh-TW"/>
        </w:rPr>
        <w:t>結構：</w:t>
      </w:r>
    </w:p>
    <w:p w14:paraId="03B9AFB3" w14:textId="77777777" w:rsidR="00CC0883" w:rsidRPr="006576B2" w:rsidRDefault="00CC0883" w:rsidP="00CC0883">
      <w:pPr>
        <w:pStyle w:val="Gloss0"/>
        <w:rPr>
          <w:ins w:id="206" w:author="鍾孟軒" w:date="2023-12-19T18:22:00Z"/>
        </w:rPr>
      </w:pPr>
      <w:ins w:id="207" w:author="鍾孟軒" w:date="2023-12-19T18:22:00Z">
        <w:r w:rsidRPr="006576B2">
          <w:rPr>
            <w:rFonts w:hint="eastAsia"/>
          </w:rPr>
          <w:t>a</w:t>
        </w:r>
        <w:r w:rsidRPr="006576B2">
          <w:t xml:space="preserve">1: </w:t>
        </w:r>
        <w:r w:rsidRPr="006576B2">
          <w:rPr>
            <w:rFonts w:hint="eastAsia"/>
          </w:rPr>
          <w:t>誰</w:t>
        </w:r>
        <w:r w:rsidRPr="006576B2">
          <w:t>+sentence-final interrogative particle</w:t>
        </w:r>
      </w:ins>
    </w:p>
    <w:p w14:paraId="05961490" w14:textId="77777777" w:rsidR="00CC0883" w:rsidRPr="006576B2" w:rsidRDefault="00CC0883" w:rsidP="00CC0883">
      <w:pPr>
        <w:pStyle w:val="Gloss0"/>
        <w:rPr>
          <w:ins w:id="208" w:author="鍾孟軒" w:date="2023-12-19T18:23:00Z"/>
          <w:rFonts w:ascii="Arial" w:hAnsi="Arial" w:cs="Arial"/>
          <w:color w:val="000000"/>
        </w:rPr>
      </w:pPr>
      <w:ins w:id="209" w:author="鍾孟軒" w:date="2023-12-19T18:23:00Z">
        <w:r w:rsidRPr="006576B2">
          <w:rPr>
            <w:rFonts w:hint="eastAsia"/>
          </w:rPr>
          <w:t>a</w:t>
        </w:r>
        <w:r w:rsidRPr="006576B2">
          <w:t>5</w:t>
        </w:r>
        <w:r w:rsidRPr="006576B2">
          <w:rPr>
            <w:rFonts w:hint="eastAsia"/>
          </w:rPr>
          <w:t xml:space="preserve">: </w:t>
        </w:r>
        <w:r w:rsidRPr="006576B2">
          <w:rPr>
            <w:rFonts w:ascii="Arial" w:hAnsi="Arial" w:cs="Arial"/>
            <w:color w:val="000000"/>
          </w:rPr>
          <w:t>還有</w:t>
        </w:r>
        <w:r w:rsidRPr="006576B2">
          <w:rPr>
            <w:color w:val="000000"/>
          </w:rPr>
          <w:t>+</w:t>
        </w:r>
        <w:r w:rsidRPr="006576B2">
          <w:rPr>
            <w:rFonts w:ascii="Arial" w:hAnsi="Arial" w:cs="Arial"/>
            <w:color w:val="000000"/>
          </w:rPr>
          <w:t>誰</w:t>
        </w:r>
      </w:ins>
    </w:p>
    <w:p w14:paraId="699F8412" w14:textId="77777777" w:rsidR="00CC0883" w:rsidRPr="006576B2" w:rsidRDefault="00CC0883" w:rsidP="00CC0883">
      <w:pPr>
        <w:pStyle w:val="Gloss0"/>
        <w:rPr>
          <w:ins w:id="210" w:author="鍾孟軒" w:date="2023-12-19T18:24:00Z"/>
          <w:rFonts w:ascii="Arial" w:hAnsi="Arial" w:cs="Arial"/>
          <w:color w:val="000000"/>
        </w:rPr>
      </w:pPr>
      <w:ins w:id="211" w:author="鍾孟軒" w:date="2023-12-19T18:23:00Z">
        <w:r w:rsidRPr="006576B2">
          <w:rPr>
            <w:rFonts w:hint="eastAsia"/>
          </w:rPr>
          <w:t>a</w:t>
        </w:r>
        <w:r w:rsidRPr="006576B2">
          <w:t xml:space="preserve">9: </w:t>
        </w:r>
      </w:ins>
      <w:ins w:id="212" w:author="鍾孟軒" w:date="2023-12-19T18:24:00Z">
        <w:r w:rsidRPr="006576B2">
          <w:rPr>
            <w:rFonts w:ascii="Arial" w:hAnsi="Arial" w:cs="Arial"/>
            <w:color w:val="000000"/>
          </w:rPr>
          <w:t>誰</w:t>
        </w:r>
        <w:r w:rsidRPr="006576B2">
          <w:rPr>
            <w:color w:val="000000"/>
          </w:rPr>
          <w:t>+ conjunction + noun or</w:t>
        </w:r>
        <w:r w:rsidRPr="006576B2">
          <w:rPr>
            <w:rFonts w:ascii="Arial" w:hAnsi="Arial" w:cs="Arial"/>
            <w:color w:val="000000"/>
          </w:rPr>
          <w:t xml:space="preserve"> 誰</w:t>
        </w:r>
      </w:ins>
    </w:p>
    <w:p w14:paraId="279A8361" w14:textId="77777777" w:rsidR="00CC0883" w:rsidRDefault="00CC0883" w:rsidP="00CC0883">
      <w:pPr>
        <w:ind w:firstLine="0"/>
        <w:rPr>
          <w:ins w:id="213" w:author="鍾孟軒" w:date="2023-12-19T18:24:00Z"/>
          <w:rFonts w:ascii="Arial" w:hAnsi="Arial" w:cs="Arial"/>
          <w:color w:val="000000"/>
          <w:sz w:val="22"/>
          <w:szCs w:val="22"/>
        </w:rPr>
      </w:pPr>
    </w:p>
    <w:p w14:paraId="6DAED5BC" w14:textId="77777777" w:rsidR="00CC0883" w:rsidRPr="0088488E" w:rsidRDefault="00CC0883" w:rsidP="00CC0883">
      <w:pPr>
        <w:ind w:firstLine="0"/>
        <w:rPr>
          <w:color w:val="000000" w:themeColor="text1"/>
        </w:rPr>
      </w:pPr>
      <w:ins w:id="214" w:author="鍾孟軒" w:date="2023-12-19T18:25:00Z">
        <w:r w:rsidRPr="0088488E">
          <w:rPr>
            <w:rFonts w:hint="eastAsia"/>
            <w:color w:val="000000" w:themeColor="text1"/>
          </w:rPr>
          <w:lastRenderedPageBreak/>
          <w:t>(5</w:t>
        </w:r>
        <w:r w:rsidRPr="0088488E">
          <w:rPr>
            <w:color w:val="000000" w:themeColor="text1"/>
          </w:rPr>
          <w:t>2)</w:t>
        </w:r>
      </w:ins>
      <w:ins w:id="215" w:author="鍾孟軒" w:date="2023-12-20T17:14:00Z">
        <w:r w:rsidRPr="0088488E">
          <w:rPr>
            <w:rFonts w:hint="eastAsia"/>
            <w:color w:val="000000" w:themeColor="text1"/>
          </w:rPr>
          <w:t xml:space="preserve"> </w:t>
        </w:r>
      </w:ins>
      <w:ins w:id="216" w:author="鍾孟軒" w:date="2023-12-19T18:25:00Z">
        <w:r w:rsidRPr="0088488E">
          <w:rPr>
            <w:rFonts w:hint="eastAsia"/>
            <w:color w:val="000000" w:themeColor="text1"/>
          </w:rPr>
          <w:t>的</w:t>
        </w:r>
      </w:ins>
      <w:ins w:id="217" w:author="鍾孟軒" w:date="2023-12-19T18:24:00Z">
        <w:r w:rsidRPr="0088488E">
          <w:rPr>
            <w:rFonts w:ascii="Arial" w:hAnsi="Arial" w:cs="Arial" w:hint="eastAsia"/>
            <w:color w:val="000000"/>
          </w:rPr>
          <w:t>結構</w:t>
        </w:r>
      </w:ins>
      <w:ins w:id="218" w:author="鍾孟軒" w:date="2023-12-19T18:25:00Z">
        <w:r w:rsidRPr="0088488E">
          <w:rPr>
            <w:rFonts w:ascii="Arial" w:hAnsi="Arial" w:cs="Arial" w:hint="eastAsia"/>
            <w:color w:val="000000"/>
          </w:rPr>
          <w:t>被列為</w:t>
        </w:r>
        <w:proofErr w:type="gramStart"/>
        <w:r w:rsidRPr="0088488E">
          <w:rPr>
            <w:rFonts w:ascii="Arial" w:hAnsi="Arial" w:cs="Arial" w:hint="eastAsia"/>
            <w:color w:val="000000"/>
          </w:rPr>
          <w:t>強</w:t>
        </w:r>
        <w:proofErr w:type="gramEnd"/>
        <w:r w:rsidRPr="0088488E">
          <w:rPr>
            <w:rFonts w:ascii="Arial" w:hAnsi="Arial" w:cs="Arial" w:hint="eastAsia"/>
            <w:color w:val="000000"/>
          </w:rPr>
          <w:t>疑問詞，也就是當以上結構</w:t>
        </w:r>
      </w:ins>
      <w:ins w:id="219" w:author="鍾孟軒" w:date="2023-12-19T18:26:00Z">
        <w:r w:rsidRPr="0088488E">
          <w:rPr>
            <w:rFonts w:ascii="Arial" w:hAnsi="Arial" w:cs="Arial" w:hint="eastAsia"/>
            <w:color w:val="000000"/>
          </w:rPr>
          <w:t>和全稱語義的</w:t>
        </w:r>
        <w:proofErr w:type="gramStart"/>
        <w:r w:rsidRPr="0088488E">
          <w:rPr>
            <w:rFonts w:ascii="Arial" w:hAnsi="Arial" w:cs="Arial" w:hint="eastAsia"/>
            <w:color w:val="000000"/>
          </w:rPr>
          <w:t>核可詞同時</w:t>
        </w:r>
        <w:proofErr w:type="gramEnd"/>
        <w:r w:rsidRPr="0088488E">
          <w:rPr>
            <w:rFonts w:ascii="Arial" w:hAnsi="Arial" w:cs="Arial" w:hint="eastAsia"/>
            <w:color w:val="000000"/>
          </w:rPr>
          <w:t>出現</w:t>
        </w:r>
      </w:ins>
      <w:ins w:id="220" w:author="鍾孟軒" w:date="2023-12-19T18:27:00Z">
        <w:r w:rsidRPr="0088488E">
          <w:rPr>
            <w:rFonts w:ascii="Arial" w:hAnsi="Arial" w:cs="Arial" w:hint="eastAsia"/>
            <w:color w:val="000000"/>
          </w:rPr>
          <w:t>在句子</w:t>
        </w:r>
      </w:ins>
      <w:ins w:id="221" w:author="鍾孟軒" w:date="2023-12-19T18:26:00Z">
        <w:r w:rsidRPr="0088488E">
          <w:rPr>
            <w:rFonts w:ascii="Arial" w:hAnsi="Arial" w:cs="Arial" w:hint="eastAsia"/>
            <w:color w:val="000000"/>
          </w:rPr>
          <w:t>時，檢查器</w:t>
        </w:r>
      </w:ins>
      <w:ins w:id="222" w:author="鍾孟軒" w:date="2023-12-19T18:27:00Z">
        <w:r w:rsidRPr="0088488E">
          <w:rPr>
            <w:rFonts w:ascii="Arial" w:hAnsi="Arial" w:cs="Arial" w:hint="eastAsia"/>
            <w:color w:val="000000"/>
          </w:rPr>
          <w:t>會將其</w:t>
        </w:r>
      </w:ins>
      <w:ins w:id="223" w:author="鍾孟軒" w:date="2023-12-19T18:26:00Z">
        <w:r w:rsidRPr="0088488E">
          <w:rPr>
            <w:rFonts w:ascii="Arial" w:hAnsi="Arial" w:cs="Arial" w:hint="eastAsia"/>
            <w:color w:val="000000"/>
          </w:rPr>
          <w:t>判斷</w:t>
        </w:r>
      </w:ins>
      <w:ins w:id="224" w:author="鍾孟軒" w:date="2023-12-19T18:27:00Z">
        <w:r w:rsidRPr="0088488E">
          <w:rPr>
            <w:rFonts w:ascii="Arial" w:hAnsi="Arial" w:cs="Arial" w:hint="eastAsia"/>
            <w:color w:val="000000"/>
          </w:rPr>
          <w:t>為疑問語意</w:t>
        </w:r>
      </w:ins>
      <w:ins w:id="225" w:author="鍾孟軒" w:date="2023-12-19T18:28:00Z">
        <w:r w:rsidRPr="0088488E">
          <w:rPr>
            <w:rFonts w:ascii="Arial" w:hAnsi="Arial" w:cs="Arial" w:hint="eastAsia"/>
            <w:color w:val="000000"/>
          </w:rPr>
          <w:t>，如圖十二的第</w:t>
        </w:r>
      </w:ins>
      <w:r>
        <w:rPr>
          <w:rFonts w:ascii="Arial" w:hAnsi="Arial" w:cs="Arial" w:hint="eastAsia"/>
          <w:color w:val="000000"/>
        </w:rPr>
        <w:t xml:space="preserve"> </w:t>
      </w:r>
      <w:ins w:id="226" w:author="鍾孟軒" w:date="2023-12-19T18:28:00Z">
        <w:r w:rsidRPr="0088488E">
          <w:rPr>
            <w:color w:val="000000"/>
          </w:rPr>
          <w:t>64</w:t>
        </w:r>
      </w:ins>
      <w:r>
        <w:rPr>
          <w:color w:val="000000"/>
        </w:rPr>
        <w:t xml:space="preserve"> </w:t>
      </w:r>
      <w:ins w:id="227" w:author="鍾孟軒" w:date="2023-12-19T18:28:00Z">
        <w:r w:rsidRPr="0088488E">
          <w:rPr>
            <w:rFonts w:ascii="Arial" w:hAnsi="Arial" w:cs="Arial" w:hint="eastAsia"/>
            <w:color w:val="000000"/>
          </w:rPr>
          <w:t>和</w:t>
        </w:r>
        <w:r w:rsidRPr="0088488E">
          <w:rPr>
            <w:rFonts w:ascii="Arial" w:hAnsi="Arial" w:cs="Arial"/>
            <w:color w:val="000000"/>
          </w:rPr>
          <w:t xml:space="preserve"> </w:t>
        </w:r>
        <w:r w:rsidRPr="0088488E">
          <w:rPr>
            <w:color w:val="000000"/>
          </w:rPr>
          <w:t>66</w:t>
        </w:r>
      </w:ins>
      <w:r>
        <w:rPr>
          <w:color w:val="000000"/>
        </w:rPr>
        <w:t xml:space="preserve"> </w:t>
      </w:r>
      <w:ins w:id="228" w:author="鍾孟軒" w:date="2023-12-19T18:28:00Z">
        <w:r w:rsidRPr="0088488E">
          <w:rPr>
            <w:rFonts w:ascii="Arial" w:hAnsi="Arial" w:cs="Arial" w:hint="eastAsia"/>
            <w:color w:val="000000"/>
          </w:rPr>
          <w:t>行所示</w:t>
        </w:r>
      </w:ins>
      <w:ins w:id="229" w:author="鍾孟軒" w:date="2023-12-19T18:27:00Z">
        <w:r w:rsidRPr="0088488E">
          <w:rPr>
            <w:rFonts w:ascii="Arial" w:hAnsi="Arial" w:cs="Arial" w:hint="eastAsia"/>
            <w:color w:val="000000"/>
          </w:rPr>
          <w:t>。</w:t>
        </w:r>
      </w:ins>
      <w:r w:rsidRPr="0088488E">
        <w:rPr>
          <w:color w:val="000000" w:themeColor="text1"/>
        </w:rPr>
        <w:t>本研究預計將在此</w:t>
      </w:r>
      <w:proofErr w:type="gramStart"/>
      <w:r w:rsidRPr="0088488E">
        <w:rPr>
          <w:color w:val="000000" w:themeColor="text1"/>
        </w:rPr>
        <w:t>區塊將生成</w:t>
      </w:r>
      <w:proofErr w:type="gramEnd"/>
      <w:r w:rsidRPr="0088488E">
        <w:rPr>
          <w:color w:val="000000" w:themeColor="text1"/>
        </w:rPr>
        <w:t>語言學理論實作為程式邏輯以進行大量測試理論完備性。</w:t>
      </w:r>
    </w:p>
    <w:p w14:paraId="674A81A9" w14:textId="77777777" w:rsidR="00CC0883" w:rsidRPr="00F20A81" w:rsidRDefault="00CC0883" w:rsidP="00CC0883">
      <w:pPr>
        <w:ind w:firstLine="0"/>
      </w:pPr>
    </w:p>
    <w:p w14:paraId="305D0DAE" w14:textId="77777777" w:rsidR="00CC0883" w:rsidRDefault="00CC0883" w:rsidP="00CC0883">
      <w:pPr>
        <w:pStyle w:val="ac"/>
        <w:ind w:firstLine="0"/>
        <w:jc w:val="center"/>
      </w:pPr>
      <w:ins w:id="230" w:author="鍾孟軒" w:date="2023-12-19T17:39:00Z">
        <w:r w:rsidRPr="00D13028">
          <w:rPr>
            <w:noProof/>
          </w:rPr>
          <w:t xml:space="preserve"> </w:t>
        </w:r>
      </w:ins>
      <w:ins w:id="231" w:author="鍾孟軒" w:date="2023-12-19T17:42:00Z">
        <w:r w:rsidRPr="00D13028">
          <w:rPr>
            <w:noProof/>
          </w:rPr>
          <w:drawing>
            <wp:inline distT="0" distB="0" distL="0" distR="0" wp14:anchorId="27FADB1B" wp14:editId="5DB45B2C">
              <wp:extent cx="6864985" cy="1566462"/>
              <wp:effectExtent l="0" t="0" r="0" b="0"/>
              <wp:docPr id="1674826488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74826488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0390" cy="15745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D13028">
          <w:t xml:space="preserve"> </w:t>
        </w:r>
      </w:ins>
    </w:p>
    <w:p w14:paraId="7CE2AB84" w14:textId="77777777" w:rsidR="00CC0883" w:rsidRPr="00884CAA" w:rsidRDefault="00CC0883" w:rsidP="00CC0883">
      <w:pPr>
        <w:ind w:firstLine="0"/>
        <w:jc w:val="center"/>
        <w:rPr>
          <w:color w:val="000000" w:themeColor="text1"/>
        </w:rPr>
      </w:pPr>
      <w:bookmarkStart w:id="232" w:name="OLE_LINK6"/>
      <w:r w:rsidRPr="00884CAA">
        <w:rPr>
          <w:color w:val="000000" w:themeColor="text1"/>
        </w:rPr>
        <w:t>圖</w:t>
      </w:r>
      <w:r w:rsidRPr="00884CAA">
        <w:rPr>
          <w:rFonts w:hint="eastAsia"/>
          <w:color w:val="000000" w:themeColor="text1"/>
        </w:rPr>
        <w:t>十</w:t>
      </w:r>
      <w:ins w:id="233" w:author="鍾孟軒" w:date="2023-12-19T17:38:00Z">
        <w:r>
          <w:rPr>
            <w:rFonts w:hint="eastAsia"/>
            <w:color w:val="000000" w:themeColor="text1"/>
          </w:rPr>
          <w:t>二</w:t>
        </w:r>
      </w:ins>
      <w:r w:rsidRPr="00884CAA">
        <w:rPr>
          <w:color w:val="000000" w:themeColor="text1"/>
        </w:rPr>
        <w:t>：</w:t>
      </w:r>
      <w:r w:rsidRPr="00884CAA">
        <w:rPr>
          <w:rFonts w:hint="eastAsia"/>
          <w:color w:val="000000" w:themeColor="text1"/>
        </w:rPr>
        <w:t>「</w:t>
      </w:r>
      <w:ins w:id="234" w:author="鍾孟軒" w:date="2023-12-19T17:43:00Z">
        <w:r w:rsidRPr="002B5F93">
          <w:rPr>
            <w:rFonts w:hint="eastAsia"/>
          </w:rPr>
          <w:t>無論誰當權</w:t>
        </w:r>
      </w:ins>
      <w:r w:rsidRPr="00884CAA">
        <w:rPr>
          <w:rFonts w:hint="eastAsia"/>
          <w:color w:val="000000" w:themeColor="text1"/>
        </w:rPr>
        <w:t>」</w:t>
      </w:r>
      <w:r w:rsidRPr="00884CAA">
        <w:rPr>
          <w:color w:val="000000" w:themeColor="text1"/>
        </w:rPr>
        <w:t>Python</w:t>
      </w:r>
      <w:r w:rsidRPr="00884CAA">
        <w:rPr>
          <w:rFonts w:hint="eastAsia"/>
          <w:color w:val="000000" w:themeColor="text1"/>
        </w:rPr>
        <w:t>程式語言執行範本</w:t>
      </w:r>
    </w:p>
    <w:bookmarkEnd w:id="232"/>
    <w:p w14:paraId="1EDAE8F5" w14:textId="77777777" w:rsidR="00CC0883" w:rsidRPr="00DB6307" w:rsidRDefault="00CC0883" w:rsidP="00CC0883">
      <w:pPr>
        <w:ind w:firstLine="0"/>
      </w:pPr>
    </w:p>
    <w:p w14:paraId="4F27B82C" w14:textId="77777777" w:rsidR="00CC0883" w:rsidRPr="00884CAA" w:rsidRDefault="00CC0883" w:rsidP="00CC0883">
      <w:pPr>
        <w:ind w:firstLine="0"/>
        <w:rPr>
          <w:color w:val="000000" w:themeColor="text1"/>
        </w:rPr>
      </w:pPr>
      <w:r w:rsidRPr="00884CAA">
        <w:rPr>
          <w:color w:val="000000" w:themeColor="text1"/>
        </w:rPr>
        <w:t>接著在主程式中填入待測試用的句子</w:t>
      </w:r>
      <w:r w:rsidRPr="00884CAA">
        <w:rPr>
          <w:rFonts w:hint="eastAsia"/>
          <w:color w:val="000000" w:themeColor="text1"/>
        </w:rPr>
        <w:t>，</w:t>
      </w:r>
      <w:r w:rsidRPr="00884CAA">
        <w:rPr>
          <w:color w:val="000000" w:themeColor="text1"/>
        </w:rPr>
        <w:t>此處以</w:t>
      </w:r>
      <w:r w:rsidRPr="00884CAA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(5</w:t>
      </w:r>
      <w:r>
        <w:rPr>
          <w:color w:val="000000" w:themeColor="text1"/>
        </w:rPr>
        <w:t>3</w:t>
      </w:r>
      <w:r w:rsidRPr="00884CAA">
        <w:rPr>
          <w:color w:val="000000" w:themeColor="text1"/>
        </w:rPr>
        <w:t xml:space="preserve">) </w:t>
      </w:r>
      <w:r w:rsidRPr="00884CAA">
        <w:rPr>
          <w:color w:val="000000" w:themeColor="text1"/>
        </w:rPr>
        <w:t>三句</w:t>
      </w:r>
      <w:proofErr w:type="gramStart"/>
      <w:r w:rsidRPr="00884CAA">
        <w:rPr>
          <w:color w:val="000000" w:themeColor="text1"/>
        </w:rPr>
        <w:t>為例做說明</w:t>
      </w:r>
      <w:proofErr w:type="gramEnd"/>
      <w:r w:rsidRPr="00884CAA">
        <w:rPr>
          <w:rFonts w:hint="eastAsia"/>
          <w:color w:val="000000" w:themeColor="text1"/>
        </w:rPr>
        <w:t>，測試結果如圖十</w:t>
      </w:r>
      <w:r>
        <w:rPr>
          <w:rFonts w:hint="eastAsia"/>
          <w:color w:val="000000" w:themeColor="text1"/>
        </w:rPr>
        <w:t>三</w:t>
      </w:r>
      <w:r w:rsidRPr="00884CAA">
        <w:rPr>
          <w:rFonts w:hint="eastAsia"/>
          <w:color w:val="000000" w:themeColor="text1"/>
        </w:rPr>
        <w:t>所示</w:t>
      </w:r>
      <w:r w:rsidRPr="00884CAA">
        <w:rPr>
          <w:rStyle w:val="af"/>
          <w:color w:val="000000" w:themeColor="text1"/>
        </w:rPr>
        <w:footnoteReference w:id="1"/>
      </w:r>
      <w:r w:rsidRPr="00884CAA">
        <w:rPr>
          <w:rFonts w:hint="eastAsia"/>
          <w:color w:val="000000" w:themeColor="text1"/>
        </w:rPr>
        <w:t>。</w:t>
      </w:r>
      <w:r w:rsidRPr="00884CAA">
        <w:rPr>
          <w:color w:val="000000" w:themeColor="text1"/>
        </w:rPr>
        <w:t>系統執行後，</w:t>
      </w:r>
      <w:r w:rsidRPr="007C6B2B">
        <w:rPr>
          <w:color w:val="000000" w:themeColor="text1"/>
        </w:rPr>
        <w:t>如</w:t>
      </w:r>
      <w:r w:rsidRPr="007C6B2B">
        <w:rPr>
          <w:color w:val="000000" w:themeColor="text1"/>
        </w:rPr>
        <w:t xml:space="preserve"> 3</w:t>
      </w:r>
      <w:r w:rsidRPr="007C6B2B">
        <w:rPr>
          <w:color w:val="000000" w:themeColor="text1"/>
          <w:rPrChange w:id="235" w:author="鍾孟軒" w:date="2023-12-20T16:13:00Z">
            <w:rPr>
              <w:color w:val="000000" w:themeColor="text1"/>
              <w:highlight w:val="yellow"/>
            </w:rPr>
          </w:rPrChange>
        </w:rPr>
        <w:t>04</w:t>
      </w:r>
      <w:r w:rsidRPr="007C6B2B">
        <w:rPr>
          <w:color w:val="000000" w:themeColor="text1"/>
        </w:rPr>
        <w:t xml:space="preserve"> </w:t>
      </w:r>
      <w:r w:rsidRPr="007C6B2B">
        <w:rPr>
          <w:color w:val="000000" w:themeColor="text1"/>
        </w:rPr>
        <w:t>行起所示，在</w:t>
      </w:r>
      <w:r w:rsidRPr="007C6B2B">
        <w:rPr>
          <w:color w:val="000000" w:themeColor="text1"/>
        </w:rPr>
        <w:t xml:space="preserve"> 3</w:t>
      </w:r>
      <w:r w:rsidRPr="007C6B2B">
        <w:rPr>
          <w:color w:val="000000" w:themeColor="text1"/>
          <w:rPrChange w:id="236" w:author="鍾孟軒" w:date="2023-12-20T16:13:00Z">
            <w:rPr>
              <w:color w:val="000000" w:themeColor="text1"/>
              <w:highlight w:val="yellow"/>
            </w:rPr>
          </w:rPrChange>
        </w:rPr>
        <w:t>01</w:t>
      </w:r>
      <w:r w:rsidRPr="007C6B2B">
        <w:rPr>
          <w:color w:val="000000" w:themeColor="text1"/>
        </w:rPr>
        <w:t xml:space="preserve"> </w:t>
      </w:r>
      <w:r w:rsidRPr="007C6B2B">
        <w:rPr>
          <w:color w:val="000000" w:themeColor="text1"/>
        </w:rPr>
        <w:t>行將每</w:t>
      </w:r>
      <w:proofErr w:type="gramStart"/>
      <w:r w:rsidRPr="007C6B2B">
        <w:rPr>
          <w:color w:val="000000" w:themeColor="text1"/>
        </w:rPr>
        <w:t>個</w:t>
      </w:r>
      <w:proofErr w:type="gramEnd"/>
      <w:r w:rsidRPr="007C6B2B">
        <w:rPr>
          <w:color w:val="000000" w:themeColor="text1"/>
        </w:rPr>
        <w:t>測試的句子逐一交由</w:t>
      </w:r>
      <w:r w:rsidRPr="007C6B2B">
        <w:rPr>
          <w:color w:val="000000" w:themeColor="text1"/>
        </w:rPr>
        <w:t xml:space="preserve"> </w:t>
      </w:r>
      <w:proofErr w:type="spellStart"/>
      <w:r w:rsidRPr="007C6B2B">
        <w:rPr>
          <w:color w:val="000000" w:themeColor="text1"/>
        </w:rPr>
        <w:t>execLoki</w:t>
      </w:r>
      <w:proofErr w:type="spellEnd"/>
      <w:r w:rsidRPr="007C6B2B">
        <w:rPr>
          <w:color w:val="000000" w:themeColor="text1"/>
        </w:rPr>
        <w:t xml:space="preserve">() </w:t>
      </w:r>
      <w:r w:rsidRPr="007C6B2B">
        <w:rPr>
          <w:color w:val="000000" w:themeColor="text1"/>
        </w:rPr>
        <w:t>執行，</w:t>
      </w:r>
      <w:r>
        <w:rPr>
          <w:rFonts w:hint="eastAsia"/>
          <w:color w:val="000000" w:themeColor="text1"/>
        </w:rPr>
        <w:t>並在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02</w:t>
      </w:r>
      <w:r>
        <w:rPr>
          <w:rFonts w:hint="eastAsia"/>
          <w:color w:val="000000" w:themeColor="text1"/>
        </w:rPr>
        <w:t>行中名為</w:t>
      </w:r>
      <w:r w:rsidRPr="007C6B2B">
        <w:rPr>
          <w:color w:val="000000" w:themeColor="text1"/>
        </w:rPr>
        <w:t>log_TEST.txt</w:t>
      </w:r>
      <w:r>
        <w:rPr>
          <w:rFonts w:hint="eastAsia"/>
          <w:color w:val="000000" w:themeColor="text1"/>
        </w:rPr>
        <w:t>的檔案中寫入</w:t>
      </w:r>
      <w:r w:rsidRPr="00472CBD">
        <w:rPr>
          <w:color w:val="000000" w:themeColor="text1"/>
        </w:rPr>
        <w:t>進行</w:t>
      </w:r>
      <w:r>
        <w:rPr>
          <w:rFonts w:hint="eastAsia"/>
          <w:color w:val="000000" w:themeColor="text1"/>
        </w:rPr>
        <w:t>測驗結果，</w:t>
      </w:r>
      <w:r w:rsidRPr="0024491E">
        <w:rPr>
          <w:rFonts w:hint="eastAsia"/>
          <w:color w:val="000000" w:themeColor="text1"/>
        </w:rPr>
        <w:t>計算以判讀是否符合</w:t>
      </w:r>
      <w:r w:rsidRPr="00472CBD">
        <w:rPr>
          <w:color w:val="000000" w:themeColor="text1"/>
        </w:rPr>
        <w:t>前述</w:t>
      </w:r>
      <w:r>
        <w:rPr>
          <w:rFonts w:hint="eastAsia"/>
          <w:color w:val="000000" w:themeColor="text1"/>
        </w:rPr>
        <w:t>的</w:t>
      </w:r>
      <w:r w:rsidRPr="0024491E">
        <w:rPr>
          <w:rFonts w:hint="eastAsia"/>
          <w:color w:val="000000" w:themeColor="text1"/>
        </w:rPr>
        <w:t>已預先設定</w:t>
      </w:r>
      <w:r>
        <w:rPr>
          <w:rFonts w:hint="eastAsia"/>
          <w:color w:val="000000" w:themeColor="text1"/>
        </w:rPr>
        <w:t>之</w:t>
      </w:r>
      <w:r w:rsidRPr="0024491E">
        <w:rPr>
          <w:rFonts w:hint="eastAsia"/>
          <w:color w:val="000000" w:themeColor="text1"/>
        </w:rPr>
        <w:t>結構</w:t>
      </w:r>
      <w:r w:rsidRPr="00472CBD">
        <w:rPr>
          <w:color w:val="000000" w:themeColor="text1"/>
        </w:rPr>
        <w:t>。</w:t>
      </w:r>
    </w:p>
    <w:p w14:paraId="41D16087" w14:textId="77777777" w:rsidR="00CC0883" w:rsidRDefault="00CC0883" w:rsidP="00CC0883">
      <w:pPr>
        <w:pStyle w:val="Example"/>
        <w:numPr>
          <w:ilvl w:val="0"/>
          <w:numId w:val="0"/>
        </w:numPr>
        <w:tabs>
          <w:tab w:val="clear" w:pos="567"/>
        </w:tabs>
        <w:rPr>
          <w:lang w:eastAsia="zh-TW"/>
        </w:rPr>
      </w:pPr>
    </w:p>
    <w:p w14:paraId="1870EE24" w14:textId="77777777" w:rsidR="00CC0883" w:rsidRPr="00AB2F69" w:rsidRDefault="00CC0883" w:rsidP="00CC0883">
      <w:pPr>
        <w:pStyle w:val="Example"/>
      </w:pPr>
      <w:bookmarkStart w:id="237" w:name="_Ref140842877"/>
      <w:r>
        <w:rPr>
          <w:rFonts w:hint="eastAsia"/>
        </w:rPr>
        <w:t>)</w:t>
      </w:r>
      <w:r>
        <w:tab/>
      </w:r>
      <w:r w:rsidRPr="00AB2F69">
        <w:rPr>
          <w:rFonts w:hint="eastAsia"/>
          <w:color w:val="000000" w:themeColor="text1"/>
          <w:lang w:eastAsia="zh-TW"/>
        </w:rPr>
        <w:t>測試句</w:t>
      </w:r>
      <w:r w:rsidRPr="00AB2F69">
        <w:rPr>
          <w:color w:val="000000" w:themeColor="text1"/>
          <w:lang w:eastAsia="zh-TW"/>
        </w:rPr>
        <w:t>：</w:t>
      </w:r>
      <w:bookmarkEnd w:id="237"/>
    </w:p>
    <w:p w14:paraId="3F6C9F6A" w14:textId="77777777" w:rsidR="00CC0883" w:rsidRPr="00814D18" w:rsidRDefault="00CC0883" w:rsidP="00CC0883">
      <w:pPr>
        <w:pStyle w:val="Examplea"/>
        <w:rPr>
          <w:color w:val="000000" w:themeColor="text1"/>
        </w:rPr>
      </w:pPr>
      <w:r w:rsidRPr="00702D90">
        <w:rPr>
          <w:rFonts w:hint="eastAsia"/>
          <w:color w:val="000000" w:themeColor="text1"/>
        </w:rPr>
        <w:lastRenderedPageBreak/>
        <w:t>不論誰將是台灣第一任民選總統</w:t>
      </w:r>
    </w:p>
    <w:p w14:paraId="452C7229" w14:textId="77777777" w:rsidR="00CC0883" w:rsidRPr="00814D18" w:rsidRDefault="00CC0883" w:rsidP="00CC0883">
      <w:pPr>
        <w:pStyle w:val="Examplea"/>
        <w:rPr>
          <w:color w:val="000000" w:themeColor="text1"/>
        </w:rPr>
      </w:pPr>
      <w:r>
        <w:rPr>
          <w:rFonts w:hint="eastAsia"/>
          <w:color w:val="000000" w:themeColor="text1"/>
          <w:lang w:eastAsia="zh-TW"/>
        </w:rPr>
        <w:t>無</w:t>
      </w:r>
      <w:r w:rsidRPr="00702D90">
        <w:rPr>
          <w:rFonts w:hint="eastAsia"/>
          <w:color w:val="000000" w:themeColor="text1"/>
        </w:rPr>
        <w:t>論是誰</w:t>
      </w:r>
      <w:r>
        <w:rPr>
          <w:rFonts w:hint="eastAsia"/>
          <w:color w:val="000000" w:themeColor="text1"/>
          <w:lang w:eastAsia="zh-TW"/>
        </w:rPr>
        <w:t>會來</w:t>
      </w:r>
    </w:p>
    <w:p w14:paraId="552461C4" w14:textId="77777777" w:rsidR="00CC0883" w:rsidRPr="00814D18" w:rsidRDefault="00CC0883" w:rsidP="00CC0883">
      <w:pPr>
        <w:pStyle w:val="Examplea"/>
        <w:rPr>
          <w:color w:val="000000" w:themeColor="text1"/>
        </w:rPr>
      </w:pPr>
      <w:r>
        <w:rPr>
          <w:rFonts w:hint="eastAsia"/>
          <w:color w:val="000000" w:themeColor="text1"/>
          <w:lang w:eastAsia="zh-TW"/>
        </w:rPr>
        <w:t>還有誰會來</w:t>
      </w:r>
    </w:p>
    <w:p w14:paraId="6FC771FE" w14:textId="77777777" w:rsidR="00CC0883" w:rsidRPr="00927BD3" w:rsidRDefault="00CC0883" w:rsidP="00CC0883">
      <w:pPr>
        <w:ind w:firstLine="0"/>
        <w:rPr>
          <w:lang w:eastAsia="de-DE"/>
        </w:rPr>
      </w:pPr>
      <w:r w:rsidRPr="009018D0">
        <w:rPr>
          <w:noProof/>
          <w:lang w:eastAsia="de-DE"/>
        </w:rPr>
        <w:drawing>
          <wp:inline distT="0" distB="0" distL="0" distR="0" wp14:anchorId="6B1A81F2" wp14:editId="72F80E62">
            <wp:extent cx="6332220" cy="1982470"/>
            <wp:effectExtent l="12700" t="12700" r="17780" b="11430"/>
            <wp:docPr id="6519969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969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82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D1CA7" w14:textId="77777777" w:rsidR="00CC0883" w:rsidRPr="00ED6E83" w:rsidRDefault="00CC0883" w:rsidP="00CC0883">
      <w:pPr>
        <w:ind w:firstLine="0"/>
        <w:jc w:val="center"/>
        <w:rPr>
          <w:color w:val="000000" w:themeColor="text1"/>
        </w:rPr>
      </w:pPr>
      <w:r w:rsidRPr="00ED6E83">
        <w:rPr>
          <w:color w:val="000000" w:themeColor="text1"/>
        </w:rPr>
        <w:t>圖</w:t>
      </w:r>
      <w:r w:rsidRPr="00ED6E83">
        <w:rPr>
          <w:rFonts w:hint="eastAsia"/>
          <w:color w:val="000000" w:themeColor="text1"/>
        </w:rPr>
        <w:t>十二</w:t>
      </w:r>
      <w:r w:rsidRPr="00ED6E83"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(5</w:t>
      </w:r>
      <w:r>
        <w:rPr>
          <w:color w:val="000000" w:themeColor="text1"/>
        </w:rPr>
        <w:t>3</w:t>
      </w:r>
      <w:r w:rsidRPr="00ED6E83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ED6E83">
        <w:rPr>
          <w:rFonts w:hint="eastAsia"/>
          <w:color w:val="000000" w:themeColor="text1"/>
        </w:rPr>
        <w:t>測試句檢驗截圖</w:t>
      </w:r>
    </w:p>
    <w:p w14:paraId="61F1046A" w14:textId="77777777" w:rsidR="00CC0883" w:rsidRPr="003A7612" w:rsidRDefault="00CC0883" w:rsidP="00CC0883">
      <w:pPr>
        <w:ind w:firstLine="0"/>
      </w:pPr>
    </w:p>
    <w:p w14:paraId="764336DD" w14:textId="77777777" w:rsidR="00CC0883" w:rsidRDefault="00CC0883" w:rsidP="00CC0883">
      <w:pPr>
        <w:rPr>
          <w:color w:val="000000" w:themeColor="text1"/>
        </w:rPr>
      </w:pPr>
      <w:r w:rsidRPr="00ED6E83">
        <w:rPr>
          <w:rFonts w:hint="eastAsia"/>
          <w:color w:val="000000" w:themeColor="text1"/>
        </w:rPr>
        <w:t>再</w:t>
      </w:r>
      <w:r w:rsidRPr="00ED6E83">
        <w:rPr>
          <w:color w:val="000000" w:themeColor="text1"/>
        </w:rPr>
        <w:t>以「</w:t>
      </w:r>
      <w:r w:rsidRPr="00702D90">
        <w:rPr>
          <w:rFonts w:hint="eastAsia"/>
          <w:color w:val="000000" w:themeColor="text1"/>
        </w:rPr>
        <w:t>不論誰將是台灣第一任民選總統</w:t>
      </w:r>
      <w:r w:rsidRPr="00ED6E83">
        <w:rPr>
          <w:color w:val="000000" w:themeColor="text1"/>
        </w:rPr>
        <w:t>」為例，</w:t>
      </w:r>
      <w:r w:rsidRPr="00CD5A27">
        <w:t>其</w:t>
      </w:r>
      <w:r>
        <w:rPr>
          <w:rFonts w:hint="eastAsia"/>
        </w:rPr>
        <w:t>結構在圖十三以</w:t>
      </w:r>
      <w:r>
        <w:rPr>
          <w:rFonts w:hint="eastAsia"/>
        </w:rPr>
        <w:t>r</w:t>
      </w:r>
      <w:r>
        <w:t>egex</w:t>
      </w:r>
      <w:r>
        <w:rPr>
          <w:rFonts w:hint="eastAsia"/>
        </w:rPr>
        <w:t>表示式呈現</w:t>
      </w:r>
      <w:r w:rsidRPr="00AE616F">
        <w:t>。</w:t>
      </w:r>
      <w:r w:rsidRPr="00ED6E83">
        <w:rPr>
          <w:color w:val="000000" w:themeColor="text1"/>
        </w:rPr>
        <w:t>該句表層結構包含給定例句「</w:t>
      </w:r>
      <w:r>
        <w:rPr>
          <w:rFonts w:hint="eastAsia"/>
          <w:color w:val="000000" w:themeColor="text1"/>
        </w:rPr>
        <w:t>無論誰當權</w:t>
      </w:r>
      <w:r w:rsidRPr="00ED6E83">
        <w:rPr>
          <w:color w:val="000000" w:themeColor="text1"/>
        </w:rPr>
        <w:t>」的表層結構。圖</w:t>
      </w:r>
      <w:r w:rsidRPr="00ED6E83">
        <w:rPr>
          <w:rFonts w:hint="eastAsia"/>
          <w:color w:val="000000" w:themeColor="text1"/>
        </w:rPr>
        <w:t>十</w:t>
      </w:r>
      <w:r>
        <w:rPr>
          <w:rFonts w:hint="eastAsia"/>
          <w:color w:val="000000" w:themeColor="text1"/>
        </w:rPr>
        <w:t>三中的</w:t>
      </w:r>
      <w:r w:rsidRPr="00ED6E83">
        <w:rPr>
          <w:color w:val="000000" w:themeColor="text1"/>
        </w:rPr>
        <w:t>「</w:t>
      </w:r>
      <w:r>
        <w:rPr>
          <w:rFonts w:hint="eastAsia"/>
          <w:color w:val="000000" w:themeColor="text1"/>
        </w:rPr>
        <w:t>將</w:t>
      </w:r>
      <w:r w:rsidRPr="00ED6E83">
        <w:rPr>
          <w:color w:val="000000" w:themeColor="text1"/>
        </w:rPr>
        <w:t>」</w:t>
      </w:r>
      <w:r>
        <w:rPr>
          <w:rFonts w:hint="eastAsia"/>
          <w:color w:val="000000" w:themeColor="text1"/>
        </w:rPr>
        <w:t>、</w:t>
      </w:r>
      <w:r w:rsidRPr="00ED6E83">
        <w:rPr>
          <w:color w:val="000000" w:themeColor="text1"/>
        </w:rPr>
        <w:t>「</w:t>
      </w:r>
      <w:r>
        <w:rPr>
          <w:rFonts w:hint="eastAsia"/>
          <w:color w:val="000000" w:themeColor="text1"/>
        </w:rPr>
        <w:t>台灣</w:t>
      </w:r>
      <w:r w:rsidRPr="00ED6E83">
        <w:rPr>
          <w:color w:val="000000" w:themeColor="text1"/>
        </w:rPr>
        <w:t>」</w:t>
      </w:r>
      <w:r>
        <w:rPr>
          <w:rFonts w:hint="eastAsia"/>
          <w:color w:val="000000" w:themeColor="text1"/>
        </w:rPr>
        <w:t>、</w:t>
      </w:r>
      <w:r w:rsidRPr="00ED6E83">
        <w:rPr>
          <w:color w:val="000000" w:themeColor="text1"/>
        </w:rPr>
        <w:t>「</w:t>
      </w:r>
      <w:r>
        <w:rPr>
          <w:rFonts w:hint="eastAsia"/>
          <w:color w:val="000000" w:themeColor="text1"/>
        </w:rPr>
        <w:t>第一任</w:t>
      </w:r>
      <w:r w:rsidRPr="00ED6E83">
        <w:rPr>
          <w:color w:val="000000" w:themeColor="text1"/>
        </w:rPr>
        <w:t>」</w:t>
      </w:r>
      <w:r>
        <w:rPr>
          <w:rFonts w:hint="eastAsia"/>
          <w:color w:val="000000" w:themeColor="text1"/>
        </w:rPr>
        <w:t>、</w:t>
      </w:r>
      <w:r w:rsidRPr="00ED6E83">
        <w:rPr>
          <w:color w:val="000000" w:themeColor="text1"/>
        </w:rPr>
        <w:t>「</w:t>
      </w:r>
      <w:r>
        <w:rPr>
          <w:rFonts w:hint="eastAsia"/>
          <w:color w:val="000000" w:themeColor="text1"/>
        </w:rPr>
        <w:t>民選</w:t>
      </w:r>
      <w:r w:rsidRPr="00ED6E83">
        <w:rPr>
          <w:color w:val="000000" w:themeColor="text1"/>
        </w:rPr>
        <w:t>」</w:t>
      </w:r>
      <w:r>
        <w:rPr>
          <w:rFonts w:hint="eastAsia"/>
          <w:color w:val="000000" w:themeColor="text1"/>
        </w:rPr>
        <w:t>和</w:t>
      </w:r>
      <w:r w:rsidRPr="00ED6E83">
        <w:rPr>
          <w:color w:val="000000" w:themeColor="text1"/>
        </w:rPr>
        <w:t>「</w:t>
      </w:r>
      <w:r>
        <w:rPr>
          <w:rFonts w:hint="eastAsia"/>
          <w:color w:val="000000" w:themeColor="text1"/>
        </w:rPr>
        <w:t>總統</w:t>
      </w:r>
      <w:r w:rsidRPr="00ED6E83">
        <w:rPr>
          <w:color w:val="000000" w:themeColor="text1"/>
        </w:rPr>
        <w:t>」</w:t>
      </w:r>
      <w:r>
        <w:rPr>
          <w:rFonts w:hint="eastAsia"/>
          <w:color w:val="000000" w:themeColor="text1"/>
        </w:rPr>
        <w:t>以句子結構的判讀需求來說，</w:t>
      </w:r>
      <w:r w:rsidRPr="00ED6E83">
        <w:rPr>
          <w:color w:val="000000" w:themeColor="text1"/>
        </w:rPr>
        <w:t>皆為可有可無之「</w:t>
      </w:r>
      <w:r>
        <w:rPr>
          <w:rFonts w:hint="eastAsia"/>
          <w:color w:val="000000" w:themeColor="text1"/>
        </w:rPr>
        <w:t>修飾詞</w:t>
      </w:r>
      <w:r w:rsidRPr="00ED6E83">
        <w:rPr>
          <w:color w:val="000000" w:themeColor="text1"/>
        </w:rPr>
        <w:t>」</w:t>
      </w:r>
      <w:r>
        <w:rPr>
          <w:rFonts w:hint="eastAsia"/>
          <w:color w:val="000000" w:themeColor="text1"/>
        </w:rPr>
        <w:t>和</w:t>
      </w:r>
      <w:proofErr w:type="gramStart"/>
      <w:r>
        <w:rPr>
          <w:rFonts w:hint="eastAsia"/>
          <w:color w:val="000000" w:themeColor="text1"/>
        </w:rPr>
        <w:t>可</w:t>
      </w:r>
      <w:proofErr w:type="gramEnd"/>
      <w:r>
        <w:rPr>
          <w:rFonts w:hint="eastAsia"/>
          <w:color w:val="000000" w:themeColor="text1"/>
        </w:rPr>
        <w:t>替換而不影響結構之</w:t>
      </w:r>
      <w:r w:rsidRPr="00ED6E83">
        <w:rPr>
          <w:color w:val="000000" w:themeColor="text1"/>
        </w:rPr>
        <w:t>「</w:t>
      </w:r>
      <w:r>
        <w:rPr>
          <w:rFonts w:hint="eastAsia"/>
          <w:color w:val="000000" w:themeColor="text1"/>
        </w:rPr>
        <w:t>名詞</w:t>
      </w:r>
      <w:r w:rsidRPr="00ED6E83">
        <w:rPr>
          <w:color w:val="000000" w:themeColor="text1"/>
        </w:rPr>
        <w:t>」，故不影響表層結構之判斷。</w:t>
      </w:r>
    </w:p>
    <w:p w14:paraId="0B9CACC2" w14:textId="77777777" w:rsidR="00CC0883" w:rsidRPr="00ED6E83" w:rsidRDefault="00CC0883" w:rsidP="00CC0883">
      <w:pPr>
        <w:rPr>
          <w:color w:val="000000" w:themeColor="text1"/>
        </w:rPr>
      </w:pPr>
    </w:p>
    <w:p w14:paraId="149C3451" w14:textId="77777777" w:rsidR="00CC0883" w:rsidRDefault="00CC0883" w:rsidP="00CC0883">
      <w:pPr>
        <w:ind w:firstLine="0"/>
        <w:jc w:val="center"/>
      </w:pPr>
      <w:r w:rsidRPr="005A430C">
        <w:rPr>
          <w:noProof/>
        </w:rPr>
        <w:drawing>
          <wp:inline distT="0" distB="0" distL="0" distR="0" wp14:anchorId="314CADFA" wp14:editId="65BB2AB5">
            <wp:extent cx="6941820" cy="396240"/>
            <wp:effectExtent l="0" t="0" r="0" b="3810"/>
            <wp:docPr id="4441881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881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50614" cy="40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D6DA" w14:textId="77777777" w:rsidR="00CC0883" w:rsidRPr="00497EA2" w:rsidRDefault="00CC0883" w:rsidP="00CC0883">
      <w:pPr>
        <w:ind w:firstLine="0"/>
        <w:jc w:val="center"/>
        <w:rPr>
          <w:color w:val="000000" w:themeColor="text1"/>
        </w:rPr>
      </w:pPr>
      <w:r w:rsidRPr="00497EA2">
        <w:rPr>
          <w:color w:val="000000" w:themeColor="text1"/>
        </w:rPr>
        <w:t>圖</w:t>
      </w:r>
      <w:r w:rsidRPr="00497EA2">
        <w:rPr>
          <w:rFonts w:hint="eastAsia"/>
          <w:color w:val="000000" w:themeColor="text1"/>
        </w:rPr>
        <w:t>十三</w:t>
      </w:r>
      <w:r w:rsidRPr="00497EA2">
        <w:rPr>
          <w:color w:val="000000" w:themeColor="text1"/>
        </w:rPr>
        <w:t>：</w:t>
      </w:r>
      <w:r w:rsidRPr="00ED6E83">
        <w:rPr>
          <w:color w:val="000000" w:themeColor="text1"/>
        </w:rPr>
        <w:t>「</w:t>
      </w:r>
      <w:r w:rsidRPr="00702D90">
        <w:rPr>
          <w:rFonts w:hint="eastAsia"/>
          <w:color w:val="000000" w:themeColor="text1"/>
        </w:rPr>
        <w:t>不論誰將是台灣第一任民選總統</w:t>
      </w:r>
      <w:r w:rsidRPr="00ED6E83">
        <w:rPr>
          <w:color w:val="000000" w:themeColor="text1"/>
        </w:rPr>
        <w:t>」</w:t>
      </w:r>
      <w:r w:rsidRPr="00497EA2">
        <w:rPr>
          <w:color w:val="000000" w:themeColor="text1"/>
        </w:rPr>
        <w:t>的</w:t>
      </w:r>
      <w:r w:rsidRPr="00497EA2">
        <w:rPr>
          <w:rFonts w:hint="eastAsia"/>
          <w:color w:val="000000" w:themeColor="text1"/>
        </w:rPr>
        <w:t>結構呈現</w:t>
      </w:r>
    </w:p>
    <w:p w14:paraId="74323159" w14:textId="77777777" w:rsidR="00CC0883" w:rsidRDefault="00CC0883" w:rsidP="00CC0883">
      <w:pPr>
        <w:ind w:firstLine="0"/>
      </w:pPr>
    </w:p>
    <w:p w14:paraId="449C2076" w14:textId="77777777" w:rsidR="00CC0883" w:rsidRPr="00497EA2" w:rsidRDefault="00CC0883" w:rsidP="00CC0883">
      <w:pPr>
        <w:ind w:firstLine="0"/>
        <w:rPr>
          <w:color w:val="000000" w:themeColor="text1"/>
        </w:rPr>
      </w:pPr>
      <w:r w:rsidRPr="00497EA2">
        <w:rPr>
          <w:color w:val="000000" w:themeColor="text1"/>
        </w:rPr>
        <w:t>當表層結構中</w:t>
      </w:r>
      <w:proofErr w:type="gramStart"/>
      <w:r w:rsidRPr="00497EA2">
        <w:rPr>
          <w:color w:val="000000" w:themeColor="text1"/>
        </w:rPr>
        <w:t>含有預給定</w:t>
      </w:r>
      <w:proofErr w:type="gramEnd"/>
      <w:r w:rsidRPr="00497EA2">
        <w:rPr>
          <w:color w:val="000000" w:themeColor="text1"/>
        </w:rPr>
        <w:t>的例句結構後，系統接著進入深層結構之轉譯。以</w:t>
      </w:r>
      <w:r w:rsidRPr="00ED6E83">
        <w:rPr>
          <w:color w:val="000000" w:themeColor="text1"/>
        </w:rPr>
        <w:t>「</w:t>
      </w:r>
      <w:r w:rsidRPr="00702D90">
        <w:rPr>
          <w:rFonts w:hint="eastAsia"/>
          <w:color w:val="000000" w:themeColor="text1"/>
        </w:rPr>
        <w:t>不論誰將是台灣第一任民選總統</w:t>
      </w:r>
      <w:r w:rsidRPr="00ED6E83">
        <w:rPr>
          <w:color w:val="000000" w:themeColor="text1"/>
        </w:rPr>
        <w:t>」</w:t>
      </w:r>
      <w:r w:rsidRPr="00497EA2">
        <w:rPr>
          <w:color w:val="000000" w:themeColor="text1"/>
        </w:rPr>
        <w:t>為例，將其表層結構相符指定例句之部份轉為深</w:t>
      </w:r>
      <w:r w:rsidRPr="00497EA2">
        <w:rPr>
          <w:color w:val="000000" w:themeColor="text1"/>
        </w:rPr>
        <w:lastRenderedPageBreak/>
        <w:t>層結構如</w:t>
      </w:r>
      <w:r>
        <w:rPr>
          <w:color w:val="000000" w:themeColor="text1"/>
        </w:rPr>
        <w:t>(54)</w:t>
      </w:r>
      <w:r w:rsidRPr="00497EA2">
        <w:rPr>
          <w:rFonts w:hint="eastAsia"/>
          <w:color w:val="000000" w:themeColor="text1"/>
        </w:rPr>
        <w:t>，</w:t>
      </w:r>
      <w:r w:rsidRPr="00497EA2">
        <w:rPr>
          <w:color w:val="000000" w:themeColor="text1"/>
        </w:rPr>
        <w:t>由於系統將</w:t>
      </w:r>
      <w:r w:rsidRPr="00ED6E83">
        <w:rPr>
          <w:color w:val="000000" w:themeColor="text1"/>
        </w:rPr>
        <w:t>「</w:t>
      </w:r>
      <w:r>
        <w:rPr>
          <w:rFonts w:hint="eastAsia"/>
          <w:color w:val="000000" w:themeColor="text1"/>
        </w:rPr>
        <w:t>修飾詞</w:t>
      </w:r>
      <w:r w:rsidRPr="00ED6E83">
        <w:rPr>
          <w:color w:val="000000" w:themeColor="text1"/>
        </w:rPr>
        <w:t>」</w:t>
      </w:r>
      <w:r>
        <w:rPr>
          <w:rFonts w:hint="eastAsia"/>
          <w:color w:val="000000" w:themeColor="text1"/>
        </w:rPr>
        <w:t>和</w:t>
      </w:r>
      <w:proofErr w:type="gramStart"/>
      <w:r>
        <w:rPr>
          <w:rFonts w:hint="eastAsia"/>
          <w:color w:val="000000" w:themeColor="text1"/>
        </w:rPr>
        <w:t>可</w:t>
      </w:r>
      <w:proofErr w:type="gramEnd"/>
      <w:r>
        <w:rPr>
          <w:rFonts w:hint="eastAsia"/>
          <w:color w:val="000000" w:themeColor="text1"/>
        </w:rPr>
        <w:t>替換而不影響結構之</w:t>
      </w:r>
      <w:r w:rsidRPr="00ED6E83">
        <w:rPr>
          <w:color w:val="000000" w:themeColor="text1"/>
        </w:rPr>
        <w:t>「</w:t>
      </w:r>
      <w:r>
        <w:rPr>
          <w:rFonts w:hint="eastAsia"/>
          <w:color w:val="000000" w:themeColor="text1"/>
        </w:rPr>
        <w:t>名詞</w:t>
      </w:r>
      <w:r w:rsidRPr="00ED6E83">
        <w:rPr>
          <w:color w:val="000000" w:themeColor="text1"/>
        </w:rPr>
        <w:t>」</w:t>
      </w:r>
      <w:r>
        <w:rPr>
          <w:rFonts w:hint="eastAsia"/>
          <w:color w:val="000000" w:themeColor="text1"/>
        </w:rPr>
        <w:t>判</w:t>
      </w:r>
      <w:proofErr w:type="gramStart"/>
      <w:r>
        <w:rPr>
          <w:rFonts w:hint="eastAsia"/>
          <w:color w:val="000000" w:themeColor="text1"/>
        </w:rPr>
        <w:t>讀為</w:t>
      </w:r>
      <w:r w:rsidRPr="00497EA2">
        <w:rPr>
          <w:color w:val="000000" w:themeColor="text1"/>
        </w:rPr>
        <w:t>皆為</w:t>
      </w:r>
      <w:proofErr w:type="gramEnd"/>
      <w:r w:rsidRPr="00497EA2">
        <w:rPr>
          <w:color w:val="000000" w:themeColor="text1"/>
        </w:rPr>
        <w:t>可有可無的函式，故可將其簡化為</w:t>
      </w:r>
      <w:r>
        <w:rPr>
          <w:color w:val="000000" w:themeColor="text1"/>
        </w:rPr>
        <w:t>(55</w:t>
      </w:r>
      <w:r w:rsidRPr="00497EA2">
        <w:rPr>
          <w:rFonts w:hint="eastAsia"/>
          <w:color w:val="000000" w:themeColor="text1"/>
        </w:rPr>
        <w:t>)</w:t>
      </w:r>
      <w:r w:rsidRPr="00497EA2">
        <w:rPr>
          <w:rFonts w:hint="eastAsia"/>
          <w:color w:val="000000" w:themeColor="text1"/>
        </w:rPr>
        <w:t>。</w:t>
      </w:r>
    </w:p>
    <w:p w14:paraId="349635E5" w14:textId="77777777" w:rsidR="00CC0883" w:rsidRDefault="00CC0883" w:rsidP="00CC0883">
      <w:pPr>
        <w:ind w:firstLine="0"/>
      </w:pPr>
    </w:p>
    <w:p w14:paraId="019E62AB" w14:textId="77777777" w:rsidR="00CC0883" w:rsidRDefault="00CC0883" w:rsidP="00CC0883">
      <w:pPr>
        <w:pStyle w:val="Example"/>
        <w:rPr>
          <w:color w:val="000000" w:themeColor="text1"/>
          <w:lang w:eastAsia="zh-TW"/>
        </w:rPr>
      </w:pPr>
      <w:r>
        <w:rPr>
          <w:rFonts w:hint="eastAsia"/>
        </w:rPr>
        <w:t>)</w:t>
      </w:r>
      <w:r>
        <w:tab/>
      </w:r>
      <w:bookmarkStart w:id="238" w:name="_Ref140843303"/>
      <w:r w:rsidRPr="008510E6">
        <w:rPr>
          <w:rFonts w:ascii="Cambria Math" w:hAnsi="Cambria Math" w:cs="Cambria Math"/>
          <w:color w:val="000000" w:themeColor="text1"/>
          <w:lang w:eastAsia="zh-TW"/>
        </w:rPr>
        <w:t>∀</w:t>
      </w:r>
      <w:proofErr w:type="spellStart"/>
      <w:r w:rsidRPr="008510E6">
        <w:rPr>
          <w:color w:val="000000" w:themeColor="text1"/>
          <w:lang w:eastAsia="zh-TW"/>
        </w:rPr>
        <w:t>x</w:t>
      </w:r>
      <w:r w:rsidRPr="008510E6">
        <w:rPr>
          <w:rFonts w:ascii="Cambria Math" w:hAnsi="Cambria Math" w:cs="Cambria Math"/>
          <w:color w:val="000000" w:themeColor="text1"/>
          <w:lang w:eastAsia="zh-TW"/>
        </w:rPr>
        <w:t>∃</w:t>
      </w:r>
      <w:r w:rsidRPr="008510E6">
        <w:rPr>
          <w:color w:val="000000" w:themeColor="text1"/>
          <w:lang w:eastAsia="zh-TW"/>
        </w:rPr>
        <w:t>y</w:t>
      </w:r>
      <w:proofErr w:type="spellEnd"/>
      <w:r w:rsidRPr="008510E6">
        <w:rPr>
          <w:color w:val="000000" w:themeColor="text1"/>
          <w:lang w:eastAsia="zh-TW"/>
        </w:rPr>
        <w:t xml:space="preserve"> </w:t>
      </w:r>
      <w:r w:rsidRPr="008510E6">
        <w:rPr>
          <w:rFonts w:hint="eastAsia"/>
          <w:color w:val="000000" w:themeColor="text1"/>
          <w:lang w:eastAsia="zh-TW"/>
        </w:rPr>
        <w:t>不論</w:t>
      </w:r>
      <w:r w:rsidRPr="008510E6">
        <w:rPr>
          <w:color w:val="000000" w:themeColor="text1"/>
          <w:lang w:eastAsia="zh-TW"/>
        </w:rPr>
        <w:t>(</w:t>
      </w:r>
      <w:proofErr w:type="spellStart"/>
      <w:r w:rsidRPr="008510E6">
        <w:rPr>
          <w:color w:val="000000" w:themeColor="text1"/>
          <w:lang w:eastAsia="zh-TW"/>
        </w:rPr>
        <w:t>CLAUSE_Who</w:t>
      </w:r>
      <w:proofErr w:type="spellEnd"/>
      <w:r w:rsidRPr="008510E6">
        <w:rPr>
          <w:color w:val="000000" w:themeColor="text1"/>
          <w:lang w:eastAsia="zh-TW"/>
        </w:rPr>
        <w:t xml:space="preserve">(x)) &amp; </w:t>
      </w:r>
      <w:r w:rsidRPr="008510E6">
        <w:rPr>
          <w:rFonts w:hint="eastAsia"/>
          <w:color w:val="000000" w:themeColor="text1"/>
          <w:lang w:eastAsia="zh-TW"/>
        </w:rPr>
        <w:t>總統</w:t>
      </w:r>
      <w:r w:rsidRPr="008510E6">
        <w:rPr>
          <w:color w:val="000000" w:themeColor="text1"/>
          <w:lang w:eastAsia="zh-TW"/>
        </w:rPr>
        <w:t xml:space="preserve">(y) -&gt; </w:t>
      </w:r>
      <w:r w:rsidRPr="008510E6">
        <w:rPr>
          <w:rFonts w:hint="eastAsia"/>
          <w:color w:val="000000" w:themeColor="text1"/>
          <w:lang w:eastAsia="zh-TW"/>
        </w:rPr>
        <w:t>將</w:t>
      </w:r>
      <w:r w:rsidRPr="008510E6">
        <w:rPr>
          <w:color w:val="000000" w:themeColor="text1"/>
          <w:lang w:eastAsia="zh-TW"/>
        </w:rPr>
        <w:t>(</w:t>
      </w:r>
      <w:r w:rsidRPr="008510E6">
        <w:rPr>
          <w:rFonts w:hint="eastAsia"/>
          <w:color w:val="000000" w:themeColor="text1"/>
          <w:lang w:eastAsia="zh-TW"/>
        </w:rPr>
        <w:t>是</w:t>
      </w:r>
      <w:r w:rsidRPr="008510E6">
        <w:rPr>
          <w:color w:val="000000" w:themeColor="text1"/>
          <w:lang w:eastAsia="zh-TW"/>
        </w:rPr>
        <w:t xml:space="preserve">(y, x) &amp; </w:t>
      </w:r>
      <w:r w:rsidRPr="008510E6">
        <w:rPr>
          <w:rFonts w:hint="eastAsia"/>
          <w:color w:val="000000" w:themeColor="text1"/>
          <w:lang w:eastAsia="zh-TW"/>
        </w:rPr>
        <w:t>民選</w:t>
      </w:r>
      <w:r w:rsidRPr="008510E6">
        <w:rPr>
          <w:color w:val="000000" w:themeColor="text1"/>
          <w:lang w:eastAsia="zh-TW"/>
        </w:rPr>
        <w:t xml:space="preserve">(y) &amp; </w:t>
      </w:r>
      <w:r w:rsidRPr="008510E6">
        <w:rPr>
          <w:rFonts w:hint="eastAsia"/>
          <w:color w:val="000000" w:themeColor="text1"/>
          <w:lang w:eastAsia="zh-TW"/>
        </w:rPr>
        <w:t>台灣第一任</w:t>
      </w:r>
      <w:r w:rsidRPr="008510E6">
        <w:rPr>
          <w:color w:val="000000" w:themeColor="text1"/>
          <w:lang w:eastAsia="zh-TW"/>
        </w:rPr>
        <w:t>(y))</w:t>
      </w:r>
      <w:bookmarkEnd w:id="238"/>
    </w:p>
    <w:p w14:paraId="343BF0BF" w14:textId="77777777" w:rsidR="00CC0883" w:rsidRPr="008510E6" w:rsidRDefault="00CC0883" w:rsidP="00CC0883">
      <w:pPr>
        <w:pStyle w:val="Example"/>
      </w:pPr>
      <w:r>
        <w:rPr>
          <w:rFonts w:hint="eastAsia"/>
        </w:rPr>
        <w:t>)</w:t>
      </w:r>
      <w:r>
        <w:tab/>
      </w:r>
      <w:bookmarkStart w:id="239" w:name="_Ref140843304"/>
      <w:r w:rsidRPr="008510E6">
        <w:rPr>
          <w:rFonts w:ascii="Cambria Math" w:hAnsi="Cambria Math" w:cs="Cambria Math"/>
          <w:color w:val="000000" w:themeColor="text1"/>
          <w:lang w:eastAsia="zh-TW"/>
        </w:rPr>
        <w:t>∀</w:t>
      </w:r>
      <w:r w:rsidRPr="008510E6">
        <w:rPr>
          <w:color w:val="000000" w:themeColor="text1"/>
          <w:lang w:eastAsia="zh-TW"/>
        </w:rPr>
        <w:t>x</w:t>
      </w:r>
      <w:r w:rsidRPr="008510E6">
        <w:rPr>
          <w:color w:val="0C0D0E"/>
          <w:sz w:val="26"/>
          <w:szCs w:val="26"/>
          <w:shd w:val="clear" w:color="auto" w:fill="FFFFFF"/>
          <w:lang w:eastAsia="zh-TW"/>
        </w:rPr>
        <w:t xml:space="preserve"> (</w:t>
      </w:r>
      <w:r w:rsidRPr="008510E6">
        <w:rPr>
          <w:rFonts w:hint="eastAsia"/>
          <w:color w:val="0C0D0E"/>
          <w:sz w:val="26"/>
          <w:szCs w:val="26"/>
          <w:shd w:val="clear" w:color="auto" w:fill="FFFFFF"/>
          <w:lang w:eastAsia="zh-TW"/>
        </w:rPr>
        <w:t>不論</w:t>
      </w:r>
      <w:r w:rsidRPr="008510E6">
        <w:rPr>
          <w:color w:val="0C0D0E"/>
          <w:sz w:val="26"/>
          <w:szCs w:val="26"/>
          <w:shd w:val="clear" w:color="auto" w:fill="FFFFFF"/>
          <w:lang w:eastAsia="zh-TW"/>
        </w:rPr>
        <w:t>(</w:t>
      </w:r>
      <w:proofErr w:type="spellStart"/>
      <w:r w:rsidRPr="008510E6">
        <w:rPr>
          <w:color w:val="000000" w:themeColor="text1"/>
          <w:lang w:eastAsia="zh-TW"/>
        </w:rPr>
        <w:t>CLAUSE_WhoQ</w:t>
      </w:r>
      <w:proofErr w:type="spellEnd"/>
      <w:r w:rsidRPr="008510E6">
        <w:rPr>
          <w:color w:val="000000" w:themeColor="text1"/>
          <w:lang w:eastAsia="zh-TW"/>
        </w:rPr>
        <w:t>(x)</w:t>
      </w:r>
      <w:r w:rsidRPr="00DB5FB4">
        <w:rPr>
          <w:color w:val="000000" w:themeColor="text1"/>
          <w:lang w:eastAsia="zh-TW"/>
        </w:rPr>
        <w:sym w:font="Wingdings" w:char="F0E0"/>
      </w:r>
      <w:r w:rsidRPr="008510E6">
        <w:rPr>
          <w:rFonts w:hint="eastAsia"/>
          <w:color w:val="000000" w:themeColor="text1"/>
          <w:lang w:eastAsia="zh-TW"/>
        </w:rPr>
        <w:t xml:space="preserve"> </w:t>
      </w:r>
      <w:r w:rsidRPr="008510E6">
        <w:rPr>
          <w:rFonts w:hint="eastAsia"/>
          <w:color w:val="000000" w:themeColor="text1"/>
          <w:lang w:eastAsia="zh-TW"/>
        </w:rPr>
        <w:t>是</w:t>
      </w:r>
      <w:r w:rsidRPr="008510E6">
        <w:rPr>
          <w:color w:val="000000" w:themeColor="text1"/>
          <w:lang w:eastAsia="zh-TW"/>
        </w:rPr>
        <w:t>(x)</w:t>
      </w:r>
      <w:r w:rsidRPr="008510E6">
        <w:rPr>
          <w:rFonts w:hint="eastAsia"/>
          <w:color w:val="000000" w:themeColor="text1"/>
          <w:lang w:eastAsia="zh-TW"/>
        </w:rPr>
        <w:t>)</w:t>
      </w:r>
      <w:r w:rsidRPr="008510E6" w:rsidDel="00182321">
        <w:rPr>
          <w:color w:val="000000" w:themeColor="text1"/>
        </w:rPr>
        <w:t xml:space="preserve"> </w:t>
      </w:r>
      <w:bookmarkEnd w:id="239"/>
    </w:p>
    <w:p w14:paraId="7A8F92D2" w14:textId="77777777" w:rsidR="00CC0883" w:rsidRPr="00155080" w:rsidRDefault="00CC0883" w:rsidP="00CC0883">
      <w:pPr>
        <w:ind w:firstLine="0"/>
        <w:rPr>
          <w:color w:val="000000" w:themeColor="text1"/>
          <w:lang w:eastAsia="de-DE"/>
        </w:rPr>
      </w:pPr>
    </w:p>
    <w:p w14:paraId="710079E9" w14:textId="77777777" w:rsidR="00CC0883" w:rsidRPr="00155080" w:rsidRDefault="00CC0883" w:rsidP="00CC0883">
      <w:pPr>
        <w:rPr>
          <w:color w:val="000000" w:themeColor="text1"/>
        </w:rPr>
      </w:pPr>
      <w:r>
        <w:rPr>
          <w:rFonts w:hint="eastAsia"/>
          <w:color w:val="000000" w:themeColor="text1"/>
        </w:rPr>
        <w:t>(5</w:t>
      </w:r>
      <w:r>
        <w:rPr>
          <w:color w:val="000000" w:themeColor="text1"/>
        </w:rPr>
        <w:t>5</w:t>
      </w:r>
      <w:r w:rsidRPr="00155080">
        <w:rPr>
          <w:rFonts w:hint="eastAsia"/>
          <w:color w:val="000000" w:themeColor="text1"/>
        </w:rPr>
        <w:t>)</w:t>
      </w:r>
      <w:r w:rsidRPr="00155080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除了助動詞</w:t>
      </w:r>
      <w:r w:rsidRPr="00155080">
        <w:rPr>
          <w:color w:val="000000" w:themeColor="text1"/>
        </w:rPr>
        <w:t>「</w:t>
      </w:r>
      <w:r>
        <w:rPr>
          <w:rFonts w:hint="eastAsia"/>
          <w:color w:val="000000" w:themeColor="text1"/>
        </w:rPr>
        <w:t>是</w:t>
      </w:r>
      <w:r w:rsidRPr="00155080">
        <w:rPr>
          <w:color w:val="000000" w:themeColor="text1"/>
        </w:rPr>
        <w:t>」</w:t>
      </w:r>
      <w:r>
        <w:rPr>
          <w:rFonts w:hint="eastAsia"/>
          <w:color w:val="000000" w:themeColor="text1"/>
        </w:rPr>
        <w:t>之外，</w:t>
      </w:r>
      <w:r w:rsidRPr="00155080">
        <w:rPr>
          <w:color w:val="000000" w:themeColor="text1"/>
        </w:rPr>
        <w:t>與前述之</w:t>
      </w:r>
      <w:r>
        <w:rPr>
          <w:rFonts w:hint="eastAsia"/>
          <w:color w:val="000000" w:themeColor="text1"/>
        </w:rPr>
        <w:t>(5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相容</w:t>
      </w:r>
      <w:r w:rsidRPr="00155080">
        <w:rPr>
          <w:color w:val="000000" w:themeColor="text1"/>
        </w:rPr>
        <w:t>。</w:t>
      </w:r>
      <w:r>
        <w:rPr>
          <w:rFonts w:hint="eastAsia"/>
          <w:color w:val="000000" w:themeColor="text1"/>
        </w:rPr>
        <w:t>加上在圖九做的更動調整，在</w:t>
      </w:r>
      <w:r w:rsidRPr="00155080">
        <w:rPr>
          <w:color w:val="000000" w:themeColor="text1"/>
        </w:rPr>
        <w:t>「</w:t>
      </w:r>
      <w:r>
        <w:rPr>
          <w:rFonts w:hint="eastAsia"/>
          <w:color w:val="000000" w:themeColor="text1"/>
        </w:rPr>
        <w:t>不論</w:t>
      </w:r>
      <w:r w:rsidRPr="00155080">
        <w:rPr>
          <w:color w:val="000000" w:themeColor="text1"/>
        </w:rPr>
        <w:t>」</w:t>
      </w:r>
      <w:r>
        <w:rPr>
          <w:rFonts w:hint="eastAsia"/>
          <w:color w:val="000000" w:themeColor="text1"/>
        </w:rPr>
        <w:t>後加入可有可無的助動詞</w:t>
      </w:r>
      <w:r w:rsidRPr="00155080">
        <w:rPr>
          <w:color w:val="000000" w:themeColor="text1"/>
        </w:rPr>
        <w:t>「</w:t>
      </w:r>
      <w:r>
        <w:rPr>
          <w:rFonts w:hint="eastAsia"/>
          <w:color w:val="000000" w:themeColor="text1"/>
        </w:rPr>
        <w:t>是</w:t>
      </w:r>
      <w:r w:rsidRPr="00155080">
        <w:rPr>
          <w:color w:val="000000" w:themeColor="text1"/>
        </w:rPr>
        <w:t>」</w:t>
      </w:r>
      <w:r>
        <w:rPr>
          <w:rFonts w:hint="eastAsia"/>
          <w:color w:val="000000" w:themeColor="text1"/>
        </w:rPr>
        <w:t>，並且不一定需要動詞的出現，以符合更多相似結構，</w:t>
      </w:r>
      <w:r w:rsidRPr="00155080">
        <w:rPr>
          <w:color w:val="000000" w:themeColor="text1"/>
        </w:rPr>
        <w:t>成為</w:t>
      </w:r>
      <w:r>
        <w:rPr>
          <w:rFonts w:hint="eastAsia"/>
          <w:color w:val="000000" w:themeColor="text1"/>
        </w:rPr>
        <w:t xml:space="preserve"> (</w:t>
      </w:r>
      <w:r>
        <w:rPr>
          <w:color w:val="000000" w:themeColor="text1"/>
        </w:rPr>
        <w:t>56</w:t>
      </w:r>
      <w:r w:rsidRPr="00155080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，</w:t>
      </w:r>
      <w:r w:rsidRPr="00155080">
        <w:rPr>
          <w:color w:val="000000" w:themeColor="text1"/>
        </w:rPr>
        <w:t>以表示該輸入句</w:t>
      </w:r>
      <w:r w:rsidRPr="00ED6E83">
        <w:rPr>
          <w:color w:val="000000" w:themeColor="text1"/>
        </w:rPr>
        <w:t>「</w:t>
      </w:r>
      <w:r w:rsidRPr="00702D90">
        <w:rPr>
          <w:rFonts w:hint="eastAsia"/>
          <w:color w:val="000000" w:themeColor="text1"/>
        </w:rPr>
        <w:t>不論誰將是台灣第一任民選總統</w:t>
      </w:r>
      <w:r w:rsidRPr="00ED6E83">
        <w:rPr>
          <w:color w:val="000000" w:themeColor="text1"/>
        </w:rPr>
        <w:t>」</w:t>
      </w:r>
      <w:r w:rsidRPr="00155080">
        <w:rPr>
          <w:color w:val="000000" w:themeColor="text1"/>
        </w:rPr>
        <w:t>結構與指定的</w:t>
      </w:r>
      <w:r w:rsidRPr="00155080">
        <w:rPr>
          <w:color w:val="000000" w:themeColor="text1"/>
        </w:rPr>
        <w:t xml:space="preserve"> utterance</w:t>
      </w:r>
      <w:r w:rsidRPr="00ED6E83">
        <w:rPr>
          <w:color w:val="000000" w:themeColor="text1"/>
        </w:rPr>
        <w:t>「</w:t>
      </w:r>
      <w:r>
        <w:rPr>
          <w:rFonts w:hint="eastAsia"/>
          <w:color w:val="000000" w:themeColor="text1"/>
        </w:rPr>
        <w:t>無論誰當權</w:t>
      </w:r>
      <w:r w:rsidRPr="00ED6E83">
        <w:rPr>
          <w:color w:val="000000" w:themeColor="text1"/>
        </w:rPr>
        <w:t>」</w:t>
      </w:r>
      <w:r>
        <w:rPr>
          <w:rFonts w:hint="eastAsia"/>
          <w:color w:val="000000" w:themeColor="text1"/>
        </w:rPr>
        <w:t>相符</w:t>
      </w:r>
      <w:r w:rsidRPr="00155080">
        <w:rPr>
          <w:color w:val="000000" w:themeColor="text1"/>
        </w:rPr>
        <w:t>。</w:t>
      </w:r>
    </w:p>
    <w:p w14:paraId="3A51CC5E" w14:textId="77777777" w:rsidR="00CC0883" w:rsidRDefault="00CC0883" w:rsidP="00CC0883">
      <w:pPr>
        <w:ind w:firstLine="0"/>
        <w:rPr>
          <w:color w:val="000000" w:themeColor="text1"/>
        </w:rPr>
      </w:pPr>
    </w:p>
    <w:p w14:paraId="6F19FB33" w14:textId="77777777" w:rsidR="00CC0883" w:rsidRPr="009B5F5F" w:rsidRDefault="00CC0883" w:rsidP="00CC0883">
      <w:pPr>
        <w:pStyle w:val="Example"/>
      </w:pPr>
      <w:r>
        <w:rPr>
          <w:rFonts w:hint="eastAsia"/>
        </w:rPr>
        <w:t>)</w:t>
      </w:r>
      <w:r>
        <w:tab/>
      </w:r>
      <w:bookmarkStart w:id="240" w:name="_Ref140843397"/>
      <w:proofErr w:type="gramStart"/>
      <w:r w:rsidRPr="009B5F5F">
        <w:rPr>
          <w:rFonts w:hint="eastAsia"/>
          <w:bCs w:val="0"/>
          <w:color w:val="000000" w:themeColor="text1"/>
        </w:rPr>
        <w:t>if</w:t>
      </w:r>
      <w:proofErr w:type="gramEnd"/>
      <w:r w:rsidRPr="009B5F5F">
        <w:rPr>
          <w:rFonts w:hint="eastAsia"/>
          <w:bCs w:val="0"/>
          <w:color w:val="000000" w:themeColor="text1"/>
        </w:rPr>
        <w:t xml:space="preserve"> utterance == "</w:t>
      </w:r>
      <w:r w:rsidRPr="009B5F5F">
        <w:rPr>
          <w:rFonts w:hint="eastAsia"/>
          <w:bCs w:val="0"/>
          <w:color w:val="000000" w:themeColor="text1"/>
        </w:rPr>
        <w:t>無論誰當權</w:t>
      </w:r>
      <w:r w:rsidRPr="009B5F5F">
        <w:rPr>
          <w:rFonts w:hint="eastAsia"/>
          <w:bCs w:val="0"/>
          <w:color w:val="000000" w:themeColor="text1"/>
        </w:rPr>
        <w:t>"</w:t>
      </w:r>
      <w:r w:rsidRPr="009B5F5F">
        <w:rPr>
          <w:rFonts w:hint="eastAsia"/>
          <w:bCs w:val="0"/>
          <w:color w:val="000000" w:themeColor="text1"/>
          <w:lang w:eastAsia="zh-TW"/>
        </w:rPr>
        <w:t>:</w:t>
      </w:r>
      <w:bookmarkEnd w:id="240"/>
    </w:p>
    <w:p w14:paraId="52C6D78D" w14:textId="77777777" w:rsidR="00CC0883" w:rsidRDefault="00CC0883" w:rsidP="00CC0883">
      <w:pPr>
        <w:ind w:firstLine="0"/>
      </w:pPr>
    </w:p>
    <w:p w14:paraId="31481829" w14:textId="77777777" w:rsidR="00CC0883" w:rsidRPr="00155080" w:rsidRDefault="00CC0883" w:rsidP="00CC0883">
      <w:pPr>
        <w:ind w:firstLine="0"/>
        <w:rPr>
          <w:color w:val="000000" w:themeColor="text1"/>
        </w:rPr>
      </w:pPr>
      <w:r w:rsidRPr="00155080">
        <w:rPr>
          <w:color w:val="000000" w:themeColor="text1"/>
        </w:rPr>
        <w:t>如此反覆將每</w:t>
      </w:r>
      <w:proofErr w:type="gramStart"/>
      <w:r w:rsidRPr="00155080">
        <w:rPr>
          <w:color w:val="000000" w:themeColor="text1"/>
        </w:rPr>
        <w:t>個</w:t>
      </w:r>
      <w:proofErr w:type="gramEnd"/>
      <w:r w:rsidRPr="00155080">
        <w:rPr>
          <w:color w:val="000000" w:themeColor="text1"/>
        </w:rPr>
        <w:t>要測驗的句子輸入程式中，即可</w:t>
      </w:r>
      <w:r w:rsidRPr="00155080">
        <w:rPr>
          <w:rFonts w:hint="eastAsia"/>
          <w:color w:val="000000" w:themeColor="text1"/>
        </w:rPr>
        <w:t>如圖十</w:t>
      </w:r>
      <w:r>
        <w:rPr>
          <w:rFonts w:hint="eastAsia"/>
          <w:color w:val="000000" w:themeColor="text1"/>
        </w:rPr>
        <w:t>四</w:t>
      </w:r>
      <w:r w:rsidRPr="00155080">
        <w:rPr>
          <w:rFonts w:hint="eastAsia"/>
          <w:color w:val="000000" w:themeColor="text1"/>
        </w:rPr>
        <w:t>所示</w:t>
      </w:r>
      <w:r w:rsidRPr="00155080">
        <w:rPr>
          <w:color w:val="000000" w:themeColor="text1"/>
        </w:rPr>
        <w:t>得出</w:t>
      </w:r>
      <w:r w:rsidRPr="00155080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(5</w:t>
      </w:r>
      <w:r>
        <w:rPr>
          <w:color w:val="000000" w:themeColor="text1"/>
        </w:rPr>
        <w:t>3</w:t>
      </w:r>
      <w:r w:rsidRPr="00155080">
        <w:rPr>
          <w:color w:val="000000" w:themeColor="text1"/>
        </w:rPr>
        <w:t xml:space="preserve">) </w:t>
      </w:r>
      <w:r w:rsidRPr="00155080">
        <w:rPr>
          <w:rFonts w:hint="eastAsia"/>
          <w:color w:val="000000" w:themeColor="text1"/>
        </w:rPr>
        <w:t>之中</w:t>
      </w:r>
      <w:r w:rsidRPr="00155080">
        <w:rPr>
          <w:color w:val="000000" w:themeColor="text1"/>
        </w:rPr>
        <w:t>每</w:t>
      </w:r>
      <w:proofErr w:type="gramStart"/>
      <w:r w:rsidRPr="00155080">
        <w:rPr>
          <w:color w:val="000000" w:themeColor="text1"/>
        </w:rPr>
        <w:t>個</w:t>
      </w:r>
      <w:proofErr w:type="gramEnd"/>
      <w:r w:rsidRPr="00155080">
        <w:rPr>
          <w:color w:val="000000" w:themeColor="text1"/>
        </w:rPr>
        <w:t>句子依理論邏輯的計算結果是否相符於人類直觀的判斷結果</w:t>
      </w:r>
      <w:r w:rsidRPr="00155080">
        <w:rPr>
          <w:rFonts w:hint="eastAsia"/>
          <w:color w:val="000000" w:themeColor="text1"/>
        </w:rPr>
        <w:t xml:space="preserve"> </w:t>
      </w:r>
      <w:r w:rsidRPr="00155080">
        <w:rPr>
          <w:color w:val="000000" w:themeColor="text1"/>
        </w:rPr>
        <w:t>(</w:t>
      </w:r>
      <w:r w:rsidRPr="00155080">
        <w:rPr>
          <w:rFonts w:hint="eastAsia"/>
          <w:color w:val="000000" w:themeColor="text1"/>
        </w:rPr>
        <w:t>如「是否呈現</w:t>
      </w:r>
      <w:r>
        <w:rPr>
          <w:rFonts w:hint="eastAsia"/>
          <w:color w:val="000000" w:themeColor="text1"/>
        </w:rPr>
        <w:t>全稱</w:t>
      </w:r>
      <w:r w:rsidRPr="00155080">
        <w:rPr>
          <w:rFonts w:hint="eastAsia"/>
          <w:color w:val="000000" w:themeColor="text1"/>
        </w:rPr>
        <w:t>語意」</w:t>
      </w:r>
      <w:r w:rsidRPr="00155080">
        <w:rPr>
          <w:color w:val="000000" w:themeColor="text1"/>
        </w:rPr>
        <w:t>)</w:t>
      </w:r>
      <w:r w:rsidRPr="00155080">
        <w:rPr>
          <w:color w:val="000000" w:themeColor="text1"/>
        </w:rPr>
        <w:t>，並依此檢驗理論邏輯上之完備性。</w:t>
      </w:r>
    </w:p>
    <w:p w14:paraId="35D3B1DD" w14:textId="77777777" w:rsidR="00CC0883" w:rsidRPr="00411089" w:rsidRDefault="00CC0883" w:rsidP="00CC0883">
      <w:pPr>
        <w:ind w:firstLine="0"/>
        <w:rPr>
          <w:color w:val="FF0000"/>
        </w:rPr>
      </w:pPr>
    </w:p>
    <w:p w14:paraId="155B4461" w14:textId="77777777" w:rsidR="00CC0883" w:rsidRDefault="00CC0883" w:rsidP="00CC0883">
      <w:pPr>
        <w:ind w:firstLine="0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58624841" wp14:editId="4D7AD209">
            <wp:extent cx="3063240" cy="3208020"/>
            <wp:effectExtent l="12700" t="12700" r="10160" b="17780"/>
            <wp:docPr id="151714796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208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AEF97" w14:textId="77777777" w:rsidR="00CC0883" w:rsidRPr="00155080" w:rsidRDefault="00CC0883" w:rsidP="00CC0883">
      <w:pPr>
        <w:ind w:firstLine="0"/>
        <w:jc w:val="center"/>
        <w:rPr>
          <w:color w:val="000000" w:themeColor="text1"/>
        </w:rPr>
      </w:pPr>
      <w:r w:rsidRPr="00155080">
        <w:rPr>
          <w:rFonts w:hint="eastAsia"/>
          <w:color w:val="000000" w:themeColor="text1"/>
        </w:rPr>
        <w:t>圖十四：</w:t>
      </w:r>
      <w:r w:rsidRPr="007C6B2B">
        <w:rPr>
          <w:color w:val="000000" w:themeColor="text1"/>
        </w:rPr>
        <w:t>log_TEST.txt</w:t>
      </w:r>
      <w:r>
        <w:rPr>
          <w:rFonts w:hint="eastAsia"/>
          <w:color w:val="000000" w:themeColor="text1"/>
        </w:rPr>
        <w:t>檔案內</w:t>
      </w:r>
      <w:r>
        <w:rPr>
          <w:rFonts w:hint="eastAsia"/>
          <w:color w:val="000000" w:themeColor="text1"/>
        </w:rPr>
        <w:t>(5</w:t>
      </w:r>
      <w:r>
        <w:rPr>
          <w:color w:val="000000" w:themeColor="text1"/>
        </w:rPr>
        <w:t>3</w:t>
      </w:r>
      <w:r w:rsidRPr="00155080">
        <w:rPr>
          <w:color w:val="000000" w:themeColor="text1"/>
        </w:rPr>
        <w:t xml:space="preserve">) </w:t>
      </w:r>
      <w:r w:rsidRPr="00155080">
        <w:rPr>
          <w:rFonts w:hint="eastAsia"/>
          <w:color w:val="000000" w:themeColor="text1"/>
        </w:rPr>
        <w:t>測試句的檢驗結果</w:t>
      </w:r>
    </w:p>
    <w:p w14:paraId="1A1C03D0" w14:textId="77777777" w:rsidR="00DA6D8A" w:rsidRDefault="00DA6D8A"/>
    <w:sectPr w:rsidR="00DA6D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C.-T. Tim Chou" w:date="2023-12-16T10:51:00Z" w:initials="TC">
    <w:p w14:paraId="7BD876BC" w14:textId="77777777" w:rsidR="00CC0883" w:rsidRDefault="00CC0883" w:rsidP="00CC0883">
      <w:pPr>
        <w:pStyle w:val="ab"/>
      </w:pPr>
      <w:r>
        <w:rPr>
          <w:rFonts w:hint="eastAsia"/>
        </w:rPr>
        <w:t>請改成「誰」的某個語意說明運作細節。</w:t>
      </w:r>
    </w:p>
    <w:p w14:paraId="3A5017D6" w14:textId="77777777" w:rsidR="00CC0883" w:rsidRPr="004C59AF" w:rsidRDefault="00CC0883" w:rsidP="00CC0883">
      <w:pPr>
        <w:pStyle w:val="ab"/>
      </w:pPr>
      <w:r>
        <w:rPr>
          <w:rStyle w:val="a9"/>
        </w:rPr>
        <w:annotationRef/>
      </w:r>
      <w:r>
        <w:rPr>
          <w:rFonts w:hint="eastAsia"/>
        </w:rPr>
        <w:t>更動文字與截圖，說明你的處理程序。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5017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04F171A" w16cex:dateUtc="2023-12-16T0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5017D6" w16cid:durableId="104F17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21AFE" w14:textId="77777777" w:rsidR="008127A4" w:rsidRDefault="008127A4" w:rsidP="00CC0883">
      <w:r>
        <w:separator/>
      </w:r>
    </w:p>
  </w:endnote>
  <w:endnote w:type="continuationSeparator" w:id="0">
    <w:p w14:paraId="5C12EB28" w14:textId="77777777" w:rsidR="008127A4" w:rsidRDefault="008127A4" w:rsidP="00CC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 TC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Minion Pro">
    <w:altName w:val="Times New Roman"/>
    <w:charset w:val="00"/>
    <w:family w:val="auto"/>
    <w:pitch w:val="variable"/>
    <w:sig w:usb0="E00002AF" w:usb1="5000E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1D6B7" w14:textId="77777777" w:rsidR="008127A4" w:rsidRDefault="008127A4" w:rsidP="00CC0883">
      <w:r>
        <w:separator/>
      </w:r>
    </w:p>
  </w:footnote>
  <w:footnote w:type="continuationSeparator" w:id="0">
    <w:p w14:paraId="369EF5F2" w14:textId="77777777" w:rsidR="008127A4" w:rsidRDefault="008127A4" w:rsidP="00CC0883">
      <w:r>
        <w:continuationSeparator/>
      </w:r>
    </w:p>
  </w:footnote>
  <w:footnote w:id="1">
    <w:p w14:paraId="2DAF4B3A" w14:textId="77777777" w:rsidR="00CC0883" w:rsidRPr="00644AE9" w:rsidRDefault="00CC0883" w:rsidP="00CC0883">
      <w:pPr>
        <w:pStyle w:val="a8"/>
        <w:rPr>
          <w:rFonts w:ascii="楷體-繁" w:eastAsia="楷體-繁" w:hAnsi="楷體-繁"/>
          <w:color w:val="000000" w:themeColor="text1"/>
        </w:rPr>
      </w:pPr>
      <w:r w:rsidRPr="00644AE9">
        <w:rPr>
          <w:rStyle w:val="af"/>
          <w:rFonts w:ascii="楷體-繁" w:eastAsia="楷體-繁" w:hAnsi="楷體-繁"/>
          <w:color w:val="000000" w:themeColor="text1"/>
        </w:rPr>
        <w:footnoteRef/>
      </w:r>
      <w:r w:rsidRPr="00644AE9">
        <w:rPr>
          <w:rFonts w:ascii="楷體-繁" w:eastAsia="楷體-繁" w:hAnsi="楷體-繁"/>
          <w:color w:val="000000" w:themeColor="text1"/>
        </w:rPr>
        <w:t xml:space="preserve"> 目前進行的小規模實驗中，皆可正確判讀</w:t>
      </w:r>
      <w:r w:rsidRPr="00644AE9">
        <w:rPr>
          <w:rFonts w:ascii="楷體-繁" w:eastAsia="楷體-繁" w:hAnsi="楷體-繁" w:hint="eastAsia"/>
          <w:color w:val="000000" w:themeColor="text1"/>
        </w:rPr>
        <w:t>「</w:t>
      </w:r>
      <w:r w:rsidRPr="00644AE9">
        <w:rPr>
          <w:rFonts w:ascii="楷體-繁" w:eastAsia="楷體-繁" w:hAnsi="楷體-繁"/>
          <w:color w:val="000000" w:themeColor="text1"/>
        </w:rPr>
        <w:t>疑問、存在、全稱</w:t>
      </w:r>
      <w:r w:rsidRPr="00644AE9">
        <w:rPr>
          <w:rFonts w:ascii="楷體-繁" w:eastAsia="楷體-繁" w:hAnsi="楷體-繁" w:hint="eastAsia"/>
          <w:color w:val="000000" w:themeColor="text1"/>
        </w:rPr>
        <w:t>」</w:t>
      </w:r>
      <w:r w:rsidRPr="00644AE9">
        <w:rPr>
          <w:rFonts w:ascii="楷體-繁" w:eastAsia="楷體-繁" w:hAnsi="楷體-繁"/>
          <w:color w:val="000000" w:themeColor="text1"/>
        </w:rPr>
        <w:t>三種語意</w:t>
      </w:r>
      <w:r w:rsidRPr="00644AE9">
        <w:rPr>
          <w:rFonts w:ascii="楷體-繁" w:eastAsia="楷體-繁" w:hAnsi="楷體-繁" w:hint="eastAsia"/>
          <w:color w:val="000000" w:themeColor="text1"/>
        </w:rPr>
        <w:t>，</w:t>
      </w:r>
      <w:r w:rsidRPr="00644AE9">
        <w:rPr>
          <w:rFonts w:ascii="楷體-繁" w:eastAsia="楷體-繁" w:hAnsi="楷體-繁"/>
          <w:color w:val="000000" w:themeColor="text1"/>
        </w:rPr>
        <w:t>如</w:t>
      </w:r>
      <w:r w:rsidRPr="00644AE9">
        <w:rPr>
          <w:rFonts w:ascii="楷體-繁" w:eastAsia="楷體-繁" w:hAnsi="楷體-繁" w:hint="eastAsia"/>
          <w:color w:val="000000" w:themeColor="text1"/>
        </w:rPr>
        <w:t>圖十二所</w:t>
      </w:r>
      <w:r w:rsidRPr="00644AE9">
        <w:rPr>
          <w:rFonts w:ascii="楷體-繁" w:eastAsia="楷體-繁" w:hAnsi="楷體-繁"/>
          <w:color w:val="000000" w:themeColor="text1"/>
        </w:rPr>
        <w:t>示，即已正確判讀三個句子裡的前兩個具有</w:t>
      </w:r>
      <w:r w:rsidRPr="00644AE9">
        <w:rPr>
          <w:rFonts w:ascii="楷體-繁" w:eastAsia="楷體-繁" w:hAnsi="楷體-繁" w:hint="eastAsia"/>
          <w:color w:val="000000" w:themeColor="text1"/>
        </w:rPr>
        <w:t>存在</w:t>
      </w:r>
      <w:r w:rsidRPr="00644AE9">
        <w:rPr>
          <w:rFonts w:ascii="楷體-繁" w:eastAsia="楷體-繁" w:hAnsi="楷體-繁"/>
          <w:color w:val="000000" w:themeColor="text1"/>
        </w:rPr>
        <w:t>語意，而第三個沒有。</w:t>
      </w:r>
      <w:r>
        <w:rPr>
          <w:rFonts w:ascii="楷體-繁" w:eastAsia="楷體-繁" w:hAnsi="楷體-繁" w:hint="eastAsia"/>
          <w:color w:val="000000" w:themeColor="text1"/>
        </w:rPr>
        <w:t>針對</w:t>
      </w:r>
      <w:r>
        <w:rPr>
          <w:rFonts w:hAnsi="Minion Pro" w:hint="eastAsia"/>
        </w:rPr>
        <w:t>中研院平衡語料庫中</w:t>
      </w:r>
      <w:r w:rsidRPr="001107B1">
        <w:t>2979</w:t>
      </w:r>
      <w:r>
        <w:rPr>
          <w:rFonts w:ascii="Helvetica Neue" w:cs="Helvetica Neue"/>
        </w:rPr>
        <w:t xml:space="preserve"> </w:t>
      </w:r>
      <w:r>
        <w:rPr>
          <w:rFonts w:hint="eastAsia"/>
        </w:rPr>
        <w:t>筆含有「誰」的語料，本計畫</w:t>
      </w:r>
      <w:r>
        <w:rPr>
          <w:rFonts w:ascii="楷體-繁" w:eastAsia="楷體-繁" w:hAnsi="楷體-繁" w:hint="eastAsia"/>
          <w:color w:val="000000" w:themeColor="text1"/>
        </w:rPr>
        <w:t xml:space="preserve">已經建立了共 </w:t>
      </w:r>
      <w:r w:rsidRPr="003B6EF4">
        <w:rPr>
          <w:rFonts w:eastAsia="楷體-繁"/>
          <w:color w:val="000000" w:themeColor="text1"/>
        </w:rPr>
        <w:t>42</w:t>
      </w:r>
      <w:r>
        <w:rPr>
          <w:rFonts w:ascii="楷體-繁" w:eastAsia="楷體-繁" w:hAnsi="楷體-繁"/>
          <w:color w:val="000000" w:themeColor="text1"/>
        </w:rPr>
        <w:t xml:space="preserve"> </w:t>
      </w:r>
      <w:r>
        <w:rPr>
          <w:rFonts w:ascii="楷體-繁" w:eastAsia="楷體-繁" w:hAnsi="楷體-繁" w:hint="eastAsia"/>
          <w:color w:val="000000" w:themeColor="text1"/>
        </w:rPr>
        <w:t>種</w:t>
      </w:r>
      <w:r w:rsidRPr="00335FB7">
        <w:rPr>
          <w:rFonts w:ascii="楷體-繁" w:eastAsia="楷體-繁" w:hAnsi="楷體-繁"/>
          <w:color w:val="000000" w:themeColor="text1"/>
          <w:szCs w:val="20"/>
        </w:rPr>
        <w:t>語句</w:t>
      </w:r>
      <w:r>
        <w:rPr>
          <w:rFonts w:ascii="楷體-繁" w:eastAsia="楷體-繁" w:hAnsi="楷體-繁" w:hint="eastAsia"/>
          <w:color w:val="000000" w:themeColor="text1"/>
          <w:szCs w:val="20"/>
        </w:rPr>
        <w:t>模式</w:t>
      </w:r>
      <w:r>
        <w:rPr>
          <w:rFonts w:ascii="楷體-繁" w:eastAsia="楷體-繁" w:hAnsi="楷體-繁"/>
          <w:color w:val="000000" w:themeColor="text1"/>
          <w:szCs w:val="20"/>
        </w:rPr>
        <w:t xml:space="preserve"> (</w:t>
      </w:r>
      <w:r>
        <w:rPr>
          <w:rFonts w:ascii="楷體-繁" w:eastAsia="楷體-繁" w:hAnsi="楷體-繁" w:hint="eastAsia"/>
          <w:color w:val="000000" w:themeColor="text1"/>
          <w:szCs w:val="20"/>
        </w:rPr>
        <w:t xml:space="preserve">疑問 </w:t>
      </w:r>
      <w:r w:rsidRPr="00BE3FFF">
        <w:rPr>
          <w:rFonts w:eastAsia="楷體-繁"/>
          <w:color w:val="000000" w:themeColor="text1"/>
          <w:szCs w:val="20"/>
        </w:rPr>
        <w:t>24</w:t>
      </w:r>
      <w:r>
        <w:rPr>
          <w:rFonts w:ascii="楷體-繁" w:eastAsia="楷體-繁" w:hAnsi="楷體-繁"/>
          <w:color w:val="000000" w:themeColor="text1"/>
          <w:szCs w:val="20"/>
        </w:rPr>
        <w:t xml:space="preserve"> </w:t>
      </w:r>
      <w:r>
        <w:rPr>
          <w:rFonts w:ascii="楷體-繁" w:eastAsia="楷體-繁" w:hAnsi="楷體-繁" w:hint="eastAsia"/>
          <w:color w:val="000000" w:themeColor="text1"/>
          <w:szCs w:val="20"/>
        </w:rPr>
        <w:t>種、存在</w:t>
      </w:r>
      <w:r>
        <w:rPr>
          <w:rFonts w:ascii="楷體-繁" w:eastAsia="楷體-繁" w:hAnsi="楷體-繁"/>
          <w:color w:val="000000" w:themeColor="text1"/>
          <w:szCs w:val="20"/>
        </w:rPr>
        <w:t xml:space="preserve"> </w:t>
      </w:r>
      <w:r w:rsidRPr="00BE3FFF">
        <w:rPr>
          <w:rFonts w:eastAsia="楷體-繁"/>
          <w:color w:val="000000" w:themeColor="text1"/>
          <w:szCs w:val="20"/>
        </w:rPr>
        <w:t>7</w:t>
      </w:r>
      <w:r>
        <w:rPr>
          <w:rFonts w:ascii="楷體-繁" w:eastAsia="楷體-繁" w:hAnsi="楷體-繁"/>
          <w:color w:val="000000" w:themeColor="text1"/>
          <w:szCs w:val="20"/>
        </w:rPr>
        <w:t xml:space="preserve"> </w:t>
      </w:r>
      <w:r>
        <w:rPr>
          <w:rFonts w:ascii="楷體-繁" w:eastAsia="楷體-繁" w:hAnsi="楷體-繁" w:hint="eastAsia"/>
          <w:color w:val="000000" w:themeColor="text1"/>
          <w:szCs w:val="20"/>
        </w:rPr>
        <w:t xml:space="preserve">種、全稱 </w:t>
      </w:r>
      <w:r w:rsidRPr="00BE3FFF">
        <w:rPr>
          <w:rFonts w:eastAsia="楷體-繁"/>
          <w:color w:val="000000" w:themeColor="text1"/>
          <w:szCs w:val="20"/>
        </w:rPr>
        <w:t>11</w:t>
      </w:r>
      <w:r>
        <w:rPr>
          <w:rFonts w:ascii="楷體-繁" w:eastAsia="楷體-繁" w:hAnsi="楷體-繁"/>
          <w:color w:val="000000" w:themeColor="text1"/>
          <w:szCs w:val="20"/>
        </w:rPr>
        <w:t xml:space="preserve"> </w:t>
      </w:r>
      <w:r>
        <w:rPr>
          <w:rFonts w:ascii="楷體-繁" w:eastAsia="楷體-繁" w:hAnsi="楷體-繁" w:hint="eastAsia"/>
          <w:color w:val="000000" w:themeColor="text1"/>
          <w:szCs w:val="20"/>
        </w:rPr>
        <w:t>種</w:t>
      </w:r>
      <w:r>
        <w:rPr>
          <w:rFonts w:ascii="楷體-繁" w:eastAsia="楷體-繁" w:hAnsi="楷體-繁"/>
          <w:color w:val="000000" w:themeColor="text1"/>
          <w:szCs w:val="20"/>
        </w:rPr>
        <w:t>)</w:t>
      </w:r>
      <w:r>
        <w:rPr>
          <w:rFonts w:ascii="楷體-繁" w:eastAsia="楷體-繁" w:hAnsi="楷體-繁" w:hint="eastAsia"/>
          <w:color w:val="000000" w:themeColor="text1"/>
          <w:szCs w:val="20"/>
        </w:rPr>
        <w:t>，正確的語意判斷比例為：</w:t>
      </w:r>
      <w:r w:rsidRPr="004F6986">
        <w:rPr>
          <w:rFonts w:ascii="楷體-繁" w:eastAsia="楷體-繁" w:hAnsi="楷體-繁" w:hint="eastAsia"/>
          <w:color w:val="000000" w:themeColor="text1"/>
          <w:szCs w:val="20"/>
        </w:rPr>
        <w:t>疑問語意</w:t>
      </w:r>
      <w:r w:rsidRPr="004F6986">
        <w:rPr>
          <w:rFonts w:eastAsia="楷體-繁"/>
          <w:color w:val="000000" w:themeColor="text1"/>
          <w:szCs w:val="20"/>
        </w:rPr>
        <w:t>98%</w:t>
      </w:r>
      <w:r>
        <w:rPr>
          <w:rFonts w:ascii="楷體-繁" w:eastAsia="楷體-繁" w:hAnsi="楷體-繁" w:hint="eastAsia"/>
          <w:color w:val="000000" w:themeColor="text1"/>
          <w:szCs w:val="20"/>
        </w:rPr>
        <w:t>、</w:t>
      </w:r>
      <w:r w:rsidRPr="004F6986">
        <w:rPr>
          <w:rFonts w:ascii="楷體-繁" w:eastAsia="楷體-繁" w:hAnsi="楷體-繁" w:hint="eastAsia"/>
          <w:color w:val="000000" w:themeColor="text1"/>
          <w:szCs w:val="20"/>
        </w:rPr>
        <w:t>存在語意</w:t>
      </w:r>
      <w:r>
        <w:rPr>
          <w:rFonts w:ascii="楷體-繁" w:eastAsia="楷體-繁" w:hAnsi="楷體-繁"/>
          <w:color w:val="000000" w:themeColor="text1"/>
          <w:szCs w:val="20"/>
        </w:rPr>
        <w:t xml:space="preserve"> </w:t>
      </w:r>
      <w:r w:rsidRPr="004F6986">
        <w:rPr>
          <w:rFonts w:eastAsia="楷體-繁"/>
          <w:color w:val="000000" w:themeColor="text1"/>
          <w:szCs w:val="20"/>
        </w:rPr>
        <w:t>99%</w:t>
      </w:r>
      <w:r>
        <w:rPr>
          <w:rFonts w:ascii="楷體-繁" w:eastAsia="楷體-繁" w:hAnsi="楷體-繁" w:hint="eastAsia"/>
          <w:color w:val="000000" w:themeColor="text1"/>
          <w:szCs w:val="20"/>
        </w:rPr>
        <w:t>、</w:t>
      </w:r>
      <w:r w:rsidRPr="004F6986">
        <w:rPr>
          <w:rFonts w:ascii="楷體-繁" w:eastAsia="楷體-繁" w:hAnsi="楷體-繁" w:hint="eastAsia"/>
          <w:color w:val="000000" w:themeColor="text1"/>
          <w:szCs w:val="20"/>
        </w:rPr>
        <w:t>全稱語義</w:t>
      </w:r>
      <w:r>
        <w:rPr>
          <w:rFonts w:ascii="楷體-繁" w:eastAsia="楷體-繁" w:hAnsi="楷體-繁"/>
          <w:color w:val="000000" w:themeColor="text1"/>
          <w:szCs w:val="20"/>
        </w:rPr>
        <w:t xml:space="preserve"> </w:t>
      </w:r>
      <w:r w:rsidRPr="004F6986">
        <w:rPr>
          <w:rFonts w:eastAsia="楷體-繁"/>
          <w:color w:val="000000" w:themeColor="text1"/>
          <w:szCs w:val="20"/>
        </w:rPr>
        <w:t>99%</w:t>
      </w:r>
      <w:r>
        <w:rPr>
          <w:rFonts w:eastAsia="楷體-繁" w:hint="eastAsia"/>
          <w:color w:val="000000" w:themeColor="text1"/>
          <w:szCs w:val="20"/>
        </w:rPr>
        <w:t>；錯誤案例包括：某些不合法句、古文語句、</w:t>
      </w:r>
      <w:r>
        <w:rPr>
          <w:rFonts w:ascii="楷體-繁" w:eastAsia="楷體-繁" w:hAnsi="楷體-繁" w:hint="eastAsia"/>
          <w:color w:val="000000" w:themeColor="text1"/>
        </w:rPr>
        <w:t>句尾有「呀」的語句</w:t>
      </w:r>
      <w:r w:rsidRPr="006045F1">
        <w:rPr>
          <w:rFonts w:ascii="楷體-繁" w:eastAsia="楷體-繁" w:hAnsi="楷體-繁" w:hint="eastAsia"/>
          <w:color w:val="000000" w:themeColor="text1"/>
        </w:rPr>
        <w:t>，</w:t>
      </w:r>
      <w:r>
        <w:rPr>
          <w:rFonts w:ascii="楷體-繁" w:eastAsia="楷體-繁" w:hAnsi="楷體-繁" w:hint="eastAsia"/>
          <w:color w:val="000000" w:themeColor="text1"/>
        </w:rPr>
        <w:t>本計劃將繼續針對這三類錯誤案例撰寫</w:t>
      </w:r>
      <w:r w:rsidRPr="006045F1">
        <w:rPr>
          <w:rFonts w:ascii="楷體-繁" w:eastAsia="楷體-繁" w:hAnsi="楷體-繁" w:hint="eastAsia"/>
          <w:color w:val="000000" w:themeColor="text1"/>
        </w:rPr>
        <w:t>程式</w:t>
      </w:r>
      <w:r>
        <w:rPr>
          <w:rFonts w:ascii="楷體-繁" w:eastAsia="楷體-繁" w:hAnsi="楷體-繁" w:hint="eastAsia"/>
          <w:color w:val="000000" w:themeColor="text1"/>
        </w:rPr>
        <w:t>並</w:t>
      </w:r>
      <w:r w:rsidRPr="00644AE9">
        <w:rPr>
          <w:rFonts w:ascii="楷體-繁" w:eastAsia="楷體-繁" w:hAnsi="楷體-繁"/>
          <w:color w:val="000000" w:themeColor="text1"/>
        </w:rPr>
        <w:t>擴大測驗範圍，以提供</w:t>
      </w:r>
      <w:r>
        <w:rPr>
          <w:rFonts w:ascii="楷體-繁" w:eastAsia="楷體-繁" w:hAnsi="楷體-繁" w:hint="eastAsia"/>
          <w:color w:val="000000" w:themeColor="text1"/>
        </w:rPr>
        <w:t>整體</w:t>
      </w:r>
      <w:r w:rsidRPr="00644AE9">
        <w:rPr>
          <w:rFonts w:ascii="楷體-繁" w:eastAsia="楷體-繁" w:hAnsi="楷體-繁"/>
          <w:color w:val="000000" w:themeColor="text1"/>
        </w:rPr>
        <w:t>量化的正確率資料。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B178E"/>
    <w:multiLevelType w:val="multilevel"/>
    <w:tmpl w:val="D29A146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567" w:hanging="567"/>
      </w:pPr>
      <w:rPr>
        <w:rFonts w:ascii="Times New Roman" w:hAnsi="Times New Roman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2835" w:hanging="226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3B32356"/>
    <w:multiLevelType w:val="multilevel"/>
    <w:tmpl w:val="FDDEB968"/>
    <w:lvl w:ilvl="0">
      <w:start w:val="1"/>
      <w:numFmt w:val="decimal"/>
      <w:pStyle w:val="Example"/>
      <w:suff w:val="nothing"/>
      <w:lvlText w:val="(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</w:rPr>
    </w:lvl>
    <w:lvl w:ilvl="1">
      <w:start w:val="1"/>
      <w:numFmt w:val="lowerLetter"/>
      <w:pStyle w:val="Examplea"/>
      <w:lvlText w:val="%2."/>
      <w:lvlJc w:val="left"/>
      <w:pPr>
        <w:tabs>
          <w:tab w:val="num" w:pos="0"/>
        </w:tabs>
        <w:ind w:left="851" w:hanging="284"/>
      </w:pPr>
      <w:rPr>
        <w:rFonts w:ascii="Times New Roman" w:hAnsi="Times New Roman" w:cs="Times New Roman"/>
      </w:rPr>
    </w:lvl>
    <w:lvl w:ilvl="2">
      <w:start w:val="1"/>
      <w:numFmt w:val="lowerLetter"/>
      <w:lvlText w:val="%3."/>
      <w:lvlJc w:val="left"/>
      <w:pPr>
        <w:tabs>
          <w:tab w:val="num" w:pos="207"/>
        </w:tabs>
        <w:ind w:left="207" w:hanging="360"/>
      </w:pPr>
    </w:lvl>
    <w:lvl w:ilvl="3">
      <w:start w:val="1"/>
      <w:numFmt w:val="decimal"/>
      <w:lvlText w:val="(%4)"/>
      <w:lvlJc w:val="left"/>
      <w:pPr>
        <w:tabs>
          <w:tab w:val="num" w:pos="1287"/>
        </w:tabs>
        <w:ind w:left="1287" w:hanging="360"/>
      </w:pPr>
    </w:lvl>
    <w:lvl w:ilvl="4">
      <w:start w:val="1"/>
      <w:numFmt w:val="lowerLetter"/>
      <w:lvlText w:val="(%5)"/>
      <w:lvlJc w:val="left"/>
      <w:pPr>
        <w:tabs>
          <w:tab w:val="num" w:pos="1647"/>
        </w:tabs>
        <w:ind w:left="1647" w:hanging="360"/>
      </w:pPr>
    </w:lvl>
    <w:lvl w:ilvl="5">
      <w:start w:val="1"/>
      <w:numFmt w:val="lowerRoman"/>
      <w:lvlText w:val="(%6)"/>
      <w:lvlJc w:val="left"/>
      <w:pPr>
        <w:tabs>
          <w:tab w:val="num" w:pos="2007"/>
        </w:tabs>
        <w:ind w:left="2007" w:hanging="360"/>
      </w:pPr>
    </w:lvl>
    <w:lvl w:ilvl="6">
      <w:start w:val="1"/>
      <w:numFmt w:val="decimal"/>
      <w:lvlText w:val="%7."/>
      <w:lvlJc w:val="left"/>
      <w:pPr>
        <w:tabs>
          <w:tab w:val="num" w:pos="2367"/>
        </w:tabs>
        <w:ind w:left="2367" w:hanging="360"/>
      </w:pPr>
    </w:lvl>
    <w:lvl w:ilvl="7">
      <w:start w:val="1"/>
      <w:numFmt w:val="lowerLetter"/>
      <w:lvlText w:val="%8."/>
      <w:lvlJc w:val="left"/>
      <w:pPr>
        <w:tabs>
          <w:tab w:val="num" w:pos="2727"/>
        </w:tabs>
        <w:ind w:left="2727" w:hanging="360"/>
      </w:pPr>
    </w:lvl>
    <w:lvl w:ilvl="8">
      <w:start w:val="1"/>
      <w:numFmt w:val="lowerRoman"/>
      <w:lvlText w:val="%9."/>
      <w:lvlJc w:val="left"/>
      <w:pPr>
        <w:tabs>
          <w:tab w:val="num" w:pos="3087"/>
        </w:tabs>
        <w:ind w:left="3087" w:hanging="360"/>
      </w:pPr>
    </w:lvl>
  </w:abstractNum>
  <w:num w:numId="1" w16cid:durableId="947542845">
    <w:abstractNumId w:val="0"/>
  </w:num>
  <w:num w:numId="2" w16cid:durableId="18706943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.-T. Tim Chou">
    <w15:presenceInfo w15:providerId="None" w15:userId="C.-T. Tim Chou"/>
  </w15:person>
  <w15:person w15:author="鍾孟軒">
    <w15:presenceInfo w15:providerId="AD" w15:userId="S::10752137@O365st.cycu.edu.tw::a4de9134-722e-4009-9e1c-9925f1191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D3"/>
    <w:rsid w:val="008127A4"/>
    <w:rsid w:val="00CA68D3"/>
    <w:rsid w:val="00CC0883"/>
    <w:rsid w:val="00D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0CBA871-1145-4C3B-A119-B629DDE6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883"/>
    <w:pPr>
      <w:tabs>
        <w:tab w:val="left" w:pos="900"/>
        <w:tab w:val="left" w:pos="1080"/>
        <w:tab w:val="left" w:pos="1440"/>
      </w:tabs>
      <w:suppressAutoHyphens/>
      <w:ind w:firstLine="567"/>
      <w:jc w:val="both"/>
    </w:pPr>
    <w:rPr>
      <w:rFonts w:ascii="Times New Roman" w:eastAsia="楷體-繁" w:hAnsi="Times New Roman" w:cs="Times New Roman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0883"/>
    <w:pPr>
      <w:keepNext/>
      <w:numPr>
        <w:numId w:val="1"/>
      </w:numPr>
      <w:tabs>
        <w:tab w:val="clear" w:pos="900"/>
      </w:tabs>
      <w:spacing w:before="280" w:after="120" w:line="280" w:lineRule="exact"/>
      <w:outlineLvl w:val="0"/>
    </w:pPr>
    <w:rPr>
      <w:b/>
      <w:kern w:val="2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CC0883"/>
    <w:pPr>
      <w:numPr>
        <w:ilvl w:val="1"/>
      </w:numPr>
      <w:outlineLvl w:val="1"/>
    </w:pPr>
    <w:rPr>
      <w:sz w:val="24"/>
      <w:lang w:eastAsia="de-DE"/>
    </w:rPr>
  </w:style>
  <w:style w:type="paragraph" w:styleId="3">
    <w:name w:val="heading 3"/>
    <w:basedOn w:val="2"/>
    <w:next w:val="a"/>
    <w:link w:val="30"/>
    <w:uiPriority w:val="9"/>
    <w:unhideWhenUsed/>
    <w:qFormat/>
    <w:rsid w:val="00CC0883"/>
    <w:pPr>
      <w:keepNext w:val="0"/>
      <w:widowControl w:val="0"/>
      <w:numPr>
        <w:ilvl w:val="2"/>
      </w:numPr>
      <w:tabs>
        <w:tab w:val="clear" w:pos="1080"/>
        <w:tab w:val="clear" w:pos="1440"/>
      </w:tabs>
      <w:outlineLvl w:val="2"/>
    </w:pPr>
    <w:rPr>
      <w:b w:val="0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CC0883"/>
    <w:pPr>
      <w:numPr>
        <w:ilvl w:val="3"/>
      </w:numPr>
      <w:spacing w:after="60"/>
      <w:ind w:left="1134" w:hanging="567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88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0883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link w:val="70"/>
    <w:qFormat/>
    <w:rsid w:val="00CC088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CC088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CC088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8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08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08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088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C0883"/>
    <w:rPr>
      <w:rFonts w:ascii="Times New Roman" w:eastAsia="楷體-繁" w:hAnsi="Times New Roman" w:cs="Times New Roman"/>
      <w:b/>
      <w:sz w:val="28"/>
      <w:szCs w:val="24"/>
    </w:rPr>
  </w:style>
  <w:style w:type="character" w:customStyle="1" w:styleId="20">
    <w:name w:val="標題 2 字元"/>
    <w:basedOn w:val="a0"/>
    <w:link w:val="2"/>
    <w:uiPriority w:val="9"/>
    <w:rsid w:val="00CC0883"/>
    <w:rPr>
      <w:rFonts w:ascii="Times New Roman" w:eastAsia="楷體-繁" w:hAnsi="Times New Roman" w:cs="Times New Roman"/>
      <w:b/>
      <w:szCs w:val="24"/>
      <w:lang w:eastAsia="de-DE"/>
    </w:rPr>
  </w:style>
  <w:style w:type="character" w:customStyle="1" w:styleId="30">
    <w:name w:val="標題 3 字元"/>
    <w:basedOn w:val="a0"/>
    <w:link w:val="3"/>
    <w:uiPriority w:val="9"/>
    <w:rsid w:val="00CC0883"/>
    <w:rPr>
      <w:rFonts w:ascii="Times New Roman" w:eastAsia="楷體-繁" w:hAnsi="Times New Roman" w:cs="Times New Roman"/>
      <w:szCs w:val="24"/>
      <w:lang w:eastAsia="de-DE"/>
    </w:rPr>
  </w:style>
  <w:style w:type="character" w:customStyle="1" w:styleId="40">
    <w:name w:val="標題 4 字元"/>
    <w:basedOn w:val="a0"/>
    <w:link w:val="4"/>
    <w:uiPriority w:val="9"/>
    <w:semiHidden/>
    <w:rsid w:val="00CC0883"/>
    <w:rPr>
      <w:rFonts w:ascii="Times New Roman" w:eastAsia="楷體-繁" w:hAnsi="Times New Roman" w:cs="Times New Roman"/>
      <w:bCs/>
      <w:szCs w:val="28"/>
      <w:lang w:eastAsia="de-DE"/>
    </w:rPr>
  </w:style>
  <w:style w:type="character" w:customStyle="1" w:styleId="50">
    <w:name w:val="標題 5 字元"/>
    <w:basedOn w:val="a0"/>
    <w:link w:val="5"/>
    <w:uiPriority w:val="9"/>
    <w:semiHidden/>
    <w:rsid w:val="00CC0883"/>
    <w:rPr>
      <w:rFonts w:ascii="Times New Roman" w:eastAsia="楷體-繁" w:hAnsi="Times New Roman" w:cs="Times New Roman"/>
      <w:b/>
      <w:bCs/>
      <w:i/>
      <w:iCs/>
      <w:kern w:val="0"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CC0883"/>
    <w:rPr>
      <w:rFonts w:ascii="Times New Roman" w:eastAsia="楷體-繁" w:hAnsi="Times New Roman" w:cs="Times New Roman"/>
      <w:b/>
      <w:bCs/>
      <w:kern w:val="0"/>
    </w:rPr>
  </w:style>
  <w:style w:type="character" w:customStyle="1" w:styleId="70">
    <w:name w:val="標題 7 字元"/>
    <w:basedOn w:val="a0"/>
    <w:link w:val="7"/>
    <w:rsid w:val="00CC0883"/>
    <w:rPr>
      <w:rFonts w:ascii="Times New Roman" w:eastAsia="楷體-繁" w:hAnsi="Times New Roman" w:cs="Times New Roman"/>
      <w:kern w:val="0"/>
      <w:szCs w:val="24"/>
    </w:rPr>
  </w:style>
  <w:style w:type="character" w:customStyle="1" w:styleId="80">
    <w:name w:val="標題 8 字元"/>
    <w:basedOn w:val="a0"/>
    <w:link w:val="8"/>
    <w:rsid w:val="00CC0883"/>
    <w:rPr>
      <w:rFonts w:ascii="Times New Roman" w:eastAsia="楷體-繁" w:hAnsi="Times New Roman" w:cs="Times New Roman"/>
      <w:i/>
      <w:iCs/>
      <w:kern w:val="0"/>
      <w:szCs w:val="24"/>
    </w:rPr>
  </w:style>
  <w:style w:type="character" w:customStyle="1" w:styleId="90">
    <w:name w:val="標題 9 字元"/>
    <w:basedOn w:val="a0"/>
    <w:link w:val="9"/>
    <w:rsid w:val="00CC0883"/>
    <w:rPr>
      <w:rFonts w:ascii="Arial" w:eastAsia="楷體-繁" w:hAnsi="Arial" w:cs="Arial"/>
      <w:kern w:val="0"/>
    </w:rPr>
  </w:style>
  <w:style w:type="character" w:customStyle="1" w:styleId="Gloss">
    <w:name w:val="Gloss 字元"/>
    <w:basedOn w:val="a0"/>
    <w:link w:val="Gloss0"/>
    <w:qFormat/>
    <w:rsid w:val="00CC0883"/>
    <w:rPr>
      <w:rFonts w:ascii="Times New Roman" w:eastAsia="Times New Roman" w:hAnsi="Times New Roman"/>
      <w:bCs/>
      <w:lang w:val="pt-BR"/>
    </w:rPr>
  </w:style>
  <w:style w:type="character" w:customStyle="1" w:styleId="a7">
    <w:name w:val="註腳文字 字元"/>
    <w:aliases w:val="Footnote 字元"/>
    <w:basedOn w:val="a0"/>
    <w:link w:val="a8"/>
    <w:qFormat/>
    <w:rsid w:val="00CC0883"/>
    <w:rPr>
      <w:rFonts w:ascii="Times New Roman" w:eastAsia="Kaiti TC" w:hAnsi="Times New Roman"/>
      <w:sz w:val="20"/>
    </w:rPr>
  </w:style>
  <w:style w:type="character" w:styleId="a9">
    <w:name w:val="annotation reference"/>
    <w:basedOn w:val="a0"/>
    <w:qFormat/>
    <w:rsid w:val="00CC0883"/>
    <w:rPr>
      <w:sz w:val="18"/>
      <w:szCs w:val="18"/>
    </w:rPr>
  </w:style>
  <w:style w:type="character" w:customStyle="1" w:styleId="aa">
    <w:name w:val="註解文字 字元"/>
    <w:basedOn w:val="a0"/>
    <w:link w:val="ab"/>
    <w:qFormat/>
    <w:rsid w:val="00CC0883"/>
    <w:rPr>
      <w:rFonts w:ascii="Times New Roman" w:hAnsi="Times New Roman"/>
    </w:rPr>
  </w:style>
  <w:style w:type="paragraph" w:styleId="ac">
    <w:name w:val="Body Text"/>
    <w:basedOn w:val="a"/>
    <w:link w:val="ad"/>
    <w:rsid w:val="00CC0883"/>
    <w:pPr>
      <w:spacing w:after="140" w:line="276" w:lineRule="auto"/>
    </w:pPr>
  </w:style>
  <w:style w:type="character" w:customStyle="1" w:styleId="ad">
    <w:name w:val="本文 字元"/>
    <w:basedOn w:val="a0"/>
    <w:link w:val="ac"/>
    <w:rsid w:val="00CC0883"/>
    <w:rPr>
      <w:rFonts w:ascii="Times New Roman" w:eastAsia="楷體-繁" w:hAnsi="Times New Roman" w:cs="Times New Roman"/>
      <w:kern w:val="0"/>
      <w:szCs w:val="24"/>
    </w:rPr>
  </w:style>
  <w:style w:type="paragraph" w:customStyle="1" w:styleId="Example">
    <w:name w:val="Example"/>
    <w:basedOn w:val="a"/>
    <w:next w:val="a"/>
    <w:qFormat/>
    <w:rsid w:val="00CC0883"/>
    <w:pPr>
      <w:numPr>
        <w:numId w:val="2"/>
      </w:numPr>
      <w:tabs>
        <w:tab w:val="clear" w:pos="900"/>
        <w:tab w:val="clear" w:pos="1080"/>
        <w:tab w:val="clear" w:pos="1440"/>
        <w:tab w:val="left" w:pos="567"/>
      </w:tabs>
    </w:pPr>
    <w:rPr>
      <w:bCs/>
      <w:lang w:eastAsia="de-DE"/>
    </w:rPr>
  </w:style>
  <w:style w:type="paragraph" w:customStyle="1" w:styleId="Gloss0">
    <w:name w:val="Gloss"/>
    <w:basedOn w:val="a"/>
    <w:link w:val="Gloss"/>
    <w:qFormat/>
    <w:rsid w:val="00CC0883"/>
    <w:pPr>
      <w:keepNext/>
      <w:tabs>
        <w:tab w:val="clear" w:pos="900"/>
        <w:tab w:val="clear" w:pos="1080"/>
        <w:tab w:val="left" w:pos="720"/>
      </w:tabs>
    </w:pPr>
    <w:rPr>
      <w:rFonts w:eastAsia="Times New Roman" w:cstheme="minorBidi"/>
      <w:bCs/>
      <w:kern w:val="2"/>
      <w:szCs w:val="22"/>
      <w:lang w:val="pt-BR"/>
    </w:rPr>
  </w:style>
  <w:style w:type="paragraph" w:styleId="a8">
    <w:name w:val="footnote text"/>
    <w:aliases w:val="Footnote"/>
    <w:basedOn w:val="a"/>
    <w:link w:val="a7"/>
    <w:unhideWhenUsed/>
    <w:qFormat/>
    <w:rsid w:val="00CC0883"/>
    <w:pPr>
      <w:suppressAutoHyphens w:val="0"/>
      <w:ind w:firstLine="0"/>
    </w:pPr>
    <w:rPr>
      <w:rFonts w:eastAsia="Kaiti TC" w:cstheme="minorBidi"/>
      <w:kern w:val="2"/>
      <w:sz w:val="20"/>
      <w:szCs w:val="22"/>
    </w:rPr>
  </w:style>
  <w:style w:type="character" w:customStyle="1" w:styleId="11">
    <w:name w:val="註腳文字 字元1"/>
    <w:basedOn w:val="a0"/>
    <w:uiPriority w:val="99"/>
    <w:semiHidden/>
    <w:rsid w:val="00CC0883"/>
    <w:rPr>
      <w:rFonts w:ascii="Times New Roman" w:eastAsia="楷體-繁" w:hAnsi="Times New Roman" w:cs="Times New Roman"/>
      <w:kern w:val="0"/>
      <w:sz w:val="20"/>
      <w:szCs w:val="20"/>
    </w:rPr>
  </w:style>
  <w:style w:type="paragraph" w:customStyle="1" w:styleId="Examplea">
    <w:name w:val="Example_a"/>
    <w:next w:val="a"/>
    <w:qFormat/>
    <w:rsid w:val="00CC0883"/>
    <w:pPr>
      <w:numPr>
        <w:ilvl w:val="1"/>
        <w:numId w:val="2"/>
      </w:numPr>
      <w:suppressAutoHyphens/>
    </w:pPr>
    <w:rPr>
      <w:rFonts w:ascii="Times New Roman" w:eastAsia="楷體-繁" w:hAnsi="Times New Roman" w:cs="Times New Roman"/>
      <w:kern w:val="0"/>
      <w:szCs w:val="24"/>
      <w:lang w:eastAsia="de-DE"/>
    </w:rPr>
  </w:style>
  <w:style w:type="paragraph" w:styleId="ab">
    <w:name w:val="annotation text"/>
    <w:basedOn w:val="a"/>
    <w:link w:val="aa"/>
    <w:qFormat/>
    <w:rsid w:val="00CC0883"/>
    <w:pPr>
      <w:jc w:val="left"/>
    </w:pPr>
    <w:rPr>
      <w:rFonts w:eastAsiaTheme="minorEastAsia" w:cstheme="minorBidi"/>
      <w:kern w:val="2"/>
      <w:szCs w:val="22"/>
    </w:rPr>
  </w:style>
  <w:style w:type="character" w:customStyle="1" w:styleId="12">
    <w:name w:val="註解文字 字元1"/>
    <w:basedOn w:val="a0"/>
    <w:uiPriority w:val="99"/>
    <w:semiHidden/>
    <w:rsid w:val="00CC0883"/>
    <w:rPr>
      <w:rFonts w:ascii="Times New Roman" w:eastAsia="楷體-繁" w:hAnsi="Times New Roman" w:cs="Times New Roman"/>
      <w:kern w:val="0"/>
      <w:szCs w:val="24"/>
    </w:rPr>
  </w:style>
  <w:style w:type="character" w:styleId="ae">
    <w:name w:val="Hyperlink"/>
    <w:basedOn w:val="a0"/>
    <w:uiPriority w:val="99"/>
    <w:unhideWhenUsed/>
    <w:rsid w:val="00CC0883"/>
    <w:rPr>
      <w:color w:val="0563C1" w:themeColor="hyperlink"/>
      <w:u w:val="single"/>
    </w:rPr>
  </w:style>
  <w:style w:type="character" w:styleId="af">
    <w:name w:val="footnote reference"/>
    <w:basedOn w:val="a0"/>
    <w:uiPriority w:val="99"/>
    <w:semiHidden/>
    <w:unhideWhenUsed/>
    <w:rsid w:val="00CC08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bc.iis.sinica.edu.tw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microsoft.com/office/2018/08/relationships/commentsExtensible" Target="commentsExtensible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2</cp:revision>
  <dcterms:created xsi:type="dcterms:W3CDTF">2024-03-07T07:24:00Z</dcterms:created>
  <dcterms:modified xsi:type="dcterms:W3CDTF">2024-03-07T07:25:00Z</dcterms:modified>
</cp:coreProperties>
</file>