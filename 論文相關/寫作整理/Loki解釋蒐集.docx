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CC7C" w14:textId="332EFDD8" w:rsidR="00864692" w:rsidRDefault="00864692" w:rsidP="00864692">
      <w:pPr>
        <w:ind w:firstLine="480"/>
        <w:rPr>
          <w:rFonts w:ascii="標楷體" w:hAnsi="標楷體"/>
        </w:rPr>
      </w:pPr>
      <w:bookmarkStart w:id="0" w:name="_Hlk155875643"/>
      <w:proofErr w:type="spellStart"/>
      <w:r>
        <w:rPr>
          <w:rFonts w:cs="Times New Roman"/>
        </w:rPr>
        <w:t>Articut</w:t>
      </w:r>
      <w:proofErr w:type="spellEnd"/>
      <w:r>
        <w:rPr>
          <w:rFonts w:cs="Times New Roman"/>
        </w:rPr>
        <w:t>/Loki</w:t>
      </w:r>
      <w:r>
        <w:t xml:space="preserve"> </w:t>
      </w:r>
      <w:ins w:id="1" w:author="C.-T. Tim Chou" w:date="2023-01-23T16:28:00Z">
        <w:r>
          <w:t>(</w:t>
        </w:r>
      </w:ins>
      <w:ins w:id="2" w:author="C.-T. Tim Chou" w:date="2023-01-23T15:35:00Z">
        <w:r>
          <w:t>Wang et al. 2019)</w:t>
        </w:r>
      </w:ins>
      <w:r>
        <w:t xml:space="preserve"> </w:t>
      </w:r>
      <w:r>
        <w:t>為</w:t>
      </w:r>
      <w:r>
        <w:rPr>
          <w:rFonts w:ascii="標楷體" w:hAnsi="標楷體"/>
        </w:rPr>
        <w:t xml:space="preserve">根據生成語言學原理建構的 </w:t>
      </w:r>
      <w:r>
        <w:rPr>
          <w:rFonts w:cs="Times New Roman"/>
        </w:rPr>
        <w:t xml:space="preserve">NLP/NLU </w:t>
      </w:r>
      <w:r>
        <w:t>系統</w:t>
      </w:r>
      <w:r>
        <w:rPr>
          <w:rFonts w:ascii="標楷體" w:hAnsi="標楷體"/>
        </w:rPr>
        <w:t>， 能在保有自然語言結構本質的前提下完成</w:t>
      </w:r>
      <w:r>
        <w:t>運算</w:t>
      </w:r>
      <w:r>
        <w:rPr>
          <w:rFonts w:ascii="標楷體" w:hAnsi="標楷體"/>
        </w:rPr>
        <w:t>。</w:t>
      </w:r>
      <w:proofErr w:type="spellStart"/>
      <w:r w:rsidRPr="005C7C39">
        <w:rPr>
          <w:rFonts w:cs="Times New Roman"/>
          <w:highlight w:val="cyan"/>
        </w:rPr>
        <w:t>Articut</w:t>
      </w:r>
      <w:proofErr w:type="spellEnd"/>
      <w:r w:rsidRPr="005C7C39">
        <w:rPr>
          <w:highlight w:val="cyan"/>
        </w:rPr>
        <w:t xml:space="preserve"> </w:t>
      </w:r>
      <w:r w:rsidRPr="005C7C39">
        <w:rPr>
          <w:highlight w:val="cyan"/>
        </w:rPr>
        <w:t>不同於現行以統計機率計算詞頻或語料庫字典驅動的斷詞系統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>(</w:t>
      </w:r>
      <w:proofErr w:type="spellStart"/>
      <w:r w:rsidRPr="005C7C39">
        <w:rPr>
          <w:rFonts w:cs="Times New Roman"/>
          <w:highlight w:val="cyan"/>
        </w:rPr>
        <w:t>Jieba</w:t>
      </w:r>
      <w:proofErr w:type="spellEnd"/>
      <w:r w:rsidRPr="005C7C39">
        <w:rPr>
          <w:rFonts w:cs="Times New Roman"/>
          <w:highlight w:val="cyan"/>
        </w:rPr>
        <w:t>、</w:t>
      </w:r>
      <w:r w:rsidRPr="005C7C39">
        <w:rPr>
          <w:rFonts w:cs="Times New Roman"/>
          <w:highlight w:val="cyan"/>
        </w:rPr>
        <w:t>CKIP tagger)</w:t>
      </w:r>
      <w:r>
        <w:rPr>
          <w:rFonts w:ascii="標楷體" w:hAnsi="標楷體"/>
        </w:rPr>
        <w:t>，其以</w:t>
      </w:r>
      <w:r>
        <w:rPr>
          <w:rFonts w:cs="Times New Roman"/>
        </w:rPr>
        <w:t>X-Bar Theory</w:t>
      </w:r>
      <w:r>
        <w:rPr>
          <w:rFonts w:ascii="標楷體" w:hAnsi="標楷體"/>
        </w:rPr>
        <w:t xml:space="preserve"> 為基礎運作，</w:t>
      </w:r>
      <w:r w:rsidRPr="009C0BC5">
        <w:rPr>
          <w:rFonts w:ascii="標楷體" w:hAnsi="標楷體"/>
        </w:rPr>
        <w:t>在完整保留功能詞</w:t>
      </w:r>
      <w:r w:rsidRPr="009C0BC5">
        <w:t xml:space="preserve"> </w:t>
      </w:r>
      <w:r w:rsidRPr="009C0BC5">
        <w:rPr>
          <w:rFonts w:cs="Times New Roman"/>
        </w:rPr>
        <w:t>(functional words)</w:t>
      </w:r>
      <w:r w:rsidRPr="009C0BC5">
        <w:rPr>
          <w:rFonts w:ascii="標楷體" w:hAnsi="標楷體"/>
        </w:rPr>
        <w:t xml:space="preserve"> 的前提之下，以其為核心語 </w:t>
      </w:r>
      <w:r w:rsidRPr="009C0BC5">
        <w:rPr>
          <w:rFonts w:cs="Times New Roman"/>
        </w:rPr>
        <w:t>(functional heads)</w:t>
      </w:r>
      <w:r w:rsidRPr="009C0BC5">
        <w:t>，將句子套用到不同句法樹進行特徵檢查</w:t>
      </w:r>
      <w:r w:rsidRPr="009C0BC5">
        <w:t xml:space="preserve"> </w:t>
      </w:r>
      <w:r w:rsidRPr="009C0BC5">
        <w:rPr>
          <w:rFonts w:cs="Times New Roman"/>
        </w:rPr>
        <w:t>(feature checking)</w:t>
      </w:r>
      <w:r w:rsidRPr="009C0BC5">
        <w:t>，</w:t>
      </w:r>
      <w:r w:rsidRPr="005C7C39">
        <w:rPr>
          <w:highlight w:val="cyan"/>
        </w:rPr>
        <w:t>並在執行中文斷詞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>(Chinese Word Segment</w:t>
      </w:r>
      <w:r w:rsidRPr="005C7C39">
        <w:rPr>
          <w:highlight w:val="cyan"/>
        </w:rPr>
        <w:t>，以下簡稱</w:t>
      </w:r>
      <w:r w:rsidRPr="005C7C39">
        <w:rPr>
          <w:rFonts w:cs="Times New Roman"/>
          <w:highlight w:val="cyan"/>
        </w:rPr>
        <w:t xml:space="preserve"> CWS) </w:t>
      </w:r>
      <w:r w:rsidRPr="005C7C39">
        <w:rPr>
          <w:rFonts w:cs="Times New Roman"/>
          <w:highlight w:val="cyan"/>
        </w:rPr>
        <w:t>的</w:t>
      </w:r>
      <w:r w:rsidRPr="005C7C39">
        <w:rPr>
          <w:highlight w:val="cyan"/>
        </w:rPr>
        <w:t>同時依節點加註詞性標記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>(Part of Speech,</w:t>
      </w:r>
      <w:r w:rsidRPr="005C7C39">
        <w:rPr>
          <w:highlight w:val="cyan"/>
        </w:rPr>
        <w:t xml:space="preserve"> </w:t>
      </w:r>
      <w:r w:rsidRPr="005C7C39">
        <w:rPr>
          <w:highlight w:val="cyan"/>
        </w:rPr>
        <w:t>以下簡稱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>POS)</w:t>
      </w:r>
      <w:r>
        <w:t>，</w:t>
      </w:r>
      <w:r w:rsidRPr="005C7C39">
        <w:rPr>
          <w:highlight w:val="yellow"/>
        </w:rPr>
        <w:t>其過程中考量到漢語中雙音詞及非核心語重音等構詞上的特性</w:t>
      </w:r>
      <w:r>
        <w:t>。</w:t>
      </w:r>
      <w:r w:rsidRPr="005C7C39">
        <w:rPr>
          <w:highlight w:val="cyan"/>
        </w:rPr>
        <w:t>而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 xml:space="preserve">Loki </w:t>
      </w:r>
      <w:r w:rsidRPr="005C7C39">
        <w:rPr>
          <w:highlight w:val="cyan"/>
        </w:rPr>
        <w:t>將經</w:t>
      </w:r>
      <w:r w:rsidRPr="005C7C39">
        <w:rPr>
          <w:highlight w:val="cyan"/>
        </w:rPr>
        <w:t xml:space="preserve"> </w:t>
      </w:r>
      <w:proofErr w:type="spellStart"/>
      <w:r w:rsidRPr="005C7C39">
        <w:rPr>
          <w:rFonts w:cs="Times New Roman"/>
          <w:highlight w:val="cyan"/>
        </w:rPr>
        <w:t>Articut</w:t>
      </w:r>
      <w:proofErr w:type="spellEnd"/>
      <w:r w:rsidRPr="005C7C39">
        <w:rPr>
          <w:highlight w:val="cyan"/>
        </w:rPr>
        <w:t xml:space="preserve"> </w:t>
      </w:r>
      <w:r w:rsidRPr="005C7C39">
        <w:rPr>
          <w:highlight w:val="cyan"/>
        </w:rPr>
        <w:t>標記斷詞的語句以正規表示式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>(Regular Expression,</w:t>
      </w:r>
      <w:r w:rsidRPr="005C7C39">
        <w:rPr>
          <w:highlight w:val="cyan"/>
        </w:rPr>
        <w:t xml:space="preserve"> </w:t>
      </w:r>
      <w:r w:rsidRPr="005C7C39">
        <w:rPr>
          <w:highlight w:val="cyan"/>
        </w:rPr>
        <w:t>以下稱</w:t>
      </w:r>
      <w:r w:rsidRPr="005C7C39">
        <w:rPr>
          <w:highlight w:val="cyan"/>
        </w:rPr>
        <w:t xml:space="preserve"> </w:t>
      </w:r>
      <w:r w:rsidRPr="005C7C39">
        <w:rPr>
          <w:rFonts w:cs="Times New Roman"/>
          <w:highlight w:val="cyan"/>
        </w:rPr>
        <w:t xml:space="preserve">Regex) </w:t>
      </w:r>
      <w:r w:rsidRPr="005C7C39">
        <w:rPr>
          <w:highlight w:val="cyan"/>
        </w:rPr>
        <w:t>輸出</w:t>
      </w:r>
      <w:r>
        <w:t>，以句法及</w:t>
      </w:r>
      <w:r w:rsidR="00A86823">
        <w:rPr>
          <w:rFonts w:hint="eastAsia"/>
        </w:rPr>
        <w:t>語義</w:t>
      </w:r>
      <w:r>
        <w:t>結構做為運算操作符號，在不同的語境和意圖之下，比對語料結構，使用者可於相關程式區塊中撰寫程式碼，以針對不同結構進行詞彙參數抽取，設計回應等操作。</w:t>
      </w:r>
    </w:p>
    <w:bookmarkEnd w:id="0"/>
    <w:p w14:paraId="39F77834" w14:textId="77777777" w:rsidR="004B77EF" w:rsidRDefault="004B77EF"/>
    <w:p w14:paraId="1EA0975A" w14:textId="77777777" w:rsidR="00864692" w:rsidRDefault="00864692">
      <w:r>
        <w:t>二、</w:t>
      </w:r>
      <w:proofErr w:type="spellStart"/>
      <w:r>
        <w:t>Articut</w:t>
      </w:r>
      <w:proofErr w:type="spellEnd"/>
      <w:r>
        <w:t xml:space="preserve"> </w:t>
      </w:r>
      <w:proofErr w:type="gramStart"/>
      <w:r>
        <w:t>斷詞工具</w:t>
      </w:r>
      <w:proofErr w:type="gramEnd"/>
      <w:r>
        <w:t>與</w:t>
      </w:r>
      <w:r>
        <w:t xml:space="preserve"> Loki </w:t>
      </w:r>
      <w:r>
        <w:t>意圖模型工具</w:t>
      </w:r>
    </w:p>
    <w:p w14:paraId="1ED79FAA" w14:textId="77777777" w:rsidR="00864692" w:rsidRDefault="00864692">
      <w:r>
        <w:t>（一）</w:t>
      </w:r>
      <w:proofErr w:type="spellStart"/>
      <w:r>
        <w:t>Articut</w:t>
      </w:r>
      <w:proofErr w:type="spellEnd"/>
      <w:r>
        <w:t xml:space="preserve"> </w:t>
      </w:r>
      <w:proofErr w:type="gramStart"/>
      <w:r>
        <w:t>斷詞與</w:t>
      </w:r>
      <w:proofErr w:type="gramEnd"/>
      <w:r>
        <w:t>詞性標記工具</w:t>
      </w:r>
    </w:p>
    <w:p w14:paraId="4F1F8E64" w14:textId="26D9BA15" w:rsidR="00A413B2" w:rsidRDefault="00864692">
      <w:r>
        <w:t xml:space="preserve"> </w:t>
      </w:r>
      <w:proofErr w:type="spellStart"/>
      <w:r>
        <w:t>Articut</w:t>
      </w:r>
      <w:proofErr w:type="spellEnd"/>
      <w:r>
        <w:t xml:space="preserve"> </w:t>
      </w:r>
      <w:r>
        <w:t>是一個商用</w:t>
      </w:r>
      <w:proofErr w:type="gramStart"/>
      <w:r>
        <w:t>中文斷詞及</w:t>
      </w:r>
      <w:proofErr w:type="gramEnd"/>
      <w:r>
        <w:t>詞性、命名實體標記工具。</w:t>
      </w:r>
      <w:proofErr w:type="spellStart"/>
      <w:r>
        <w:t>Articut</w:t>
      </w:r>
      <w:proofErr w:type="spellEnd"/>
      <w:r>
        <w:t xml:space="preserve"> </w:t>
      </w:r>
      <w:r>
        <w:t>依</w:t>
      </w:r>
      <w:r>
        <w:t xml:space="preserve"> Chomsky </w:t>
      </w:r>
      <w:r>
        <w:t>對句子內部結構的觀點，定義了</w:t>
      </w:r>
      <w:r>
        <w:t xml:space="preserve"> X-bar </w:t>
      </w:r>
      <w:r>
        <w:t>語言樹狀結構框架，再將輸入的中文句子由下而上地，透過多組中文</w:t>
      </w:r>
      <w:proofErr w:type="gramStart"/>
      <w:r>
        <w:t>詞組構詞原則</w:t>
      </w:r>
      <w:proofErr w:type="gramEnd"/>
      <w:r>
        <w:t>決定詞的邊界。以能最接近句法樹的最高點為輸出結果。</w:t>
      </w:r>
      <w:r>
        <w:t xml:space="preserve"> </w:t>
      </w:r>
      <w:r>
        <w:t>依句法樹的運作原則，一個詞彙被定位在句法樹上的某個節點時，其詞性亦固定下來。</w:t>
      </w:r>
      <w:r>
        <w:t xml:space="preserve"> </w:t>
      </w:r>
      <w:r>
        <w:t>因此節點之間的分界，就是詞組的分界；而節點的位置，就標示了詞性的推算結果。</w:t>
      </w:r>
      <w:proofErr w:type="gramStart"/>
      <w:r>
        <w:t>此外，</w:t>
      </w:r>
      <w:proofErr w:type="spellStart"/>
      <w:proofErr w:type="gramEnd"/>
      <w:r>
        <w:t>Articut</w:t>
      </w:r>
      <w:proofErr w:type="spellEnd"/>
      <w:r>
        <w:t xml:space="preserve"> </w:t>
      </w:r>
      <w:r>
        <w:t>在設計上另外收集了一組用以表示台灣地址、台灣道路名稱、法條索引、網址以及金錢的字串模式</w:t>
      </w:r>
      <w:r>
        <w:t xml:space="preserve"> (string pattern) </w:t>
      </w:r>
      <w:r>
        <w:t>以及可供使用者動態選用的</w:t>
      </w:r>
      <w:r>
        <w:t xml:space="preserve"> </w:t>
      </w:r>
      <w:proofErr w:type="spellStart"/>
      <w:r>
        <w:t>WikiData</w:t>
      </w:r>
      <w:proofErr w:type="spellEnd"/>
      <w:r>
        <w:t xml:space="preserve"> </w:t>
      </w:r>
      <w:r>
        <w:t>詞條和</w:t>
      </w:r>
      <w:r>
        <w:t xml:space="preserve"> </w:t>
      </w:r>
      <w:r>
        <w:t>政府公開資料中的景點名稱資訊做為外部字典以完成</w:t>
      </w:r>
      <w:bookmarkStart w:id="3" w:name="_Hlk155875993"/>
      <w:r>
        <w:t>命名實體辨識</w:t>
      </w:r>
      <w:bookmarkEnd w:id="3"/>
      <w:r>
        <w:t>的工作。綜合以上流程，</w:t>
      </w:r>
      <w:proofErr w:type="spellStart"/>
      <w:r>
        <w:t>Articut</w:t>
      </w:r>
      <w:proofErr w:type="spellEnd"/>
      <w:r>
        <w:t xml:space="preserve"> </w:t>
      </w:r>
      <w:proofErr w:type="gramStart"/>
      <w:r>
        <w:t>的斷詞</w:t>
      </w:r>
      <w:proofErr w:type="gramEnd"/>
      <w:r>
        <w:t>、詞性標記以及命名實體辨識是同步完成而無法分割的。</w:t>
      </w:r>
      <w:r>
        <w:t xml:space="preserve"> </w:t>
      </w:r>
      <w:r>
        <w:t>其輸出結果除了詞彙邊緣外，亦已隱含句法、句型資訊在內。</w:t>
      </w:r>
      <w:r>
        <w:t xml:space="preserve"> </w:t>
      </w:r>
    </w:p>
    <w:p w14:paraId="61C293E3" w14:textId="77777777" w:rsidR="00804966" w:rsidRDefault="00804966"/>
    <w:p w14:paraId="7365613B" w14:textId="77777777" w:rsidR="00A413B2" w:rsidRDefault="00864692">
      <w:r>
        <w:t>（二）</w:t>
      </w:r>
      <w:r>
        <w:t xml:space="preserve">Loki </w:t>
      </w:r>
      <w:r>
        <w:t>設計原理</w:t>
      </w:r>
    </w:p>
    <w:p w14:paraId="267DCC64" w14:textId="529A2592" w:rsidR="00804966" w:rsidRDefault="00864692">
      <w:r>
        <w:t xml:space="preserve"> </w:t>
      </w:r>
      <w:bookmarkStart w:id="4" w:name="_Hlk155875776"/>
      <w:r>
        <w:t>Loki</w:t>
      </w:r>
      <w:r>
        <w:t>為</w:t>
      </w:r>
      <w:r>
        <w:t xml:space="preserve"> Linguistic Oriented Keyword Interface </w:t>
      </w:r>
      <w:r>
        <w:t>之字首組合詞。</w:t>
      </w:r>
      <w:bookmarkEnd w:id="4"/>
      <w:r>
        <w:t>其設計之目的在</w:t>
      </w:r>
      <w:r>
        <w:t xml:space="preserve"> </w:t>
      </w:r>
      <w:r>
        <w:t>於透過句型比對，以及挑選</w:t>
      </w:r>
      <w:r w:rsidR="00A86823">
        <w:rPr>
          <w:rFonts w:hint="eastAsia"/>
        </w:rPr>
        <w:t>語義</w:t>
      </w:r>
      <w:r>
        <w:t>計算時所需的詞彙做為參數，以便在保有「句型</w:t>
      </w:r>
      <w:r>
        <w:t>-</w:t>
      </w:r>
      <w:r w:rsidR="00A86823">
        <w:rPr>
          <w:rFonts w:hint="eastAsia"/>
        </w:rPr>
        <w:t>語義</w:t>
      </w:r>
      <w:r>
        <w:t>」</w:t>
      </w:r>
      <w:r>
        <w:t xml:space="preserve"> </w:t>
      </w:r>
      <w:r>
        <w:t>的語言表現關係之餘，也能擷取出關鍵詞彙做為計算介面之所需。</w:t>
      </w:r>
      <w:r>
        <w:t xml:space="preserve"> Loki </w:t>
      </w:r>
      <w:r>
        <w:t>意圖分析工具的架構，是依</w:t>
      </w:r>
      <w:r>
        <w:t xml:space="preserve"> Sinclair, J. &amp; Coulthard, R.M. 1975 </w:t>
      </w:r>
      <w:r>
        <w:t>年在</w:t>
      </w:r>
      <w:r>
        <w:t xml:space="preserve"> Toward an Analysis of Discourse. </w:t>
      </w:r>
      <w:r>
        <w:t>書中所提，注意到的課堂上教師與學生之間的言語互動模式而</w:t>
      </w:r>
      <w:r>
        <w:t xml:space="preserve"> </w:t>
      </w:r>
      <w:r>
        <w:t>設計。在該研究中提出的三個層次分別為：</w:t>
      </w:r>
      <w:r>
        <w:t xml:space="preserve"> </w:t>
      </w:r>
      <w:r>
        <w:t>效果</w:t>
      </w:r>
      <w:r>
        <w:t xml:space="preserve"> (Act)</w:t>
      </w:r>
      <w:r>
        <w:t>：例如「教學中與學生互動」、「考試時令學生安靜」</w:t>
      </w:r>
      <w:r>
        <w:t>…</w:t>
      </w:r>
      <w:r>
        <w:t>等效果。</w:t>
      </w:r>
      <w:r>
        <w:t xml:space="preserve"> </w:t>
      </w:r>
      <w:r>
        <w:t>功能</w:t>
      </w:r>
      <w:r>
        <w:t xml:space="preserve"> (Function) </w:t>
      </w:r>
      <w:r>
        <w:t>：例如「問與答的互動」、「點名與答有的互動」</w:t>
      </w:r>
      <w:r>
        <w:t xml:space="preserve"> </w:t>
      </w:r>
      <w:r>
        <w:t>實例</w:t>
      </w:r>
      <w:r>
        <w:t xml:space="preserve"> (Example)</w:t>
      </w:r>
      <w:r>
        <w:t>：例如「教師：『</w:t>
      </w:r>
      <w:proofErr w:type="gramStart"/>
      <w:r>
        <w:t>ㄎㄨㄞ</w:t>
      </w:r>
      <w:proofErr w:type="gramEnd"/>
      <w:r>
        <w:t xml:space="preserve"> </w:t>
      </w:r>
      <w:r>
        <w:t>四聲？』學生：『快』」</w:t>
      </w:r>
      <w:r>
        <w:t xml:space="preserve"> </w:t>
      </w:r>
      <w:r>
        <w:t>這三</w:t>
      </w:r>
      <w:proofErr w:type="gramStart"/>
      <w:r>
        <w:t>個</w:t>
      </w:r>
      <w:proofErr w:type="gramEnd"/>
      <w:r>
        <w:t>層次在</w:t>
      </w:r>
      <w:r>
        <w:t xml:space="preserve"> </w:t>
      </w:r>
      <w:bookmarkStart w:id="5" w:name="_Hlk155877127"/>
      <w:r>
        <w:t xml:space="preserve">David Nunan (1993). Introducing Discourse Analysis. Penguin Group </w:t>
      </w:r>
      <w:r>
        <w:t>一書中，被擴充為：場景</w:t>
      </w:r>
      <w:r>
        <w:t xml:space="preserve"> (Discourse) </w:t>
      </w:r>
      <w:r>
        <w:t>對應效果</w:t>
      </w:r>
      <w:r>
        <w:t xml:space="preserve"> (Act) </w:t>
      </w:r>
      <w:r>
        <w:t>對話的語境</w:t>
      </w:r>
      <w:r>
        <w:t xml:space="preserve"> (Context) </w:t>
      </w:r>
      <w:r>
        <w:t>對應功能</w:t>
      </w:r>
      <w:r>
        <w:t xml:space="preserve"> (Function) </w:t>
      </w:r>
      <w:r>
        <w:t>對話的實際內容</w:t>
      </w:r>
      <w:r>
        <w:t xml:space="preserve"> (Utterance) </w:t>
      </w:r>
      <w:r>
        <w:t>對應實體</w:t>
      </w:r>
      <w:r>
        <w:t xml:space="preserve"> </w:t>
      </w:r>
      <w:r>
        <w:lastRenderedPageBreak/>
        <w:t xml:space="preserve">(Example) </w:t>
      </w:r>
      <w:r>
        <w:t>本工具在設計時，使用</w:t>
      </w:r>
      <w:r>
        <w:t xml:space="preserve"> NLP </w:t>
      </w:r>
      <w:r>
        <w:t>領域較熟悉的詞彙，將對話分成三層，分別是：</w:t>
      </w:r>
      <w:r>
        <w:t xml:space="preserve"> </w:t>
      </w:r>
      <w:r>
        <w:t>專案名稱</w:t>
      </w:r>
      <w:r>
        <w:t xml:space="preserve"> (Project)</w:t>
      </w:r>
      <w:r>
        <w:t>：某組意圖適用的場景。例如在便利商店的場景，具備繳費意</w:t>
      </w:r>
      <w:r>
        <w:t xml:space="preserve"> </w:t>
      </w:r>
      <w:r>
        <w:t>圖、購票意圖。但不具備住宿意圖。對應</w:t>
      </w:r>
      <w:r>
        <w:t xml:space="preserve"> Nunan </w:t>
      </w:r>
      <w:r>
        <w:t>的「場景」。</w:t>
      </w:r>
      <w:r>
        <w:t xml:space="preserve"> </w:t>
      </w:r>
      <w:r>
        <w:t>意圖名稱</w:t>
      </w:r>
      <w:r>
        <w:t xml:space="preserve"> (Intent)</w:t>
      </w:r>
      <w:r>
        <w:t>：某一種意圖。例如在便利商店場中的繳費意圖。對應</w:t>
      </w:r>
      <w:r>
        <w:t xml:space="preserve"> Nunan </w:t>
      </w:r>
      <w:r>
        <w:t>的語境。</w:t>
      </w:r>
      <w:r>
        <w:t xml:space="preserve"> </w:t>
      </w:r>
      <w:r>
        <w:t>語言表達</w:t>
      </w:r>
      <w:r>
        <w:t xml:space="preserve"> (Utterance)</w:t>
      </w:r>
      <w:r>
        <w:t>：一組可以用來表達某一場景下，某一意圖的語言表達。可以</w:t>
      </w:r>
      <w:r>
        <w:t xml:space="preserve"> </w:t>
      </w:r>
      <w:r>
        <w:t>是完整的句子或是不完整的句子。對應</w:t>
      </w:r>
      <w:r>
        <w:t xml:space="preserve"> Nunan </w:t>
      </w:r>
      <w:r>
        <w:t>的對話的實際內容。</w:t>
      </w:r>
      <w:r>
        <w:t xml:space="preserve"> </w:t>
      </w:r>
      <w:r>
        <w:t>首先，本研究利用</w:t>
      </w:r>
      <w:r>
        <w:t xml:space="preserve"> Loki </w:t>
      </w:r>
      <w:r>
        <w:t>建立「</w:t>
      </w:r>
      <w:r w:rsidR="00804966">
        <w:rPr>
          <w:rFonts w:hint="eastAsia"/>
        </w:rPr>
        <w:t>中文</w:t>
      </w:r>
      <w:proofErr w:type="spellStart"/>
      <w:r w:rsidR="00804966">
        <w:rPr>
          <w:rFonts w:hint="eastAsia"/>
        </w:rPr>
        <w:t>wh</w:t>
      </w:r>
      <w:proofErr w:type="spellEnd"/>
      <w:r w:rsidR="00804966">
        <w:rPr>
          <w:rFonts w:hint="eastAsia"/>
        </w:rPr>
        <w:t>疑問詞</w:t>
      </w:r>
      <w:r w:rsidR="00DE3B69">
        <w:rPr>
          <w:rFonts w:ascii="新細明體" w:eastAsia="新細明體" w:hAnsi="新細明體" w:hint="eastAsia"/>
        </w:rPr>
        <w:t>：</w:t>
      </w:r>
      <w:r w:rsidR="00804966">
        <w:rPr>
          <w:rFonts w:hint="eastAsia"/>
        </w:rPr>
        <w:t>誰</w:t>
      </w:r>
      <w:r>
        <w:t>」做為專案名稱</w:t>
      </w:r>
      <w:r>
        <w:t xml:space="preserve"> (Project name)</w:t>
      </w:r>
      <w:r>
        <w:t>，說明這一組意圖將適用於</w:t>
      </w:r>
      <w:r w:rsidR="00804966">
        <w:rPr>
          <w:rFonts w:hint="eastAsia"/>
        </w:rPr>
        <w:t>含有中文</w:t>
      </w:r>
      <w:proofErr w:type="spellStart"/>
      <w:r w:rsidR="00804966">
        <w:rPr>
          <w:rFonts w:hint="eastAsia"/>
        </w:rPr>
        <w:t>wh</w:t>
      </w:r>
      <w:proofErr w:type="spellEnd"/>
      <w:r w:rsidR="00804966">
        <w:rPr>
          <w:rFonts w:hint="eastAsia"/>
        </w:rPr>
        <w:t>疑問詞</w:t>
      </w:r>
      <w:r w:rsidR="00804966">
        <w:t>「</w:t>
      </w:r>
      <w:r w:rsidR="00804966">
        <w:rPr>
          <w:rFonts w:hint="eastAsia"/>
        </w:rPr>
        <w:t>誰</w:t>
      </w:r>
      <w:r w:rsidR="00804966">
        <w:t>」</w:t>
      </w:r>
      <w:r>
        <w:t>的語言場景</w:t>
      </w:r>
      <w:r>
        <w:t xml:space="preserve"> (Discourse)</w:t>
      </w:r>
      <w:r>
        <w:t>。接著建立</w:t>
      </w:r>
      <w:r w:rsidR="00804966">
        <w:rPr>
          <w:rFonts w:hint="eastAsia"/>
        </w:rPr>
        <w:t>三種</w:t>
      </w:r>
      <w:r>
        <w:t>「</w:t>
      </w:r>
      <w:r w:rsidR="00A86823">
        <w:rPr>
          <w:rFonts w:hint="eastAsia"/>
        </w:rPr>
        <w:t>語義</w:t>
      </w:r>
      <w:r>
        <w:t>」的意圖名稱</w:t>
      </w:r>
      <w:r>
        <w:t xml:space="preserve"> (Intent name)</w:t>
      </w:r>
      <w:r>
        <w:t>。在這意圖下，所有的句子都是為了描述</w:t>
      </w:r>
      <w:r w:rsidR="00804966">
        <w:rPr>
          <w:rFonts w:hint="eastAsia"/>
        </w:rPr>
        <w:t>這三種</w:t>
      </w:r>
      <w:r>
        <w:t>「</w:t>
      </w:r>
      <w:r w:rsidR="00A86823">
        <w:rPr>
          <w:rFonts w:hint="eastAsia"/>
        </w:rPr>
        <w:t>語義</w:t>
      </w:r>
      <w:r>
        <w:t>」的語言表達</w:t>
      </w:r>
      <w:r>
        <w:t xml:space="preserve"> (Utterance)</w:t>
      </w:r>
      <w:r>
        <w:t>。</w:t>
      </w:r>
      <w:r>
        <w:t xml:space="preserve"> </w:t>
      </w:r>
      <w:r>
        <w:t>例如</w:t>
      </w:r>
      <w:r w:rsidR="00804966">
        <w:t>「</w:t>
      </w:r>
      <w:r w:rsidR="00804966" w:rsidRPr="00804966">
        <w:rPr>
          <w:rFonts w:hint="eastAsia"/>
        </w:rPr>
        <w:t>你寫給誰呢</w:t>
      </w:r>
      <w:r w:rsidR="00804966">
        <w:t>」</w:t>
      </w:r>
      <w:r w:rsidR="00804966">
        <w:rPr>
          <w:rFonts w:hint="eastAsia"/>
        </w:rPr>
        <w:t>、</w:t>
      </w:r>
      <w:r w:rsidR="00804966">
        <w:t>「</w:t>
      </w:r>
      <w:r w:rsidR="00804966" w:rsidRPr="00804966">
        <w:rPr>
          <w:rFonts w:hint="eastAsia"/>
        </w:rPr>
        <w:t>沒有誰注意我的存在</w:t>
      </w:r>
      <w:r w:rsidR="00804966">
        <w:t>」</w:t>
      </w:r>
      <w:r w:rsidR="00804966">
        <w:rPr>
          <w:rFonts w:hint="eastAsia"/>
        </w:rPr>
        <w:t>和</w:t>
      </w:r>
      <w:r w:rsidR="00804966">
        <w:t>「</w:t>
      </w:r>
      <w:r w:rsidR="00804966" w:rsidRPr="00804966">
        <w:rPr>
          <w:rFonts w:hint="eastAsia"/>
        </w:rPr>
        <w:t>無論誰當權</w:t>
      </w:r>
      <w:r w:rsidR="00804966">
        <w:t>」</w:t>
      </w:r>
      <w:r>
        <w:t>…</w:t>
      </w:r>
      <w:r>
        <w:t>等。</w:t>
      </w:r>
      <w:r>
        <w:t xml:space="preserve"> </w:t>
      </w:r>
      <w:r>
        <w:t>透過</w:t>
      </w:r>
      <w:r>
        <w:t xml:space="preserve"> Loki </w:t>
      </w:r>
      <w:r>
        <w:t>呼叫</w:t>
      </w:r>
      <w:r>
        <w:t xml:space="preserve"> </w:t>
      </w:r>
      <w:proofErr w:type="spellStart"/>
      <w:r>
        <w:t>Articut</w:t>
      </w:r>
      <w:proofErr w:type="spellEnd"/>
      <w:r>
        <w:t xml:space="preserve"> </w:t>
      </w:r>
      <w:proofErr w:type="gramStart"/>
      <w:r>
        <w:t>進行斷詞</w:t>
      </w:r>
      <w:proofErr w:type="gramEnd"/>
      <w:r>
        <w:t>、詞性標記與命名實體辨識處理後，所有的句子都將轉化為只保留標記做為句式辨識用的正規表式示</w:t>
      </w:r>
      <w:r w:rsidR="00DE3B69">
        <w:rPr>
          <w:rFonts w:hint="eastAsia"/>
        </w:rPr>
        <w:t>，並</w:t>
      </w:r>
      <w:r>
        <w:t>透過保留語言表達</w:t>
      </w:r>
      <w:r>
        <w:t xml:space="preserve"> (Utterance) </w:t>
      </w:r>
      <w:r>
        <w:t>句型的方式來區分</w:t>
      </w:r>
      <w:r w:rsidR="00A86823">
        <w:rPr>
          <w:rFonts w:hint="eastAsia"/>
        </w:rPr>
        <w:t>語義</w:t>
      </w:r>
      <w:r>
        <w:t>意圖，獲得最大的</w:t>
      </w:r>
      <w:proofErr w:type="gramStart"/>
      <w:r>
        <w:t>兼容性</w:t>
      </w:r>
      <w:proofErr w:type="gramEnd"/>
      <w:r>
        <w:t>。</w:t>
      </w:r>
    </w:p>
    <w:bookmarkEnd w:id="5"/>
    <w:p w14:paraId="15988D7F" w14:textId="50E97016" w:rsidR="00864692" w:rsidRDefault="00864692">
      <w:r>
        <w:t xml:space="preserve"> </w:t>
      </w:r>
    </w:p>
    <w:p w14:paraId="75C56041" w14:textId="77777777" w:rsidR="00864692" w:rsidRDefault="00864692">
      <w:bookmarkStart w:id="6" w:name="_Hlk155877231"/>
      <w:r>
        <w:t>三、研究方法與流程</w:t>
      </w:r>
      <w:r>
        <w:t xml:space="preserve"> </w:t>
      </w:r>
    </w:p>
    <w:p w14:paraId="7FE73D8B" w14:textId="0D80CF2B" w:rsidR="00A413B2" w:rsidRDefault="00864692">
      <w:r>
        <w:t>本研究將</w:t>
      </w:r>
      <w:r>
        <w:t xml:space="preserve"> Loki </w:t>
      </w:r>
      <w:r>
        <w:t>意圖分類工具操作流程分成四部份來達成</w:t>
      </w:r>
      <w:r w:rsidR="00DE3B69">
        <w:rPr>
          <w:rFonts w:hint="eastAsia"/>
        </w:rPr>
        <w:t>辨析中文</w:t>
      </w:r>
      <w:proofErr w:type="spellStart"/>
      <w:r w:rsidR="00DE3B69">
        <w:rPr>
          <w:rFonts w:hint="eastAsia"/>
        </w:rPr>
        <w:t>wh</w:t>
      </w:r>
      <w:proofErr w:type="spellEnd"/>
      <w:r w:rsidR="00DE3B69">
        <w:rPr>
          <w:rFonts w:hint="eastAsia"/>
        </w:rPr>
        <w:t>疑問詞</w:t>
      </w:r>
      <w:r w:rsidR="00DE3B69">
        <w:rPr>
          <w:rFonts w:ascii="新細明體" w:eastAsia="新細明體" w:hAnsi="新細明體" w:hint="eastAsia"/>
        </w:rPr>
        <w:t>「</w:t>
      </w:r>
      <w:r w:rsidR="00DE3B69">
        <w:rPr>
          <w:rFonts w:hint="eastAsia"/>
        </w:rPr>
        <w:t>誰</w:t>
      </w:r>
      <w:r w:rsidR="00DE3B69">
        <w:rPr>
          <w:rFonts w:ascii="標楷體" w:hAnsi="標楷體" w:hint="eastAsia"/>
        </w:rPr>
        <w:t>」</w:t>
      </w:r>
      <w:r w:rsidR="00DE3B69">
        <w:rPr>
          <w:rFonts w:hint="eastAsia"/>
        </w:rPr>
        <w:t>之</w:t>
      </w:r>
      <w:r w:rsidR="00A86823">
        <w:rPr>
          <w:rFonts w:hint="eastAsia"/>
        </w:rPr>
        <w:t>語義</w:t>
      </w:r>
      <w:r>
        <w:t>的目標：</w:t>
      </w:r>
      <w:r>
        <w:t xml:space="preserve"> </w:t>
      </w:r>
    </w:p>
    <w:p w14:paraId="25A69526" w14:textId="78827D1E" w:rsidR="00A413B2" w:rsidRDefault="00864692">
      <w:r>
        <w:t xml:space="preserve">1. </w:t>
      </w:r>
      <w:r w:rsidR="00A413B2">
        <w:rPr>
          <w:rFonts w:hint="eastAsia"/>
        </w:rPr>
        <w:t>中文</w:t>
      </w:r>
      <w:proofErr w:type="spellStart"/>
      <w:r w:rsidR="00A413B2">
        <w:rPr>
          <w:rFonts w:hint="eastAsia"/>
        </w:rPr>
        <w:t>wh</w:t>
      </w:r>
      <w:proofErr w:type="spellEnd"/>
      <w:r w:rsidR="00A413B2">
        <w:rPr>
          <w:rFonts w:hint="eastAsia"/>
        </w:rPr>
        <w:t>疑問詞</w:t>
      </w:r>
      <w:proofErr w:type="gramStart"/>
      <w:r>
        <w:t>的斷詞及</w:t>
      </w:r>
      <w:proofErr w:type="gramEnd"/>
      <w:r>
        <w:t>詞性標記預處理（</w:t>
      </w:r>
      <w:proofErr w:type="spellStart"/>
      <w:r>
        <w:t>Articut</w:t>
      </w:r>
      <w:proofErr w:type="spellEnd"/>
      <w:r>
        <w:t>）</w:t>
      </w:r>
      <w:r>
        <w:t xml:space="preserve"> </w:t>
      </w:r>
    </w:p>
    <w:p w14:paraId="2D93AB15" w14:textId="77777777" w:rsidR="00A413B2" w:rsidRDefault="00864692">
      <w:r>
        <w:t xml:space="preserve">2. </w:t>
      </w:r>
      <w:r>
        <w:t>完成預處理後，建立</w:t>
      </w:r>
      <w:r>
        <w:t xml:space="preserve"> Loki </w:t>
      </w:r>
      <w:r>
        <w:t>意圖模型</w:t>
      </w:r>
      <w:r>
        <w:t xml:space="preserve"> </w:t>
      </w:r>
      <w:r w:rsidR="00A413B2">
        <w:rPr>
          <w:rFonts w:hint="eastAsia"/>
        </w:rPr>
        <w:t>s</w:t>
      </w:r>
      <w:r w:rsidR="00A413B2">
        <w:t>hei_sinica</w:t>
      </w:r>
    </w:p>
    <w:p w14:paraId="2E3E89B7" w14:textId="71CDD79A" w:rsidR="00A413B2" w:rsidRDefault="00864692">
      <w:r>
        <w:t xml:space="preserve">3. </w:t>
      </w:r>
      <w:r>
        <w:t>設計數學運算的函式（本研究以「加法事件」和「減法事件」來處理加減法）</w:t>
      </w:r>
      <w:r>
        <w:t xml:space="preserve"> 4. </w:t>
      </w:r>
      <w:r>
        <w:t>使用</w:t>
      </w:r>
      <w:r>
        <w:t xml:space="preserve"> </w:t>
      </w:r>
      <w:proofErr w:type="spellStart"/>
      <w:r w:rsidR="00A413B2">
        <w:rPr>
          <w:rFonts w:hint="eastAsia"/>
        </w:rPr>
        <w:t>s</w:t>
      </w:r>
      <w:r w:rsidR="00A413B2">
        <w:t>hei_sinica</w:t>
      </w:r>
      <w:proofErr w:type="spellEnd"/>
      <w:r>
        <w:t xml:space="preserve"> </w:t>
      </w:r>
      <w:r>
        <w:t>進行</w:t>
      </w:r>
      <w:r w:rsidR="00A413B2">
        <w:rPr>
          <w:rFonts w:hint="eastAsia"/>
        </w:rPr>
        <w:t>中文</w:t>
      </w:r>
      <w:proofErr w:type="spellStart"/>
      <w:r w:rsidR="00A413B2">
        <w:rPr>
          <w:rFonts w:hint="eastAsia"/>
        </w:rPr>
        <w:t>wh</w:t>
      </w:r>
      <w:proofErr w:type="spellEnd"/>
      <w:r w:rsidR="00A413B2">
        <w:rPr>
          <w:rFonts w:hint="eastAsia"/>
        </w:rPr>
        <w:t>疑問詞語義辨析與檢查，</w:t>
      </w:r>
      <w:r>
        <w:t>其中流程</w:t>
      </w:r>
      <w:r>
        <w:t xml:space="preserve"> 1 </w:t>
      </w:r>
      <w:r>
        <w:t>的預處理，在</w:t>
      </w:r>
      <w:r>
        <w:t xml:space="preserve"> Loki </w:t>
      </w:r>
      <w:r>
        <w:t>意圖分析工具中會自行於後台處理。</w:t>
      </w:r>
      <w:r>
        <w:t xml:space="preserve"> </w:t>
      </w:r>
    </w:p>
    <w:p w14:paraId="6A56C50D" w14:textId="77777777" w:rsidR="00A413B2" w:rsidRDefault="00864692">
      <w:r>
        <w:t>（一）建立</w:t>
      </w:r>
      <w:r>
        <w:t xml:space="preserve"> Loki </w:t>
      </w:r>
      <w:r>
        <w:t>意圖模型</w:t>
      </w:r>
      <w:r>
        <w:t xml:space="preserve"> </w:t>
      </w:r>
      <w:proofErr w:type="spellStart"/>
      <w:r w:rsidR="00A413B2">
        <w:rPr>
          <w:rFonts w:hint="eastAsia"/>
        </w:rPr>
        <w:t>s</w:t>
      </w:r>
      <w:r w:rsidR="00A413B2">
        <w:t>hei_sinica</w:t>
      </w:r>
      <w:proofErr w:type="spellEnd"/>
    </w:p>
    <w:p w14:paraId="5E4C9E35" w14:textId="6D951BF3" w:rsidR="00A413B2" w:rsidRDefault="00864692">
      <w:r>
        <w:t xml:space="preserve"> Loki </w:t>
      </w:r>
      <w:r>
        <w:t>的架構分成專案名稱</w:t>
      </w:r>
      <w:r>
        <w:t xml:space="preserve"> (Project)</w:t>
      </w:r>
      <w:r>
        <w:t>、意圖名稱</w:t>
      </w:r>
      <w:r>
        <w:t xml:space="preserve"> (Intent) </w:t>
      </w:r>
      <w:r>
        <w:t>和語言表達</w:t>
      </w:r>
      <w:r>
        <w:t xml:space="preserve"> (Utterance) </w:t>
      </w:r>
      <w:r>
        <w:t>三層。</w:t>
      </w:r>
      <w:r>
        <w:t xml:space="preserve"> </w:t>
      </w:r>
      <w:r>
        <w:t>本研究建立一專案名為</w:t>
      </w:r>
      <w:proofErr w:type="spellStart"/>
      <w:r w:rsidR="00A413B2">
        <w:rPr>
          <w:rFonts w:hint="eastAsia"/>
        </w:rPr>
        <w:t>s</w:t>
      </w:r>
      <w:r w:rsidR="00A413B2">
        <w:t>hei_sinica</w:t>
      </w:r>
      <w:proofErr w:type="spellEnd"/>
      <w:r>
        <w:t>，接著</w:t>
      </w:r>
      <w:r w:rsidR="00A413B2">
        <w:rPr>
          <w:rFonts w:hint="eastAsia"/>
        </w:rPr>
        <w:t>根據語言學研究歸納出的三種中文</w:t>
      </w:r>
      <w:proofErr w:type="spellStart"/>
      <w:r w:rsidR="00A413B2">
        <w:rPr>
          <w:rFonts w:hint="eastAsia"/>
        </w:rPr>
        <w:t>wh</w:t>
      </w:r>
      <w:proofErr w:type="spellEnd"/>
      <w:r w:rsidR="00A413B2">
        <w:rPr>
          <w:rFonts w:hint="eastAsia"/>
        </w:rPr>
        <w:t>疑問詞的</w:t>
      </w:r>
      <w:r w:rsidR="00A86823">
        <w:rPr>
          <w:rFonts w:hint="eastAsia"/>
        </w:rPr>
        <w:t>語義</w:t>
      </w:r>
      <w:r>
        <w:t>定義為三個主要意圖，分別為：</w:t>
      </w:r>
      <w:r>
        <w:t xml:space="preserve"> a. </w:t>
      </w:r>
      <w:r>
        <w:t>表</w:t>
      </w:r>
      <w:r w:rsidR="00A413B2">
        <w:rPr>
          <w:rFonts w:hint="eastAsia"/>
        </w:rPr>
        <w:t>達</w:t>
      </w:r>
      <w:r>
        <w:t>「</w:t>
      </w:r>
      <w:r w:rsidR="00A413B2">
        <w:rPr>
          <w:rFonts w:hint="eastAsia"/>
        </w:rPr>
        <w:t>疑問</w:t>
      </w:r>
      <w:r w:rsidR="00A86823">
        <w:rPr>
          <w:rFonts w:hint="eastAsia"/>
        </w:rPr>
        <w:t>語義</w:t>
      </w:r>
      <w:r>
        <w:t>(</w:t>
      </w:r>
      <w:proofErr w:type="spellStart"/>
      <w:r w:rsidR="00A413B2" w:rsidRPr="00A413B2">
        <w:t>interrogative_</w:t>
      </w:r>
      <w:proofErr w:type="gramStart"/>
      <w:r w:rsidR="00A413B2" w:rsidRPr="00A413B2">
        <w:t>use</w:t>
      </w:r>
      <w:proofErr w:type="spellEnd"/>
      <w:r>
        <w:t>)</w:t>
      </w:r>
      <w:r>
        <w:t>」</w:t>
      </w:r>
      <w:proofErr w:type="gramEnd"/>
      <w:r>
        <w:t>的意圖</w:t>
      </w:r>
      <w:r>
        <w:t xml:space="preserve"> b. </w:t>
      </w:r>
      <w:r w:rsidR="00A413B2">
        <w:rPr>
          <w:rFonts w:hint="eastAsia"/>
        </w:rPr>
        <w:t>表達</w:t>
      </w:r>
      <w:r>
        <w:t>「</w:t>
      </w:r>
      <w:r w:rsidR="00A413B2">
        <w:rPr>
          <w:rFonts w:hint="eastAsia"/>
        </w:rPr>
        <w:t>存在</w:t>
      </w:r>
      <w:r w:rsidR="00A86823">
        <w:rPr>
          <w:rFonts w:hint="eastAsia"/>
        </w:rPr>
        <w:t>語義</w:t>
      </w:r>
      <w:r>
        <w:t xml:space="preserve"> (</w:t>
      </w:r>
      <w:proofErr w:type="spellStart"/>
      <w:r w:rsidR="00A413B2" w:rsidRPr="00A413B2">
        <w:t>existential_use</w:t>
      </w:r>
      <w:proofErr w:type="spellEnd"/>
      <w:r>
        <w:t>)</w:t>
      </w:r>
      <w:r>
        <w:t>」的意圖</w:t>
      </w:r>
      <w:r>
        <w:t xml:space="preserve"> c. </w:t>
      </w:r>
      <w:r w:rsidR="00A413B2">
        <w:rPr>
          <w:rFonts w:hint="eastAsia"/>
        </w:rPr>
        <w:t>表達</w:t>
      </w:r>
      <w:r>
        <w:t>「</w:t>
      </w:r>
      <w:r w:rsidR="00A413B2">
        <w:rPr>
          <w:rFonts w:hint="eastAsia"/>
        </w:rPr>
        <w:t>全稱語義</w:t>
      </w:r>
      <w:r>
        <w:t xml:space="preserve"> (</w:t>
      </w:r>
      <w:proofErr w:type="spellStart"/>
      <w:r w:rsidR="00A413B2" w:rsidRPr="00A413B2">
        <w:t>universal_use</w:t>
      </w:r>
      <w:proofErr w:type="spellEnd"/>
      <w:r>
        <w:t>)</w:t>
      </w:r>
      <w:r>
        <w:t>」的意圖</w:t>
      </w:r>
      <w:r>
        <w:t xml:space="preserve"> </w:t>
      </w:r>
    </w:p>
    <w:p w14:paraId="0CB4462E" w14:textId="1218802A" w:rsidR="00A413B2" w:rsidRDefault="00864692">
      <w:r>
        <w:t>以</w:t>
      </w:r>
      <w:r w:rsidR="00804966">
        <w:rPr>
          <w:rFonts w:hint="eastAsia"/>
        </w:rPr>
        <w:t>句子</w:t>
      </w:r>
      <w:r>
        <w:t>「</w:t>
      </w:r>
      <w:r w:rsidR="00804966" w:rsidRPr="00804966">
        <w:rPr>
          <w:rFonts w:hint="eastAsia"/>
        </w:rPr>
        <w:t>你寫給誰呢</w:t>
      </w:r>
      <w:r>
        <w:t>」</w:t>
      </w:r>
      <w:r w:rsidR="00804966">
        <w:rPr>
          <w:rFonts w:hint="eastAsia"/>
        </w:rPr>
        <w:t>、</w:t>
      </w:r>
      <w:r w:rsidR="00804966">
        <w:t>「</w:t>
      </w:r>
      <w:r w:rsidR="00804966" w:rsidRPr="00804966">
        <w:rPr>
          <w:rFonts w:hint="eastAsia"/>
        </w:rPr>
        <w:t>沒有誰注意我的存在</w:t>
      </w:r>
      <w:r w:rsidR="00804966">
        <w:t>」</w:t>
      </w:r>
      <w:r w:rsidR="00804966">
        <w:rPr>
          <w:rFonts w:hint="eastAsia"/>
        </w:rPr>
        <w:t>和</w:t>
      </w:r>
      <w:r w:rsidR="00804966">
        <w:t>「</w:t>
      </w:r>
      <w:r w:rsidR="00804966" w:rsidRPr="00804966">
        <w:rPr>
          <w:rFonts w:hint="eastAsia"/>
        </w:rPr>
        <w:t>無論誰當權</w:t>
      </w:r>
      <w:r w:rsidR="00804966">
        <w:t>」</w:t>
      </w:r>
      <w:r>
        <w:t>來說明，</w:t>
      </w:r>
      <w:r w:rsidR="00804966">
        <w:rPr>
          <w:rFonts w:hint="eastAsia"/>
        </w:rPr>
        <w:t>疑問</w:t>
      </w:r>
      <w:r w:rsidR="00A86823">
        <w:rPr>
          <w:rFonts w:hint="eastAsia"/>
        </w:rPr>
        <w:t>語義</w:t>
      </w:r>
      <w:r>
        <w:t>是「</w:t>
      </w:r>
      <w:r w:rsidR="00804966" w:rsidRPr="00804966">
        <w:rPr>
          <w:rFonts w:hint="eastAsia"/>
        </w:rPr>
        <w:t>你寫給誰呢</w:t>
      </w:r>
      <w:r>
        <w:t>」</w:t>
      </w:r>
      <w:r w:rsidR="00804966">
        <w:rPr>
          <w:rFonts w:hint="eastAsia"/>
        </w:rPr>
        <w:t>，存在</w:t>
      </w:r>
      <w:r w:rsidR="00A86823">
        <w:rPr>
          <w:rFonts w:hint="eastAsia"/>
        </w:rPr>
        <w:t>語義</w:t>
      </w:r>
      <w:r>
        <w:t>是「</w:t>
      </w:r>
      <w:r w:rsidR="00804966" w:rsidRPr="00804966">
        <w:rPr>
          <w:rFonts w:hint="eastAsia"/>
        </w:rPr>
        <w:t>沒有誰注意我的存在</w:t>
      </w:r>
      <w:r>
        <w:t>」，</w:t>
      </w:r>
      <w:r w:rsidR="00804966">
        <w:rPr>
          <w:rFonts w:hint="eastAsia"/>
        </w:rPr>
        <w:t>全稱語義</w:t>
      </w:r>
      <w:r>
        <w:t>是「</w:t>
      </w:r>
      <w:r w:rsidR="00804966" w:rsidRPr="00804966">
        <w:rPr>
          <w:rFonts w:hint="eastAsia"/>
        </w:rPr>
        <w:t>無論誰當權</w:t>
      </w:r>
      <w:r>
        <w:t>」</w:t>
      </w:r>
      <w:r>
        <w:t xml:space="preserve"> </w:t>
      </w:r>
    </w:p>
    <w:p w14:paraId="2406DC1B" w14:textId="77777777" w:rsidR="00A413B2" w:rsidRDefault="00A413B2"/>
    <w:p w14:paraId="27D14922" w14:textId="77777777" w:rsidR="005A0B2B" w:rsidRDefault="00864692">
      <w:r>
        <w:t>本研究利用</w:t>
      </w:r>
      <w:r w:rsidR="00DE3B69" w:rsidRPr="00DE3B69">
        <w:rPr>
          <w:rFonts w:hint="eastAsia"/>
        </w:rPr>
        <w:t>中央研究院平衡語料庫</w:t>
      </w:r>
      <w:r>
        <w:t>，</w:t>
      </w:r>
      <w:r w:rsidR="00DE3B69">
        <w:rPr>
          <w:rFonts w:hint="eastAsia"/>
        </w:rPr>
        <w:t>蒐集含有疑問詞</w:t>
      </w:r>
      <w:r w:rsidR="00DE3B69">
        <w:rPr>
          <w:rFonts w:ascii="標楷體" w:hAnsi="標楷體" w:hint="eastAsia"/>
        </w:rPr>
        <w:t>「</w:t>
      </w:r>
      <w:r w:rsidR="00DE3B69">
        <w:rPr>
          <w:rFonts w:hint="eastAsia"/>
        </w:rPr>
        <w:t>誰</w:t>
      </w:r>
      <w:r w:rsidR="00DE3B69">
        <w:rPr>
          <w:rFonts w:ascii="標楷體" w:hAnsi="標楷體" w:hint="eastAsia"/>
        </w:rPr>
        <w:t>」的所有句子</w:t>
      </w:r>
      <w:r>
        <w:t>。將</w:t>
      </w:r>
      <w:r w:rsidR="00DE3B69" w:rsidRPr="00DE3B69">
        <w:rPr>
          <w:rFonts w:hint="eastAsia"/>
        </w:rPr>
        <w:t>平衡語料庫</w:t>
      </w:r>
      <w:r>
        <w:t>裡，</w:t>
      </w:r>
      <w:r w:rsidR="00DE3B69">
        <w:rPr>
          <w:rFonts w:hint="eastAsia"/>
        </w:rPr>
        <w:t>可以代表以表示疑問</w:t>
      </w:r>
      <w:r w:rsidR="00A86823">
        <w:rPr>
          <w:rFonts w:hint="eastAsia"/>
        </w:rPr>
        <w:t>語義</w:t>
      </w:r>
      <w:r>
        <w:t>的句子，例如「</w:t>
      </w:r>
      <w:r w:rsidR="00DE3B69" w:rsidRPr="00DE3B69">
        <w:rPr>
          <w:rFonts w:hint="eastAsia"/>
        </w:rPr>
        <w:t>你寫給誰呢</w:t>
      </w:r>
      <w:r>
        <w:t>」或「</w:t>
      </w:r>
      <w:r w:rsidR="00DE3B69" w:rsidRPr="00DE3B69">
        <w:rPr>
          <w:rFonts w:hint="eastAsia"/>
        </w:rPr>
        <w:t>還有誰會來買本國的產品</w:t>
      </w:r>
      <w:r>
        <w:t>」，輸入</w:t>
      </w:r>
      <w:r w:rsidR="00DE3B69">
        <w:rPr>
          <w:rFonts w:hint="eastAsia"/>
        </w:rPr>
        <w:t>疑問</w:t>
      </w:r>
      <w:r w:rsidR="00A86823">
        <w:rPr>
          <w:rFonts w:hint="eastAsia"/>
        </w:rPr>
        <w:t>語義</w:t>
      </w:r>
      <w:r w:rsidR="00DE3B69">
        <w:rPr>
          <w:rFonts w:hint="eastAsia"/>
        </w:rPr>
        <w:t xml:space="preserve"> </w:t>
      </w:r>
      <w:r>
        <w:t>(</w:t>
      </w:r>
      <w:proofErr w:type="spellStart"/>
      <w:r w:rsidR="00DE3B69" w:rsidRPr="00A413B2">
        <w:t>interrogative_use</w:t>
      </w:r>
      <w:proofErr w:type="spellEnd"/>
      <w:r>
        <w:t xml:space="preserve">) </w:t>
      </w:r>
      <w:r>
        <w:t>中建立相關意圖</w:t>
      </w:r>
      <w:r>
        <w:t xml:space="preserve"> (Intent) </w:t>
      </w:r>
      <w:r>
        <w:t>模型；再將</w:t>
      </w:r>
      <w:r w:rsidR="00DE3B69" w:rsidRPr="00DE3B69">
        <w:rPr>
          <w:rFonts w:hint="eastAsia"/>
        </w:rPr>
        <w:t>平衡語料庫</w:t>
      </w:r>
      <w:r>
        <w:t>裡用來表示</w:t>
      </w:r>
      <w:r w:rsidR="00DE3B69">
        <w:rPr>
          <w:rFonts w:hint="eastAsia"/>
        </w:rPr>
        <w:t>存在</w:t>
      </w:r>
      <w:r w:rsidR="00A86823">
        <w:rPr>
          <w:rFonts w:hint="eastAsia"/>
        </w:rPr>
        <w:t>語義</w:t>
      </w:r>
      <w:r>
        <w:t>的句子，例如「</w:t>
      </w:r>
      <w:r w:rsidR="00A86823" w:rsidRPr="00A86823">
        <w:rPr>
          <w:rFonts w:hint="eastAsia"/>
        </w:rPr>
        <w:t>沒有誰注意我的存在</w:t>
      </w:r>
      <w:r>
        <w:t>」或「</w:t>
      </w:r>
      <w:r w:rsidR="00A86823" w:rsidRPr="00A86823">
        <w:rPr>
          <w:rFonts w:hint="eastAsia"/>
        </w:rPr>
        <w:t>彷彿生著誰的氣</w:t>
      </w:r>
      <w:r>
        <w:t>」</w:t>
      </w:r>
      <w:r>
        <w:t>…</w:t>
      </w:r>
      <w:r>
        <w:t>等句子，輸入</w:t>
      </w:r>
      <w:r w:rsidR="00A86823">
        <w:rPr>
          <w:rFonts w:hint="eastAsia"/>
        </w:rPr>
        <w:t>存在語義</w:t>
      </w:r>
      <w:r w:rsidR="00A86823">
        <w:t xml:space="preserve"> (</w:t>
      </w:r>
      <w:proofErr w:type="spellStart"/>
      <w:r w:rsidR="00A86823" w:rsidRPr="00A413B2">
        <w:t>existential_use</w:t>
      </w:r>
      <w:proofErr w:type="spellEnd"/>
      <w:r w:rsidR="00A86823">
        <w:t>)</w:t>
      </w:r>
      <w:r>
        <w:t>的意圖中；最後</w:t>
      </w:r>
      <w:r>
        <w:lastRenderedPageBreak/>
        <w:t>將</w:t>
      </w:r>
      <w:r w:rsidR="00A86823">
        <w:rPr>
          <w:rFonts w:hint="eastAsia"/>
        </w:rPr>
        <w:t>表達全稱語義</w:t>
      </w:r>
      <w:r>
        <w:t>的句子，</w:t>
      </w:r>
      <w:r>
        <w:t xml:space="preserve"> </w:t>
      </w:r>
      <w:r>
        <w:t>例如「</w:t>
      </w:r>
      <w:r w:rsidR="00A86823" w:rsidRPr="00A86823">
        <w:rPr>
          <w:rFonts w:hint="eastAsia"/>
        </w:rPr>
        <w:t>無論誰當權</w:t>
      </w:r>
      <w:r>
        <w:t>」或「</w:t>
      </w:r>
      <w:r w:rsidR="00A86823" w:rsidRPr="00A86823">
        <w:rPr>
          <w:rFonts w:hint="eastAsia"/>
        </w:rPr>
        <w:t>誰也不敢動</w:t>
      </w:r>
      <w:r>
        <w:t>」輸入</w:t>
      </w:r>
      <w:r w:rsidR="00A86823">
        <w:rPr>
          <w:rFonts w:hint="eastAsia"/>
        </w:rPr>
        <w:t>全稱語義</w:t>
      </w:r>
      <w:r w:rsidR="00A86823">
        <w:t>(</w:t>
      </w:r>
      <w:proofErr w:type="spellStart"/>
      <w:r w:rsidR="00A86823" w:rsidRPr="00A413B2">
        <w:t>universal_use</w:t>
      </w:r>
      <w:proofErr w:type="spellEnd"/>
      <w:r w:rsidR="00A86823">
        <w:t>)</w:t>
      </w:r>
      <w:r>
        <w:t xml:space="preserve"> </w:t>
      </w:r>
      <w:r>
        <w:t>中</w:t>
      </w:r>
      <w:r>
        <w:t xml:space="preserve"> </w:t>
      </w:r>
      <w:r>
        <w:t>建立</w:t>
      </w:r>
      <w:r>
        <w:t xml:space="preserve"> </w:t>
      </w:r>
      <w:proofErr w:type="spellStart"/>
      <w:r w:rsidR="00A86823">
        <w:rPr>
          <w:rFonts w:hint="eastAsia"/>
        </w:rPr>
        <w:t>s</w:t>
      </w:r>
      <w:r w:rsidR="00A86823">
        <w:t>hei_sinica</w:t>
      </w:r>
      <w:proofErr w:type="spellEnd"/>
      <w:r>
        <w:t xml:space="preserve"> </w:t>
      </w:r>
      <w:r>
        <w:t>模型。</w:t>
      </w:r>
    </w:p>
    <w:p w14:paraId="3F6901C6" w14:textId="77777777" w:rsidR="005A0B2B" w:rsidRDefault="00864692">
      <w:r>
        <w:t>有了</w:t>
      </w:r>
      <w:r>
        <w:t xml:space="preserve"> Loki </w:t>
      </w:r>
      <w:r>
        <w:t>意圖模型，符合</w:t>
      </w:r>
      <w:r w:rsidR="005A0B2B">
        <w:rPr>
          <w:rFonts w:hint="eastAsia"/>
        </w:rPr>
        <w:t>疑問語義句型</w:t>
      </w:r>
      <w:r>
        <w:t>的文字，就會被</w:t>
      </w:r>
      <w:r>
        <w:t xml:space="preserve"> Loki </w:t>
      </w:r>
      <w:r>
        <w:t>分類為</w:t>
      </w:r>
      <w:r>
        <w:t xml:space="preserve"> </w:t>
      </w:r>
      <w:proofErr w:type="spellStart"/>
      <w:r w:rsidR="005A0B2B" w:rsidRPr="00A413B2">
        <w:t>interrogative_use</w:t>
      </w:r>
      <w:proofErr w:type="spellEnd"/>
      <w:r>
        <w:t>意圖。以此類推，「</w:t>
      </w:r>
      <w:r w:rsidR="005A0B2B" w:rsidRPr="00A86823">
        <w:rPr>
          <w:rFonts w:hint="eastAsia"/>
        </w:rPr>
        <w:t>沒有誰注意我的存在</w:t>
      </w:r>
      <w:r>
        <w:t>」就會被分類為</w:t>
      </w:r>
      <w:r>
        <w:t xml:space="preserve"> </w:t>
      </w:r>
      <w:proofErr w:type="spellStart"/>
      <w:r w:rsidR="005A0B2B" w:rsidRPr="00A413B2">
        <w:t>existential_use</w:t>
      </w:r>
      <w:proofErr w:type="spellEnd"/>
      <w:r>
        <w:t xml:space="preserve"> </w:t>
      </w:r>
      <w:r>
        <w:t>意圖，而「</w:t>
      </w:r>
      <w:r w:rsidR="005A0B2B" w:rsidRPr="00A86823">
        <w:rPr>
          <w:rFonts w:hint="eastAsia"/>
        </w:rPr>
        <w:t>無論誰當權</w:t>
      </w:r>
      <w:r>
        <w:t>」則是</w:t>
      </w:r>
      <w:r>
        <w:t xml:space="preserve"> </w:t>
      </w:r>
      <w:proofErr w:type="spellStart"/>
      <w:r w:rsidR="005A0B2B" w:rsidRPr="00A413B2">
        <w:t>universal_use</w:t>
      </w:r>
      <w:proofErr w:type="spellEnd"/>
      <w:r>
        <w:t>意圖。</w:t>
      </w:r>
      <w:r>
        <w:t xml:space="preserve"> </w:t>
      </w:r>
    </w:p>
    <w:bookmarkEnd w:id="6"/>
    <w:p w14:paraId="59AE7889" w14:textId="77777777" w:rsidR="005A0B2B" w:rsidRDefault="005A0B2B"/>
    <w:p w14:paraId="2DF3682D" w14:textId="1AFAE4EB" w:rsidR="005A0B2B" w:rsidRDefault="005A0B2B">
      <w:r w:rsidRPr="005A0B2B">
        <w:rPr>
          <w:rFonts w:hint="eastAsia"/>
          <w:highlight w:val="yellow"/>
        </w:rPr>
        <w:t>歸到</w:t>
      </w:r>
      <w:r w:rsidRPr="005A0B2B">
        <w:rPr>
          <w:rFonts w:hint="eastAsia"/>
          <w:highlight w:val="yellow"/>
        </w:rPr>
        <w:t>Pattern</w:t>
      </w:r>
      <w:r w:rsidRPr="005A0B2B">
        <w:rPr>
          <w:highlight w:val="yellow"/>
        </w:rPr>
        <w:t>:</w:t>
      </w:r>
    </w:p>
    <w:p w14:paraId="1EA7F0BD" w14:textId="77777777" w:rsidR="005A0B2B" w:rsidRDefault="005A0B2B"/>
    <w:p w14:paraId="30DA671F" w14:textId="6DF06401" w:rsidR="00864692" w:rsidRPr="00864692" w:rsidRDefault="00864692">
      <w:pPr>
        <w:rPr>
          <w:vertAlign w:val="subscript"/>
        </w:rPr>
      </w:pPr>
      <w:r>
        <w:t>題目文字轉成</w:t>
      </w:r>
      <w:r>
        <w:t xml:space="preserve"> Definition, Calculation, Question </w:t>
      </w:r>
      <w:r>
        <w:t>三種意圖的資料結構如下圖一、二、三：</w:t>
      </w:r>
      <w:r>
        <w:t xml:space="preserve"> </w:t>
      </w:r>
      <w:r>
        <w:t>圖一、</w:t>
      </w:r>
      <w:r>
        <w:t xml:space="preserve">Definition </w:t>
      </w:r>
      <w:r>
        <w:t>意圖資料</w:t>
      </w:r>
      <w:r>
        <w:t xml:space="preserve"> </w:t>
      </w:r>
      <w:r>
        <w:t>結構</w:t>
      </w:r>
      <w:r>
        <w:t xml:space="preserve"> </w:t>
      </w:r>
      <w:r>
        <w:t>圖二、</w:t>
      </w:r>
      <w:r>
        <w:t xml:space="preserve">Calculation </w:t>
      </w:r>
      <w:r>
        <w:t>意圖資</w:t>
      </w:r>
      <w:r>
        <w:t xml:space="preserve"> </w:t>
      </w:r>
      <w:r>
        <w:t>料結構</w:t>
      </w:r>
      <w:r>
        <w:t xml:space="preserve"> </w:t>
      </w:r>
      <w:r>
        <w:t>圖三、</w:t>
      </w:r>
      <w:r>
        <w:t xml:space="preserve">Question </w:t>
      </w:r>
      <w:r>
        <w:t>意圖資料</w:t>
      </w:r>
      <w:r>
        <w:t xml:space="preserve"> </w:t>
      </w:r>
      <w:r>
        <w:t>結構</w:t>
      </w:r>
      <w:r>
        <w:t xml:space="preserve"> </w:t>
      </w:r>
      <w:r>
        <w:t>在定義語境場景</w:t>
      </w:r>
      <w:r>
        <w:t xml:space="preserve"> (Definition) </w:t>
      </w:r>
      <w:r>
        <w:t>的意圖中，依句型取出其實體名稱</w:t>
      </w:r>
      <w:r>
        <w:t xml:space="preserve"> (Entity)</w:t>
      </w:r>
      <w:r>
        <w:t>、物體持有人</w:t>
      </w:r>
      <w:r>
        <w:t xml:space="preserve"> (Possessor)</w:t>
      </w:r>
      <w:r>
        <w:t>、分類</w:t>
      </w:r>
      <w:r>
        <w:t>/</w:t>
      </w:r>
      <w:r>
        <w:t>量詞</w:t>
      </w:r>
      <w:r>
        <w:t xml:space="preserve"> (Classifier) </w:t>
      </w:r>
      <w:r>
        <w:t>以及其數量</w:t>
      </w:r>
      <w:r>
        <w:t xml:space="preserve"> (Quantity)</w:t>
      </w:r>
      <w:r>
        <w:t>。以若無，則儲存空字串。例</w:t>
      </w:r>
      <w:r>
        <w:t xml:space="preserve"> </w:t>
      </w:r>
      <w:r>
        <w:t>題中的「蘋果」是</w:t>
      </w:r>
      <w:r>
        <w:t xml:space="preserve"> Entity</w:t>
      </w:r>
      <w:r>
        <w:t>，「桌上有」是</w:t>
      </w:r>
      <w:r>
        <w:t xml:space="preserve"> Possessor</w:t>
      </w:r>
      <w:r>
        <w:t>，「顆」是</w:t>
      </w:r>
      <w:r>
        <w:t xml:space="preserve"> Classifier</w:t>
      </w:r>
      <w:r>
        <w:t>，而「</w:t>
      </w:r>
      <w:proofErr w:type="gramStart"/>
      <w:r>
        <w:t>一</w:t>
      </w:r>
      <w:proofErr w:type="gramEnd"/>
      <w:r>
        <w:t>」是</w:t>
      </w:r>
      <w:r>
        <w:t xml:space="preserve"> Quantity</w:t>
      </w:r>
      <w:r>
        <w:t>。</w:t>
      </w:r>
      <w:r>
        <w:t xml:space="preserve"> </w:t>
      </w:r>
      <w:r>
        <w:t>若在同一題目中有多組定義，例如「姐姐有三張黑紙，妹妹有五張白紙」，則儲存多組</w:t>
      </w:r>
      <w:r>
        <w:t xml:space="preserve"> </w:t>
      </w:r>
      <w:r>
        <w:t>定義。</w:t>
      </w:r>
      <w:r>
        <w:t xml:space="preserve"> </w:t>
      </w:r>
      <w:r>
        <w:t>在計算過程</w:t>
      </w:r>
      <w:r>
        <w:t xml:space="preserve"> (Calculation) </w:t>
      </w:r>
      <w:r>
        <w:t>的意圖中，依句型取出其實體名稱</w:t>
      </w:r>
      <w:r>
        <w:t xml:space="preserve"> (Entity)</w:t>
      </w:r>
      <w:r>
        <w:t>、物體持有人</w:t>
      </w:r>
      <w:r>
        <w:t xml:space="preserve"> (Possessor)</w:t>
      </w:r>
      <w:r>
        <w:t>、分類</w:t>
      </w:r>
      <w:r>
        <w:t>/</w:t>
      </w:r>
      <w:r>
        <w:t>量詞</w:t>
      </w:r>
      <w:r>
        <w:t xml:space="preserve"> (Classifier) </w:t>
      </w:r>
      <w:r>
        <w:t>以及其數量</w:t>
      </w:r>
      <w:r>
        <w:t xml:space="preserve"> (Quantity)</w:t>
      </w:r>
      <w:r>
        <w:t>。若在同一題目中有多組計算</w:t>
      </w:r>
      <w:r>
        <w:t xml:space="preserve"> </w:t>
      </w:r>
      <w:r>
        <w:t>過程，例如「姐姐早上搞丟三枝筆，下午去買了五枝」，則儲存多組過程以記錄發生順</w:t>
      </w:r>
      <w:r>
        <w:t xml:space="preserve"> </w:t>
      </w:r>
      <w:r>
        <w:t>序。</w:t>
      </w:r>
      <w:r>
        <w:t xml:space="preserve"> </w:t>
      </w:r>
      <w:r>
        <w:t>在求解目標</w:t>
      </w:r>
      <w:r>
        <w:t xml:space="preserve"> (Question)</w:t>
      </w:r>
      <w:r>
        <w:t>的意圖中，依句型取出其實體名稱</w:t>
      </w:r>
      <w:r>
        <w:t xml:space="preserve"> (Entity)</w:t>
      </w:r>
      <w:r>
        <w:t>、物體持有人</w:t>
      </w:r>
      <w:r>
        <w:t xml:space="preserve"> (Possessor)</w:t>
      </w:r>
      <w:r>
        <w:t>、分類</w:t>
      </w:r>
      <w:r>
        <w:t>/</w:t>
      </w:r>
      <w:r>
        <w:t>量詞</w:t>
      </w:r>
      <w:r>
        <w:t xml:space="preserve"> (Classifier) </w:t>
      </w:r>
      <w:r>
        <w:t>以及其數量</w:t>
      </w:r>
      <w:r>
        <w:t xml:space="preserve"> (Quantity)</w:t>
      </w:r>
      <w:r>
        <w:t>。若在同一題目中有多組計算</w:t>
      </w:r>
      <w:r>
        <w:t xml:space="preserve"> The 32nd Conference on Computational Linguistics and Speech Processing (ROCLING 2020) Taipei, Taiwan, September 24</w:t>
      </w:r>
      <w:proofErr w:type="gramStart"/>
      <w:r>
        <w:t>–</w:t>
      </w:r>
      <w:proofErr w:type="gramEnd"/>
      <w:r>
        <w:t xml:space="preserve">26, 2020. The Association for Computational Linguistics and Chinese Language Processing 214 </w:t>
      </w:r>
      <w:r>
        <w:t>過程，例如「姐姐總共吃了幾塊蛋糕，妹妹剩下多少蛋糕」，則儲存多組求解目標以待</w:t>
      </w:r>
      <w:r>
        <w:t xml:space="preserve"> </w:t>
      </w:r>
      <w:r>
        <w:t>稍後依序求解時使用。</w:t>
      </w:r>
      <w:r>
        <w:t xml:space="preserve"> </w:t>
      </w:r>
      <w:r>
        <w:t>模型建立後，</w:t>
      </w:r>
      <w:r>
        <w:t xml:space="preserve">Loki </w:t>
      </w:r>
      <w:r>
        <w:t>系統會將產生的</w:t>
      </w:r>
      <w:r>
        <w:t xml:space="preserve"> </w:t>
      </w:r>
      <w:proofErr w:type="spellStart"/>
      <w:r>
        <w:t>Loki_Math.atm</w:t>
      </w:r>
      <w:proofErr w:type="spellEnd"/>
      <w:r>
        <w:t xml:space="preserve"> </w:t>
      </w:r>
      <w:r>
        <w:t>儲存於雲端，</w:t>
      </w:r>
      <w:r w:rsidRPr="005A0B2B">
        <w:rPr>
          <w:highlight w:val="yellow"/>
        </w:rPr>
        <w:t>同時產生用以表示每</w:t>
      </w:r>
      <w:r w:rsidRPr="005A0B2B">
        <w:rPr>
          <w:highlight w:val="yellow"/>
        </w:rPr>
        <w:t xml:space="preserve"> </w:t>
      </w:r>
      <w:r w:rsidRPr="005A0B2B">
        <w:rPr>
          <w:highlight w:val="yellow"/>
        </w:rPr>
        <w:t>一個「句型</w:t>
      </w:r>
      <w:r w:rsidRPr="005A0B2B">
        <w:rPr>
          <w:highlight w:val="yellow"/>
        </w:rPr>
        <w:t xml:space="preserve"> - </w:t>
      </w:r>
      <w:r w:rsidRPr="005A0B2B">
        <w:rPr>
          <w:highlight w:val="yellow"/>
        </w:rPr>
        <w:t>意義」連結關係以及自動取出該句型中可供計算的「詞彙元素</w:t>
      </w:r>
      <w:r w:rsidRPr="005A0B2B">
        <w:rPr>
          <w:highlight w:val="yellow"/>
        </w:rPr>
        <w:t xml:space="preserve"> (e.g., </w:t>
      </w:r>
      <w:r w:rsidRPr="005A0B2B">
        <w:rPr>
          <w:highlight w:val="yellow"/>
        </w:rPr>
        <w:t>兩顆，</w:t>
      </w:r>
      <w:proofErr w:type="gramStart"/>
      <w:r w:rsidRPr="005A0B2B">
        <w:rPr>
          <w:highlight w:val="yellow"/>
        </w:rPr>
        <w:t>蘋果</w:t>
      </w:r>
      <w:r w:rsidRPr="005A0B2B">
        <w:rPr>
          <w:highlight w:val="yellow"/>
        </w:rPr>
        <w:t>)</w:t>
      </w:r>
      <w:r w:rsidRPr="005A0B2B">
        <w:rPr>
          <w:highlight w:val="yellow"/>
        </w:rPr>
        <w:t>」</w:t>
      </w:r>
      <w:proofErr w:type="gramEnd"/>
      <w:r w:rsidRPr="005A0B2B">
        <w:rPr>
          <w:highlight w:val="yellow"/>
        </w:rPr>
        <w:t>的程式碼。</w:t>
      </w:r>
    </w:p>
    <w:sectPr w:rsidR="00864692" w:rsidRPr="008646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80D6" w14:textId="77777777" w:rsidR="00877953" w:rsidRDefault="00877953" w:rsidP="00864692">
      <w:r>
        <w:separator/>
      </w:r>
    </w:p>
  </w:endnote>
  <w:endnote w:type="continuationSeparator" w:id="0">
    <w:p w14:paraId="1AE39C15" w14:textId="77777777" w:rsidR="00877953" w:rsidRDefault="00877953" w:rsidP="0086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33FE" w14:textId="77777777" w:rsidR="00877953" w:rsidRDefault="00877953" w:rsidP="00864692">
      <w:r>
        <w:separator/>
      </w:r>
    </w:p>
  </w:footnote>
  <w:footnote w:type="continuationSeparator" w:id="0">
    <w:p w14:paraId="5A3E46BA" w14:textId="77777777" w:rsidR="00877953" w:rsidRDefault="00877953" w:rsidP="0086469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.-T. Tim Chou">
    <w15:presenceInfo w15:providerId="None" w15:userId="C.-T. Tim Ch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C8"/>
    <w:rsid w:val="00114FC5"/>
    <w:rsid w:val="004B77EF"/>
    <w:rsid w:val="005A0B2B"/>
    <w:rsid w:val="005C7C39"/>
    <w:rsid w:val="005F2692"/>
    <w:rsid w:val="006F3283"/>
    <w:rsid w:val="00804966"/>
    <w:rsid w:val="00864692"/>
    <w:rsid w:val="00877953"/>
    <w:rsid w:val="009C0BC5"/>
    <w:rsid w:val="00A413B2"/>
    <w:rsid w:val="00A86823"/>
    <w:rsid w:val="00CA3DC8"/>
    <w:rsid w:val="00D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057A1"/>
  <w15:chartTrackingRefBased/>
  <w15:docId w15:val="{655347E4-56A3-4EB9-A706-7B03208E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692"/>
    <w:pPr>
      <w:widowControl w:val="0"/>
      <w:suppressAutoHyphens/>
      <w:jc w:val="both"/>
    </w:pPr>
    <w:rPr>
      <w:rFonts w:ascii="Times New Roman" w:eastAsia="標楷體" w:hAnsi="Times New Roman" w:cs="Times New Roman (本文 CS 字型)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692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46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4692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46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4</cp:revision>
  <dcterms:created xsi:type="dcterms:W3CDTF">2024-01-09T06:52:00Z</dcterms:created>
  <dcterms:modified xsi:type="dcterms:W3CDTF">2024-01-12T07:02:00Z</dcterms:modified>
</cp:coreProperties>
</file>