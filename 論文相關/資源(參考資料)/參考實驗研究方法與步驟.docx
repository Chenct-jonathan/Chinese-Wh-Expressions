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A65C" w14:textId="77777777" w:rsidR="00D823B0" w:rsidRDefault="00D823B0" w:rsidP="00D823B0">
      <w:pPr>
        <w:pStyle w:val="2"/>
        <w:numPr>
          <w:ilvl w:val="1"/>
          <w:numId w:val="3"/>
        </w:numPr>
        <w:tabs>
          <w:tab w:val="clear" w:pos="0"/>
          <w:tab w:val="num" w:pos="360"/>
        </w:tabs>
      </w:pPr>
      <w:r>
        <w:t>研究方法</w:t>
      </w:r>
      <w:r>
        <w:t xml:space="preserve"> – </w:t>
      </w:r>
      <w:proofErr w:type="spellStart"/>
      <w:r>
        <w:t>Articut</w:t>
      </w:r>
      <w:proofErr w:type="spellEnd"/>
      <w:r>
        <w:t xml:space="preserve">/Loki as </w:t>
      </w:r>
      <w:r>
        <w:rPr>
          <w:lang w:eastAsia="zh-TW"/>
        </w:rPr>
        <w:t xml:space="preserve">rule-driven </w:t>
      </w:r>
      <w:r>
        <w:t>NLP/NLU programs</w:t>
      </w:r>
    </w:p>
    <w:p w14:paraId="1B7AC3DB" w14:textId="77777777" w:rsidR="00D823B0" w:rsidRDefault="00D823B0" w:rsidP="00D823B0">
      <w:pPr>
        <w:rPr>
          <w:rFonts w:ascii="標楷體" w:hAnsi="標楷體"/>
        </w:rPr>
      </w:pPr>
      <w:ins w:id="0" w:author="C.-T. Tim Chou" w:date="2023-01-23T14:26:00Z">
        <w:r>
          <w:rPr>
            <w:rFonts w:ascii="標楷體" w:hAnsi="標楷體"/>
          </w:rPr>
          <w:t>理論語言學的理論建構目的在於針對</w:t>
        </w:r>
      </w:ins>
      <w:r>
        <w:rPr>
          <w:rFonts w:ascii="標楷體" w:hAnsi="標楷體"/>
        </w:rPr>
        <w:t>語感</w:t>
      </w:r>
      <w:ins w:id="1" w:author="C.-T. Tim Chou" w:date="2023-01-23T14:26:00Z">
        <w:r>
          <w:rPr>
            <w:rFonts w:ascii="標楷體" w:hAnsi="標楷體"/>
          </w:rPr>
          <w:t>提出</w:t>
        </w:r>
      </w:ins>
      <w:del w:id="2" w:author="C.-T. Tim Chou" w:date="2023-01-23T14:26:00Z">
        <w:r>
          <w:rPr>
            <w:rFonts w:ascii="標楷體" w:hAnsi="標楷體"/>
          </w:rPr>
          <w:delText>的運作具備</w:delText>
        </w:r>
      </w:del>
      <w:r>
        <w:rPr>
          <w:rFonts w:ascii="標楷體" w:hAnsi="標楷體"/>
        </w:rPr>
        <w:t>可解釋的明確步驟和</w:t>
      </w:r>
      <w:ins w:id="3" w:author="Peter Wolf" w:date="2023-02-07T17:55:00Z">
        <w:r>
          <w:rPr>
            <w:rFonts w:ascii="標楷體" w:hAnsi="標楷體"/>
          </w:rPr>
          <w:t>形式化後的</w:t>
        </w:r>
      </w:ins>
      <w:r>
        <w:rPr>
          <w:rFonts w:ascii="標楷體" w:hAnsi="標楷體"/>
        </w:rPr>
        <w:t>判斷</w:t>
      </w:r>
      <w:ins w:id="4" w:author="Peter Wolf" w:date="2023-02-07T17:55:00Z">
        <w:r>
          <w:rPr>
            <w:rFonts w:ascii="標楷體" w:hAnsi="標楷體"/>
          </w:rPr>
          <w:t>過程做為</w:t>
        </w:r>
      </w:ins>
      <w:r>
        <w:rPr>
          <w:rFonts w:ascii="標楷體" w:hAnsi="標楷體"/>
        </w:rPr>
        <w:t>依據，以上特質賦予語感</w:t>
      </w:r>
      <w:del w:id="5" w:author="C.-T. Tim Chou" w:date="2023-01-23T14:28:00Z">
        <w:r>
          <w:rPr>
            <w:rFonts w:ascii="標楷體" w:hAnsi="標楷體"/>
          </w:rPr>
          <w:delText>被</w:delText>
        </w:r>
      </w:del>
      <w:r>
        <w:rPr>
          <w:rFonts w:ascii="標楷體" w:hAnsi="標楷體"/>
        </w:rPr>
        <w:t xml:space="preserve">以程式碼撰寫執行 </w:t>
      </w:r>
      <w:ins w:id="6" w:author="C.-T. Tim Chou" w:date="2023-01-23T14:28:00Z">
        <w:r>
          <w:rPr>
            <w:rFonts w:ascii="標楷體" w:hAnsi="標楷體"/>
          </w:rPr>
          <w:t>(</w:t>
        </w:r>
        <w:r>
          <w:rPr>
            <w:rFonts w:cs="Times New Roman"/>
          </w:rPr>
          <w:t>programmable</w:t>
        </w:r>
        <w:r>
          <w:rPr>
            <w:rFonts w:ascii="標楷體" w:hAnsi="標楷體"/>
          </w:rPr>
          <w:t>)</w:t>
        </w:r>
      </w:ins>
      <w:r>
        <w:rPr>
          <w:rFonts w:ascii="標楷體" w:hAnsi="標楷體"/>
        </w:rPr>
        <w:t xml:space="preserve"> 的潛質。此研究將觀察中研院平衡語料庫中</w:t>
      </w:r>
      <w:commentRangeStart w:id="7"/>
      <w:commentRangeStart w:id="8"/>
      <w:r>
        <w:rPr>
          <w:rFonts w:ascii="標楷體" w:hAnsi="標楷體"/>
        </w:rPr>
        <w:t>相對少量</w:t>
      </w:r>
      <w:commentRangeEnd w:id="7"/>
      <w:r>
        <w:commentReference w:id="7"/>
      </w:r>
      <w:commentRangeEnd w:id="8"/>
      <w:r>
        <w:rPr>
          <w:rStyle w:val="a7"/>
        </w:rPr>
        <w:commentReference w:id="8"/>
      </w:r>
      <w:r>
        <w:rPr>
          <w:rFonts w:ascii="標楷體" w:hAnsi="標楷體"/>
        </w:rPr>
        <w:t>的語料</w:t>
      </w:r>
      <w:r>
        <w:rPr>
          <w:rFonts w:ascii="標楷體" w:hAnsi="標楷體" w:hint="eastAsia"/>
        </w:rPr>
        <w:t xml:space="preserve"> </w:t>
      </w:r>
      <w:r w:rsidRPr="008548C1">
        <w:rPr>
          <w:rFonts w:ascii="標楷體" w:hAnsi="標楷體" w:hint="eastAsia"/>
        </w:rPr>
        <w:t>(含</w:t>
      </w:r>
      <w:r w:rsidRPr="008548C1">
        <w:rPr>
          <w:rFonts w:ascii="標楷體" w:hAnsi="標楷體"/>
        </w:rPr>
        <w:t>「差一點」、「差不多」</w:t>
      </w:r>
      <w:r w:rsidRPr="008548C1">
        <w:rPr>
          <w:rFonts w:ascii="標楷體" w:hAnsi="標楷體" w:hint="eastAsia"/>
        </w:rPr>
        <w:t>、</w:t>
      </w:r>
      <w:r w:rsidRPr="008548C1">
        <w:rPr>
          <w:rFonts w:ascii="標楷體" w:hAnsi="標楷體"/>
        </w:rPr>
        <w:t>「幾乎」</w:t>
      </w:r>
      <w:r w:rsidRPr="008548C1">
        <w:rPr>
          <w:rFonts w:ascii="標楷體" w:hAnsi="標楷體" w:hint="eastAsia"/>
        </w:rPr>
        <w:t xml:space="preserve">之語料分別為 </w:t>
      </w:r>
      <w:r w:rsidRPr="008548C1">
        <w:rPr>
          <w:rFonts w:cs="Times New Roman"/>
        </w:rPr>
        <w:t>44</w:t>
      </w:r>
      <w:r w:rsidRPr="008548C1">
        <w:rPr>
          <w:rFonts w:ascii="標楷體" w:hAnsi="標楷體"/>
        </w:rPr>
        <w:t xml:space="preserve"> </w:t>
      </w:r>
      <w:r w:rsidRPr="008548C1">
        <w:rPr>
          <w:rFonts w:ascii="標楷體" w:hAnsi="標楷體" w:hint="eastAsia"/>
        </w:rPr>
        <w:t>筆、</w:t>
      </w:r>
      <w:r w:rsidRPr="008548C1">
        <w:rPr>
          <w:rFonts w:cs="Times New Roman"/>
        </w:rPr>
        <w:t>405</w:t>
      </w:r>
      <w:r w:rsidRPr="008548C1">
        <w:rPr>
          <w:rFonts w:ascii="標楷體" w:hAnsi="標楷體" w:hint="eastAsia"/>
        </w:rPr>
        <w:t>筆及</w:t>
      </w:r>
      <w:r w:rsidRPr="008548C1">
        <w:rPr>
          <w:rFonts w:cs="Times New Roman"/>
        </w:rPr>
        <w:t>2185</w:t>
      </w:r>
      <w:r w:rsidRPr="008548C1">
        <w:rPr>
          <w:rFonts w:ascii="標楷體" w:hAnsi="標楷體" w:hint="eastAsia"/>
        </w:rPr>
        <w:t>筆)</w:t>
      </w:r>
      <w:r>
        <w:rPr>
          <w:rFonts w:ascii="標楷體" w:hAnsi="標楷體"/>
        </w:rPr>
        <w:t>，將自然語言在保有結構本質的前提下，轉化為電腦可運算的單位，再以程式碼撰寫判斷依據和操作流程模擬語感的運作，生成可執行的程式模型，並將</w:t>
      </w:r>
      <w:r>
        <w:rPr>
          <w:rFonts w:cs="Times New Roman"/>
        </w:rPr>
        <w:t>Sketch Engine</w:t>
      </w:r>
      <w:r>
        <w:rPr>
          <w:rFonts w:ascii="標楷體" w:hAnsi="標楷體"/>
        </w:rPr>
        <w:t>中的</w:t>
      </w:r>
      <w:commentRangeStart w:id="9"/>
      <w:commentRangeStart w:id="10"/>
      <w:r>
        <w:rPr>
          <w:rFonts w:ascii="標楷體" w:hAnsi="標楷體"/>
        </w:rPr>
        <w:t>大量語料</w:t>
      </w:r>
      <w:commentRangeEnd w:id="9"/>
      <w:r>
        <w:commentReference w:id="9"/>
      </w:r>
      <w:commentRangeEnd w:id="10"/>
      <w:r>
        <w:rPr>
          <w:rStyle w:val="a7"/>
        </w:rPr>
        <w:commentReference w:id="10"/>
      </w:r>
      <w:r>
        <w:rPr>
          <w:rFonts w:ascii="標楷體" w:hAnsi="標楷體"/>
        </w:rPr>
        <w:t>放進模型中進行驗證並針對結果進行修正</w:t>
      </w:r>
      <w:r>
        <w:rPr>
          <w:rFonts w:ascii="標楷體" w:hAnsi="標楷體" w:hint="eastAsia"/>
        </w:rPr>
        <w:t xml:space="preserve"> </w:t>
      </w:r>
      <w:r w:rsidRPr="008548C1">
        <w:rPr>
          <w:rFonts w:ascii="標楷體" w:hAnsi="標楷體" w:hint="eastAsia"/>
        </w:rPr>
        <w:t>(含</w:t>
      </w:r>
      <w:r w:rsidRPr="008548C1">
        <w:rPr>
          <w:rFonts w:ascii="標楷體" w:hAnsi="標楷體"/>
        </w:rPr>
        <w:t>「差一點」、「差不多」</w:t>
      </w:r>
      <w:r w:rsidRPr="008548C1">
        <w:rPr>
          <w:rFonts w:ascii="標楷體" w:hAnsi="標楷體" w:hint="eastAsia"/>
        </w:rPr>
        <w:t>、</w:t>
      </w:r>
      <w:r w:rsidRPr="008548C1">
        <w:rPr>
          <w:rFonts w:ascii="標楷體" w:hAnsi="標楷體"/>
        </w:rPr>
        <w:t>「幾乎」</w:t>
      </w:r>
      <w:r w:rsidRPr="008548C1">
        <w:rPr>
          <w:rFonts w:ascii="標楷體" w:hAnsi="標楷體" w:hint="eastAsia"/>
        </w:rPr>
        <w:t>之語料</w:t>
      </w:r>
      <w:r>
        <w:rPr>
          <w:rFonts w:ascii="標楷體" w:hAnsi="標楷體" w:hint="eastAsia"/>
        </w:rPr>
        <w:t>各</w:t>
      </w:r>
      <w:r w:rsidRPr="008548C1">
        <w:rPr>
          <w:rFonts w:cs="Times New Roman"/>
        </w:rPr>
        <w:t>10000</w:t>
      </w:r>
      <w:r>
        <w:rPr>
          <w:rFonts w:ascii="標楷體" w:hAnsi="標楷體" w:hint="eastAsia"/>
        </w:rPr>
        <w:t>筆</w:t>
      </w:r>
      <w:r w:rsidRPr="008548C1">
        <w:rPr>
          <w:rFonts w:ascii="標楷體" w:hAnsi="標楷體" w:hint="eastAsia"/>
        </w:rPr>
        <w:t>)</w:t>
      </w:r>
      <w:r>
        <w:rPr>
          <w:rFonts w:ascii="標楷體" w:hAnsi="標楷體"/>
        </w:rPr>
        <w:t>，將操作實驗的過程批次自動化執行並最大化語料驗證的數量及效率，提升解釋涵蓋性。</w:t>
      </w:r>
      <w:proofErr w:type="gramStart"/>
      <w:r>
        <w:rPr>
          <w:rFonts w:ascii="標楷體" w:hAnsi="標楷體"/>
        </w:rPr>
        <w:t>此外，</w:t>
      </w:r>
      <w:proofErr w:type="gramEnd"/>
      <w:r>
        <w:rPr>
          <w:rFonts w:ascii="標楷體" w:hAnsi="標楷體"/>
        </w:rPr>
        <w:t>以程式碼撰寫生成的模型具有一致性，可以避免研究過程中語感受到個體及時空差異影響。</w:t>
      </w:r>
    </w:p>
    <w:p w14:paraId="4FB87762" w14:textId="77777777" w:rsidR="00D823B0" w:rsidRDefault="00D823B0" w:rsidP="00D823B0">
      <w:pPr>
        <w:ind w:firstLine="480"/>
        <w:rPr>
          <w:rFonts w:ascii="標楷體" w:hAnsi="標楷體"/>
        </w:rPr>
      </w:pPr>
      <w:proofErr w:type="spellStart"/>
      <w:r>
        <w:rPr>
          <w:rFonts w:cs="Times New Roman"/>
        </w:rPr>
        <w:t>Articut</w:t>
      </w:r>
      <w:proofErr w:type="spellEnd"/>
      <w:r>
        <w:rPr>
          <w:rFonts w:cs="Times New Roman"/>
        </w:rPr>
        <w:t>/Loki</w:t>
      </w:r>
      <w:r>
        <w:t xml:space="preserve"> </w:t>
      </w:r>
      <w:ins w:id="11" w:author="C.-T. Tim Chou" w:date="2023-01-23T16:28:00Z">
        <w:r>
          <w:t>(</w:t>
        </w:r>
      </w:ins>
      <w:ins w:id="12" w:author="C.-T. Tim Chou" w:date="2023-01-23T15:35:00Z">
        <w:r>
          <w:t>Wang et al. 2019)</w:t>
        </w:r>
      </w:ins>
      <w:r>
        <w:t xml:space="preserve"> </w:t>
      </w:r>
      <w:r>
        <w:t>為</w:t>
      </w:r>
      <w:r>
        <w:rPr>
          <w:rFonts w:ascii="標楷體" w:hAnsi="標楷體"/>
        </w:rPr>
        <w:t xml:space="preserve">根據生成語言學原理建構的 </w:t>
      </w:r>
      <w:r>
        <w:rPr>
          <w:rFonts w:cs="Times New Roman"/>
        </w:rPr>
        <w:t xml:space="preserve">NLP/NLU </w:t>
      </w:r>
      <w:r>
        <w:t>系統</w:t>
      </w:r>
      <w:r>
        <w:rPr>
          <w:rFonts w:ascii="標楷體" w:hAnsi="標楷體"/>
        </w:rPr>
        <w:t>， 能在保有自然語言結構本質的前提下完成</w:t>
      </w:r>
      <w:r>
        <w:t>運算</w:t>
      </w:r>
      <w:r>
        <w:rPr>
          <w:rFonts w:ascii="標楷體" w:hAnsi="標楷體"/>
        </w:rPr>
        <w:t>。</w:t>
      </w:r>
      <w:proofErr w:type="spellStart"/>
      <w:r>
        <w:rPr>
          <w:rFonts w:cs="Times New Roman"/>
        </w:rPr>
        <w:t>Articut</w:t>
      </w:r>
      <w:proofErr w:type="spellEnd"/>
      <w:r>
        <w:t xml:space="preserve"> </w:t>
      </w:r>
      <w:r>
        <w:t>不同於現行以統計機率計算詞頻或語料庫字典驅動的斷詞系統</w:t>
      </w:r>
      <w:r>
        <w:t xml:space="preserve"> </w:t>
      </w:r>
      <w:r>
        <w:rPr>
          <w:rFonts w:cs="Times New Roman"/>
        </w:rPr>
        <w:t>(</w:t>
      </w:r>
      <w:proofErr w:type="spellStart"/>
      <w:r>
        <w:rPr>
          <w:rFonts w:cs="Times New Roman"/>
        </w:rPr>
        <w:t>Jieba</w:t>
      </w:r>
      <w:proofErr w:type="spellEnd"/>
      <w:r>
        <w:rPr>
          <w:rFonts w:cs="Times New Roman"/>
        </w:rPr>
        <w:t>、</w:t>
      </w:r>
      <w:r>
        <w:rPr>
          <w:rFonts w:cs="Times New Roman"/>
        </w:rPr>
        <w:t>CKIP tagger)</w:t>
      </w:r>
      <w:r>
        <w:rPr>
          <w:rFonts w:ascii="標楷體" w:hAnsi="標楷體"/>
        </w:rPr>
        <w:t>，其以</w:t>
      </w:r>
      <w:r>
        <w:rPr>
          <w:rFonts w:cs="Times New Roman"/>
        </w:rPr>
        <w:t>X-Bar Theory</w:t>
      </w:r>
      <w:r>
        <w:rPr>
          <w:rFonts w:ascii="標楷體" w:hAnsi="標楷體"/>
        </w:rPr>
        <w:t xml:space="preserve"> 為基礎運作，在完整保留功能詞</w:t>
      </w:r>
      <w:r>
        <w:t xml:space="preserve"> </w:t>
      </w:r>
      <w:r>
        <w:rPr>
          <w:rFonts w:cs="Times New Roman"/>
        </w:rPr>
        <w:t>(functional words)</w:t>
      </w:r>
      <w:r>
        <w:rPr>
          <w:rFonts w:ascii="標楷體" w:hAnsi="標楷體"/>
        </w:rPr>
        <w:t xml:space="preserve"> 的前提之下，以其為核心語 </w:t>
      </w:r>
      <w:r>
        <w:rPr>
          <w:rFonts w:cs="Times New Roman"/>
        </w:rPr>
        <w:t>(functional heads)</w:t>
      </w:r>
      <w:r>
        <w:t>，將句子套用到不同句法樹進行特徵檢查</w:t>
      </w:r>
      <w:r>
        <w:t xml:space="preserve"> </w:t>
      </w:r>
      <w:r>
        <w:rPr>
          <w:rFonts w:cs="Times New Roman"/>
        </w:rPr>
        <w:t>(feature checking)</w:t>
      </w:r>
      <w:r>
        <w:t>，並在執行中文斷詞</w:t>
      </w:r>
      <w:r>
        <w:t xml:space="preserve"> </w:t>
      </w:r>
      <w:r>
        <w:rPr>
          <w:rFonts w:cs="Times New Roman"/>
        </w:rPr>
        <w:t>(Chinese Word Segment</w:t>
      </w:r>
      <w:r>
        <w:t>，以下簡稱</w:t>
      </w:r>
      <w:r>
        <w:rPr>
          <w:rFonts w:cs="Times New Roman"/>
        </w:rPr>
        <w:t xml:space="preserve"> CWS) </w:t>
      </w:r>
      <w:r>
        <w:rPr>
          <w:rFonts w:cs="Times New Roman"/>
        </w:rPr>
        <w:t>的</w:t>
      </w:r>
      <w:r>
        <w:t>同時依節點加註詞性標記</w:t>
      </w:r>
      <w:r>
        <w:t xml:space="preserve"> </w:t>
      </w:r>
      <w:r>
        <w:rPr>
          <w:rFonts w:cs="Times New Roman"/>
        </w:rPr>
        <w:t>(Part of Speech,</w:t>
      </w:r>
      <w:r>
        <w:t xml:space="preserve"> </w:t>
      </w:r>
      <w:r>
        <w:t>以下簡稱</w:t>
      </w:r>
      <w:r>
        <w:t xml:space="preserve"> </w:t>
      </w:r>
      <w:r>
        <w:rPr>
          <w:rFonts w:cs="Times New Roman"/>
        </w:rPr>
        <w:t>POS)</w:t>
      </w:r>
      <w:r>
        <w:t>，其過程中考量到漢語中雙音詞及非核心語重音等構詞上的特性。而</w:t>
      </w:r>
      <w:r>
        <w:t xml:space="preserve"> </w:t>
      </w:r>
      <w:r>
        <w:rPr>
          <w:rFonts w:cs="Times New Roman"/>
        </w:rPr>
        <w:t xml:space="preserve">Loki </w:t>
      </w:r>
      <w:r>
        <w:t>將經</w:t>
      </w:r>
      <w:r>
        <w:t xml:space="preserve"> </w:t>
      </w:r>
      <w:proofErr w:type="spellStart"/>
      <w:r>
        <w:rPr>
          <w:rFonts w:cs="Times New Roman"/>
        </w:rPr>
        <w:t>Articut</w:t>
      </w:r>
      <w:proofErr w:type="spellEnd"/>
      <w:r>
        <w:t xml:space="preserve"> </w:t>
      </w:r>
      <w:r>
        <w:t>標記斷詞的語句以正規表示式</w:t>
      </w:r>
      <w:r>
        <w:t xml:space="preserve"> </w:t>
      </w:r>
      <w:r>
        <w:rPr>
          <w:rFonts w:cs="Times New Roman"/>
        </w:rPr>
        <w:t>(Regular Expression,</w:t>
      </w:r>
      <w:r>
        <w:t xml:space="preserve"> </w:t>
      </w:r>
      <w:r>
        <w:t>以下稱</w:t>
      </w:r>
      <w:r>
        <w:t xml:space="preserve"> </w:t>
      </w:r>
      <w:r>
        <w:rPr>
          <w:rFonts w:cs="Times New Roman"/>
        </w:rPr>
        <w:t xml:space="preserve">Regex) </w:t>
      </w:r>
      <w:r>
        <w:t>輸出，以句法及語意結構做為運算操作符號，在不同的語境和意圖之下，比對語料結構，使用者可於相關程式區塊中撰寫程式碼，以針對不同結構進行詞彙參數抽取，設計回應等操作。</w:t>
      </w:r>
    </w:p>
    <w:p w14:paraId="72C8C7BC" w14:textId="77777777" w:rsidR="00D823B0" w:rsidRDefault="00D823B0" w:rsidP="00D823B0">
      <w:pPr>
        <w:pStyle w:val="2"/>
        <w:numPr>
          <w:ilvl w:val="1"/>
          <w:numId w:val="3"/>
        </w:numPr>
        <w:tabs>
          <w:tab w:val="clear" w:pos="0"/>
          <w:tab w:val="num" w:pos="360"/>
        </w:tabs>
      </w:pPr>
      <w:r>
        <w:t>研究步驟</w:t>
      </w:r>
    </w:p>
    <w:p w14:paraId="1BA36F09" w14:textId="77777777" w:rsidR="00D823B0" w:rsidRDefault="00D823B0" w:rsidP="00D823B0">
      <w:pPr>
        <w:pStyle w:val="List-4"/>
        <w:numPr>
          <w:ilvl w:val="0"/>
          <w:numId w:val="4"/>
        </w:numPr>
        <w:rPr>
          <w:rFonts w:ascii="標楷體" w:eastAsia="標楷體" w:hAnsi="標楷體"/>
        </w:rPr>
      </w:pPr>
      <w:r>
        <w:rPr>
          <w:rFonts w:ascii="標楷體" w:eastAsia="標楷體" w:hAnsi="標楷體"/>
        </w:rPr>
        <w:t>將語料轉化為電腦可運算的單位：</w:t>
      </w:r>
    </w:p>
    <w:p w14:paraId="67E769EF" w14:textId="77777777" w:rsidR="00D823B0" w:rsidRDefault="00D823B0" w:rsidP="00D823B0">
      <w:r>
        <w:t>首先，使用</w:t>
      </w:r>
      <w:proofErr w:type="spellStart"/>
      <w:r>
        <w:t>Articut</w:t>
      </w:r>
      <w:proofErr w:type="spellEnd"/>
      <w:r>
        <w:rPr>
          <w:color w:val="000000" w:themeColor="text1"/>
        </w:rPr>
        <w:t>將語料進行</w:t>
      </w:r>
      <w:proofErr w:type="gramStart"/>
      <w:r>
        <w:rPr>
          <w:color w:val="000000" w:themeColor="text1"/>
        </w:rPr>
        <w:t>中文斷詞</w:t>
      </w:r>
      <w:proofErr w:type="gramEnd"/>
      <w:r>
        <w:rPr>
          <w:color w:val="000000" w:themeColor="text1"/>
        </w:rPr>
        <w:t xml:space="preserve"> </w:t>
      </w:r>
      <w:r>
        <w:t xml:space="preserve">(CWS) </w:t>
      </w:r>
      <w:r>
        <w:t>和詞性標記</w:t>
      </w:r>
      <w:r>
        <w:t xml:space="preserve"> (POS) </w:t>
      </w:r>
      <w:r>
        <w:t>處理，</w:t>
      </w:r>
      <w:ins w:id="13" w:author="Tim Chou" w:date="2023-02-07T15:01:00Z">
        <w:r>
          <w:t>而</w:t>
        </w:r>
        <w:r>
          <w:t>CWS</w:t>
        </w:r>
        <w:r>
          <w:t>和</w:t>
        </w:r>
        <w:r>
          <w:t xml:space="preserve">POS </w:t>
        </w:r>
        <w:r>
          <w:t>賦予語料具一致性的操作符號，</w:t>
        </w:r>
      </w:ins>
      <w:r>
        <w:t>範例操作如</w:t>
      </w:r>
      <w:ins w:id="14" w:author="Tim Chou" w:date="2023-02-07T15:23:00Z">
        <w:r>
          <w:fldChar w:fldCharType="begin"/>
        </w:r>
        <w:r>
          <w:instrText xml:space="preserve"> REF _Ref126675804 \r \h </w:instrText>
        </w:r>
      </w:ins>
      <w:ins w:id="15" w:author="Tim Chou" w:date="2023-02-07T15:23:00Z">
        <w:r>
          <w:fldChar w:fldCharType="separate"/>
        </w:r>
        <w:r>
          <w:t>(17</w:t>
        </w:r>
        <w:r>
          <w:fldChar w:fldCharType="end"/>
        </w:r>
      </w:ins>
      <w:ins w:id="16" w:author="Tim Chou" w:date="2023-02-07T15:22:00Z">
        <w:r>
          <w:t>)</w:t>
        </w:r>
      </w:ins>
      <w:r>
        <w:t>：</w:t>
      </w:r>
    </w:p>
    <w:p w14:paraId="33D7E279" w14:textId="77777777" w:rsidR="00D823B0" w:rsidRDefault="00D823B0" w:rsidP="00D823B0">
      <w:pPr>
        <w:rPr>
          <w:ins w:id="17" w:author="Tim Chou" w:date="2023-02-07T15:22:00Z"/>
          <w:b/>
        </w:rPr>
      </w:pPr>
    </w:p>
    <w:p w14:paraId="7C17FDF7" w14:textId="77777777" w:rsidR="00D823B0" w:rsidRDefault="00D823B0" w:rsidP="00D823B0">
      <w:pPr>
        <w:pStyle w:val="Example"/>
      </w:pPr>
      <w:bookmarkStart w:id="18" w:name="_Ref126675804"/>
      <w:ins w:id="19" w:author="Tim Chou" w:date="2023-02-07T15:22:00Z">
        <w:r>
          <w:t>)</w:t>
        </w:r>
        <w:r>
          <w:tab/>
        </w:r>
        <w:proofErr w:type="spellStart"/>
        <w:r w:rsidRPr="007F1939">
          <w:rPr>
            <w:rFonts w:eastAsia="標楷體"/>
          </w:rPr>
          <w:t>Articut</w:t>
        </w:r>
        <w:proofErr w:type="spellEnd"/>
        <w:r w:rsidRPr="007F1939">
          <w:rPr>
            <w:rFonts w:ascii="標楷體" w:eastAsia="標楷體" w:hAnsi="標楷體"/>
          </w:rPr>
          <w:t>的</w:t>
        </w:r>
        <w:r w:rsidRPr="007F1939">
          <w:rPr>
            <w:rFonts w:eastAsia="標楷體"/>
          </w:rPr>
          <w:t>CWS</w:t>
        </w:r>
        <w:r w:rsidRPr="007F1939">
          <w:rPr>
            <w:rFonts w:ascii="標楷體" w:eastAsia="標楷體" w:hAnsi="標楷體"/>
          </w:rPr>
          <w:t>與</w:t>
        </w:r>
        <w:r w:rsidRPr="007F1939">
          <w:rPr>
            <w:rFonts w:eastAsia="標楷體"/>
          </w:rPr>
          <w:t>POS</w:t>
        </w:r>
        <w:r w:rsidRPr="007F1939">
          <w:rPr>
            <w:rFonts w:ascii="標楷體" w:eastAsia="標楷體" w:hAnsi="標楷體"/>
            <w:lang w:eastAsia="zh-TW"/>
          </w:rPr>
          <w:t>操作</w:t>
        </w:r>
        <w:r w:rsidRPr="007F1939">
          <w:rPr>
            <w:rFonts w:ascii="標楷體" w:eastAsia="標楷體" w:hAnsi="標楷體"/>
          </w:rPr>
          <w:t>範例：</w:t>
        </w:r>
      </w:ins>
      <w:bookmarkEnd w:id="18"/>
    </w:p>
    <w:p w14:paraId="3F76EDE8" w14:textId="77777777" w:rsidR="00D823B0" w:rsidRDefault="00D823B0" w:rsidP="00D823B0">
      <w:pPr>
        <w:pStyle w:val="Gloss0"/>
      </w:pPr>
      <w:r>
        <w:rPr>
          <w:noProof/>
        </w:rPr>
        <w:lastRenderedPageBreak/>
        <w:drawing>
          <wp:inline distT="0" distB="0" distL="0" distR="0" wp14:anchorId="2FE02DB0" wp14:editId="464577E1">
            <wp:extent cx="2883363" cy="212660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11"/>
                    <a:stretch>
                      <a:fillRect/>
                    </a:stretch>
                  </pic:blipFill>
                  <pic:spPr bwMode="auto">
                    <a:xfrm>
                      <a:off x="0" y="0"/>
                      <a:ext cx="2888001" cy="2130029"/>
                    </a:xfrm>
                    <a:prstGeom prst="rect">
                      <a:avLst/>
                    </a:prstGeom>
                  </pic:spPr>
                </pic:pic>
              </a:graphicData>
            </a:graphic>
          </wp:inline>
        </w:drawing>
      </w:r>
    </w:p>
    <w:p w14:paraId="5091BCD0" w14:textId="77777777" w:rsidR="00D823B0" w:rsidRDefault="00D823B0" w:rsidP="00D823B0">
      <w:pPr>
        <w:pStyle w:val="List-3"/>
      </w:pPr>
    </w:p>
    <w:p w14:paraId="0205681C" w14:textId="77777777" w:rsidR="00D823B0" w:rsidRDefault="00D823B0" w:rsidP="00D823B0">
      <w:pPr>
        <w:rPr>
          <w:ins w:id="20" w:author="Tim Chou" w:date="2023-02-07T15:23:00Z"/>
          <w:rFonts w:ascii="標楷體" w:hAnsi="標楷體"/>
          <w:b/>
        </w:rPr>
      </w:pPr>
      <w:ins w:id="21" w:author="Tim Chou" w:date="2023-02-07T15:21:00Z">
        <w:r>
          <w:rPr>
            <w:rFonts w:ascii="標楷體" w:hAnsi="標楷體"/>
          </w:rPr>
          <w:t>接著</w:t>
        </w:r>
      </w:ins>
      <w:r>
        <w:rPr>
          <w:rFonts w:ascii="標楷體" w:hAnsi="標楷體"/>
        </w:rPr>
        <w:t>利用</w:t>
      </w:r>
      <w:r>
        <w:t>Loki Advanced</w:t>
      </w:r>
      <w:r>
        <w:rPr>
          <w:rFonts w:ascii="標楷體" w:hAnsi="標楷體"/>
        </w:rPr>
        <w:t xml:space="preserve"> 將以上結果輸出為以</w:t>
      </w:r>
      <w:r>
        <w:t>Regex</w:t>
      </w:r>
      <w:r>
        <w:rPr>
          <w:rFonts w:ascii="標楷體" w:hAnsi="標楷體"/>
        </w:rPr>
        <w:t xml:space="preserve">表示之句法結構態樣 </w:t>
      </w:r>
      <w:r>
        <w:t>(Syntactic Pattern)</w:t>
      </w:r>
      <w:ins w:id="22" w:author="Tim Chou" w:date="2023-02-07T15:24:00Z">
        <w:r>
          <w:rPr>
            <w:rFonts w:ascii="標楷體" w:hAnsi="標楷體"/>
          </w:rPr>
          <w:t>，</w:t>
        </w:r>
        <w:moveToRangeStart w:id="23" w:author="Tim Chou" w:date="2023-02-07T15:24:00Z" w:name="move126675900"/>
        <w:r>
          <w:t>此步驟將</w:t>
        </w:r>
        <w:r>
          <w:fldChar w:fldCharType="begin"/>
        </w:r>
        <w:r>
          <w:instrText xml:space="preserve"> REF _Ref126675804 \r \h </w:instrText>
        </w:r>
      </w:ins>
      <w:ins w:id="24" w:author="Tim Chou" w:date="2023-02-07T15:24:00Z">
        <w:r>
          <w:fldChar w:fldCharType="separate"/>
        </w:r>
        <w:r>
          <w:t>(17</w:t>
        </w:r>
        <w:r>
          <w:fldChar w:fldCharType="end"/>
        </w:r>
        <w:r>
          <w:t>)</w:t>
        </w:r>
        <w:r>
          <w:t>斷</w:t>
        </w:r>
      </w:ins>
      <w:ins w:id="25" w:author="Tim Chou" w:date="2023-02-07T15:25:00Z">
        <w:r>
          <w:t>的</w:t>
        </w:r>
      </w:ins>
      <w:ins w:id="26" w:author="Tim Chou" w:date="2023-02-07T15:24:00Z">
        <w:r>
          <w:t>詞標記結果轉為電腦可運算的單位。</w:t>
        </w:r>
      </w:ins>
      <w:moveToRangeEnd w:id="23"/>
      <w:r>
        <w:rPr>
          <w:rFonts w:ascii="標楷體" w:hAnsi="標楷體"/>
        </w:rPr>
        <w:t>。範例操作如</w:t>
      </w:r>
      <w:ins w:id="27" w:author="Tim Chou" w:date="2023-02-07T15:24:00Z">
        <w:r>
          <w:fldChar w:fldCharType="begin"/>
        </w:r>
        <w:r>
          <w:instrText xml:space="preserve"> REF _Ref126675857 \r \h </w:instrText>
        </w:r>
      </w:ins>
      <w:ins w:id="28" w:author="Tim Chou" w:date="2023-02-07T15:24:00Z">
        <w:r>
          <w:fldChar w:fldCharType="separate"/>
        </w:r>
        <w:r>
          <w:t>(18</w:t>
        </w:r>
        <w:r>
          <w:fldChar w:fldCharType="end"/>
        </w:r>
      </w:ins>
      <w:ins w:id="29" w:author="Tim Chou" w:date="2023-02-07T15:23:00Z">
        <w:r>
          <w:t>)</w:t>
        </w:r>
      </w:ins>
      <w:r>
        <w:rPr>
          <w:rFonts w:ascii="標楷體" w:hAnsi="標楷體"/>
        </w:rPr>
        <w:t>：</w:t>
      </w:r>
    </w:p>
    <w:p w14:paraId="2477A6E8" w14:textId="77777777" w:rsidR="00D823B0" w:rsidRDefault="00D823B0" w:rsidP="00D823B0"/>
    <w:p w14:paraId="1D4AD69F" w14:textId="77777777" w:rsidR="00D823B0" w:rsidRDefault="00D823B0" w:rsidP="00D823B0">
      <w:pPr>
        <w:pStyle w:val="Example"/>
      </w:pPr>
      <w:bookmarkStart w:id="30" w:name="_Ref126675857"/>
      <w:ins w:id="31" w:author="Tim Chou" w:date="2023-02-07T15:23:00Z">
        <w:r>
          <w:t>)</w:t>
        </w:r>
        <w:r>
          <w:tab/>
        </w:r>
        <w:r w:rsidRPr="00D51AB6">
          <w:rPr>
            <w:rFonts w:eastAsia="標楷體"/>
          </w:rPr>
          <w:t>Loki</w:t>
        </w:r>
        <w:r w:rsidRPr="00D51AB6">
          <w:rPr>
            <w:rFonts w:ascii="標楷體" w:eastAsia="標楷體" w:hAnsi="標楷體"/>
          </w:rPr>
          <w:t>的</w:t>
        </w:r>
        <w:r w:rsidRPr="00D51AB6">
          <w:rPr>
            <w:rFonts w:eastAsia="標楷體"/>
          </w:rPr>
          <w:t>Regex</w:t>
        </w:r>
        <w:r w:rsidRPr="00D51AB6">
          <w:rPr>
            <w:rFonts w:ascii="標楷體" w:eastAsia="標楷體" w:hAnsi="標楷體"/>
          </w:rPr>
          <w:t>輸出範例：</w:t>
        </w:r>
      </w:ins>
      <w:bookmarkEnd w:id="30"/>
    </w:p>
    <w:p w14:paraId="5B184F0D" w14:textId="77777777" w:rsidR="00D823B0" w:rsidRDefault="00D823B0" w:rsidP="00D823B0">
      <w:pPr>
        <w:rPr>
          <w:rFonts w:ascii="標楷體" w:hAnsi="標楷體"/>
          <w:szCs w:val="24"/>
        </w:rPr>
      </w:pPr>
      <w:r>
        <w:rPr>
          <w:noProof/>
        </w:rPr>
        <w:drawing>
          <wp:inline distT="0" distB="0" distL="0" distR="0" wp14:anchorId="7214BC64" wp14:editId="208C3760">
            <wp:extent cx="5676900" cy="1181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12"/>
                    <a:stretch>
                      <a:fillRect/>
                    </a:stretch>
                  </pic:blipFill>
                  <pic:spPr bwMode="auto">
                    <a:xfrm>
                      <a:off x="0" y="0"/>
                      <a:ext cx="5676900" cy="1181100"/>
                    </a:xfrm>
                    <a:prstGeom prst="rect">
                      <a:avLst/>
                    </a:prstGeom>
                  </pic:spPr>
                </pic:pic>
              </a:graphicData>
            </a:graphic>
          </wp:inline>
        </w:drawing>
      </w:r>
    </w:p>
    <w:p w14:paraId="4E9D95E4" w14:textId="77777777" w:rsidR="00D823B0" w:rsidRDefault="00D823B0" w:rsidP="00D823B0">
      <w:pPr>
        <w:pStyle w:val="List-4"/>
        <w:rPr>
          <w:del w:id="32" w:author="Tim Chou" w:date="2023-02-07T15:24:00Z"/>
          <w:rFonts w:ascii="標楷體" w:eastAsia="標楷體" w:hAnsi="標楷體"/>
        </w:rPr>
      </w:pPr>
    </w:p>
    <w:p w14:paraId="0E8C2273" w14:textId="77777777" w:rsidR="00D823B0" w:rsidRDefault="00D823B0" w:rsidP="00D823B0">
      <w:pPr>
        <w:pStyle w:val="List-4"/>
        <w:rPr>
          <w:rFonts w:ascii="標楷體" w:eastAsia="標楷體" w:hAnsi="標楷體"/>
        </w:rPr>
      </w:pPr>
      <w:r>
        <w:rPr>
          <w:rFonts w:ascii="標楷體" w:eastAsia="標楷體" w:hAnsi="標楷體"/>
        </w:rPr>
        <w:t>以程式碼撰寫判斷依據和操作流程：</w:t>
      </w:r>
    </w:p>
    <w:p w14:paraId="3112485B" w14:textId="77777777" w:rsidR="00D823B0" w:rsidRDefault="00D823B0" w:rsidP="00D823B0">
      <w:r>
        <w:t>在</w:t>
      </w:r>
      <w:r>
        <w:t xml:space="preserve"> Loki Advanced </w:t>
      </w:r>
      <w:r>
        <w:t>網頁工具上歸納並編輯正規表示式</w:t>
      </w:r>
      <w:r>
        <w:t xml:space="preserve"> (Regex) </w:t>
      </w:r>
      <w:r>
        <w:t>以收斂句法結構態樣</w:t>
      </w:r>
      <w:r>
        <w:t xml:space="preserve"> (Syntactic</w:t>
      </w:r>
      <w:r>
        <w:rPr>
          <w:rFonts w:hint="eastAsia"/>
        </w:rPr>
        <w:t xml:space="preserve"> </w:t>
      </w:r>
      <w:r>
        <w:t xml:space="preserve">Pattern) </w:t>
      </w:r>
      <w:r>
        <w:t>，</w:t>
      </w:r>
      <w:commentRangeStart w:id="33"/>
      <w:commentRangeStart w:id="34"/>
      <w:r>
        <w:t>提高其壓縮比</w:t>
      </w:r>
      <w:commentRangeEnd w:id="33"/>
      <w:ins w:id="35" w:author="Tim Chou" w:date="2023-02-07T15:27:00Z">
        <w:r>
          <w:commentReference w:id="33"/>
        </w:r>
      </w:ins>
      <w:commentRangeEnd w:id="34"/>
      <w:r>
        <w:rPr>
          <w:rStyle w:val="a7"/>
        </w:rPr>
        <w:commentReference w:id="34"/>
      </w:r>
      <w:r>
        <w:rPr>
          <w:rStyle w:val="ac"/>
        </w:rPr>
        <w:footnoteReference w:id="1"/>
      </w:r>
      <w:ins w:id="36" w:author="Tim Chou" w:date="2023-02-07T15:27:00Z">
        <w:r>
          <w:t>；</w:t>
        </w:r>
      </w:ins>
      <w:proofErr w:type="gramStart"/>
      <w:r>
        <w:t>此外，</w:t>
      </w:r>
      <w:proofErr w:type="gramEnd"/>
      <w:r>
        <w:t>於正規表示式</w:t>
      </w:r>
      <w:r>
        <w:t xml:space="preserve"> (Regex) </w:t>
      </w:r>
      <w:r>
        <w:t>中</w:t>
      </w:r>
      <w:ins w:id="37" w:author="Tim Chou" w:date="2023-02-07T15:46:00Z">
        <w:r>
          <w:t>也可如例</w:t>
        </w:r>
        <w:r>
          <w:fldChar w:fldCharType="begin"/>
        </w:r>
        <w:r>
          <w:instrText xml:space="preserve"> REF _Ref126677232 \r \h </w:instrText>
        </w:r>
      </w:ins>
      <w:ins w:id="38" w:author="Tim Chou" w:date="2023-02-07T15:46:00Z">
        <w:r>
          <w:fldChar w:fldCharType="separate"/>
        </w:r>
        <w:r>
          <w:t>(19</w:t>
        </w:r>
        <w:r>
          <w:fldChar w:fldCharType="end"/>
        </w:r>
        <w:r>
          <w:t>)</w:t>
        </w:r>
        <w:r>
          <w:t>所示，</w:t>
        </w:r>
      </w:ins>
      <w:r>
        <w:t>加入括號或以特殊語法撰寫也可以達到抽取特定詞彙參數或語法結構的目的。</w:t>
      </w:r>
    </w:p>
    <w:p w14:paraId="256E95D7" w14:textId="77777777" w:rsidR="00D823B0" w:rsidRDefault="00D823B0" w:rsidP="00D823B0"/>
    <w:p w14:paraId="1E771739" w14:textId="77777777" w:rsidR="00D823B0" w:rsidRDefault="00D823B0" w:rsidP="00D823B0">
      <w:pPr>
        <w:pStyle w:val="Example"/>
      </w:pPr>
      <w:bookmarkStart w:id="39" w:name="_Ref126677232"/>
      <w:r>
        <w:t>)</w:t>
      </w:r>
      <w:r>
        <w:tab/>
      </w:r>
      <w:ins w:id="40" w:author="Tim Chou" w:date="2023-02-07T15:46:00Z">
        <w:r w:rsidRPr="00ED48A2">
          <w:rPr>
            <w:rFonts w:eastAsia="標楷體"/>
          </w:rPr>
          <w:t>Regex</w:t>
        </w:r>
        <w:r w:rsidRPr="00ED48A2">
          <w:rPr>
            <w:rFonts w:ascii="標楷體" w:eastAsia="標楷體" w:hAnsi="標楷體"/>
          </w:rPr>
          <w:t>的進一步編修：</w:t>
        </w:r>
      </w:ins>
      <w:bookmarkEnd w:id="39"/>
    </w:p>
    <w:p w14:paraId="59C2AF6F" w14:textId="77777777" w:rsidR="00D823B0" w:rsidRDefault="00D823B0" w:rsidP="00D823B0">
      <w:pPr>
        <w:pStyle w:val="List-4"/>
        <w:numPr>
          <w:ilvl w:val="0"/>
          <w:numId w:val="0"/>
        </w:numPr>
        <w:rPr>
          <w:rFonts w:ascii="標楷體" w:eastAsia="標楷體" w:hAnsi="標楷體"/>
        </w:rPr>
      </w:pPr>
      <w:r>
        <w:rPr>
          <w:noProof/>
        </w:rPr>
        <w:drawing>
          <wp:inline distT="0" distB="0" distL="0" distR="0" wp14:anchorId="3E3518D8" wp14:editId="1606EE70">
            <wp:extent cx="5661660" cy="117348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13"/>
                    <a:stretch>
                      <a:fillRect/>
                    </a:stretch>
                  </pic:blipFill>
                  <pic:spPr bwMode="auto">
                    <a:xfrm>
                      <a:off x="0" y="0"/>
                      <a:ext cx="5661660" cy="1173480"/>
                    </a:xfrm>
                    <a:prstGeom prst="rect">
                      <a:avLst/>
                    </a:prstGeom>
                  </pic:spPr>
                </pic:pic>
              </a:graphicData>
            </a:graphic>
          </wp:inline>
        </w:drawing>
      </w:r>
    </w:p>
    <w:p w14:paraId="1CD12B57" w14:textId="77777777" w:rsidR="00D823B0" w:rsidRDefault="00D823B0" w:rsidP="00D823B0">
      <w:r>
        <w:t>根據對句法結構態樣</w:t>
      </w:r>
      <w:r>
        <w:t xml:space="preserve"> (Syntactic Pattern) </w:t>
      </w:r>
      <w:r>
        <w:t>的觀察，「差一點」</w:t>
      </w:r>
      <w:r>
        <w:t xml:space="preserve"> </w:t>
      </w:r>
      <w:r>
        <w:t>後的動詞</w:t>
      </w:r>
      <w:proofErr w:type="gramStart"/>
      <w:ins w:id="41" w:author="Peter Wolf" w:date="2023-02-07T17:40:00Z">
        <w:r>
          <w:t>在構詞層</w:t>
        </w:r>
        <w:r>
          <w:lastRenderedPageBreak/>
          <w:t>面</w:t>
        </w:r>
      </w:ins>
      <w:proofErr w:type="gramEnd"/>
      <w:r>
        <w:t>似乎帶有某種語意上的「錨點」。根據對語料的觀察在</w:t>
      </w:r>
      <w:r>
        <w:t xml:space="preserve"> Regex </w:t>
      </w:r>
      <w:r>
        <w:t>中加入帶有「錨點」的動詞組詞尾，使其可抽取詞尾帶有「上」、「下」、「入」、「倒」、「斃」「出」、「爆」、「死」、「亡」、「完」、「光」、「掉」、「好」、「到」「成」、「走」、「出」、「來」的動詞及比對動詞前含有</w:t>
      </w:r>
      <w:r>
        <w:t xml:space="preserve"> </w:t>
      </w:r>
      <w:r>
        <w:t>「就」、「便」，動詞後</w:t>
      </w:r>
      <w:proofErr w:type="gramStart"/>
      <w:r>
        <w:t>含有動貌助詞</w:t>
      </w:r>
      <w:proofErr w:type="gramEnd"/>
      <w:r>
        <w:t>「了」的句子，涵蓋性較編輯前有所提升。</w:t>
      </w:r>
    </w:p>
    <w:p w14:paraId="1F785F4E" w14:textId="77777777" w:rsidR="00D823B0" w:rsidRDefault="00D823B0" w:rsidP="00D823B0"/>
    <w:p w14:paraId="67ECFDBD" w14:textId="77777777" w:rsidR="00D823B0" w:rsidRDefault="00D823B0" w:rsidP="00D823B0">
      <w:pPr>
        <w:ind w:firstLine="480"/>
      </w:pPr>
      <w:r>
        <w:t>接著將編輯過後的</w:t>
      </w:r>
      <w:r>
        <w:t xml:space="preserve">Loki </w:t>
      </w:r>
      <w:r>
        <w:t>模型部屬完成後下載以</w:t>
      </w:r>
      <w:r>
        <w:t xml:space="preserve"> .</w:t>
      </w:r>
      <w:proofErr w:type="spellStart"/>
      <w:r>
        <w:t>py</w:t>
      </w:r>
      <w:proofErr w:type="spellEnd"/>
      <w:r>
        <w:t xml:space="preserve"> </w:t>
      </w:r>
      <w:r>
        <w:t>檔案格式下載，</w:t>
      </w:r>
      <w:r>
        <w:t>Loki</w:t>
      </w:r>
      <w:r>
        <w:t>會自動完成比對句法結構態樣</w:t>
      </w:r>
      <w:r>
        <w:t xml:space="preserve"> </w:t>
      </w:r>
      <w:commentRangeStart w:id="42"/>
      <w:r>
        <w:t>(Syntactic Pattern)</w:t>
      </w:r>
      <w:commentRangeEnd w:id="42"/>
      <w:r>
        <w:commentReference w:id="42"/>
      </w:r>
      <w:r>
        <w:t xml:space="preserve"> </w:t>
      </w:r>
      <w:r>
        <w:t>的程式碼，使用者須在相關程式區塊中撰寫針對該句法結構態樣</w:t>
      </w:r>
      <w:r>
        <w:t xml:space="preserve"> (Syntactic Pattern) </w:t>
      </w:r>
      <w:r>
        <w:t>的操作流程、判斷依據和解釋性文字，如例</w:t>
      </w:r>
      <w:r>
        <w:fldChar w:fldCharType="begin"/>
      </w:r>
      <w:r>
        <w:instrText xml:space="preserve"> REF _Ref126692536 \r \h </w:instrText>
      </w:r>
      <w:r>
        <w:fldChar w:fldCharType="separate"/>
      </w:r>
      <w:r>
        <w:t>(20</w:t>
      </w:r>
      <w:r>
        <w:fldChar w:fldCharType="end"/>
      </w:r>
      <w:r>
        <w:rPr>
          <w:rFonts w:hint="eastAsia"/>
        </w:rPr>
        <w:t>)</w:t>
      </w:r>
      <w:r>
        <w:t>所示。</w:t>
      </w:r>
    </w:p>
    <w:p w14:paraId="09CF23AA" w14:textId="77777777" w:rsidR="00D823B0" w:rsidRDefault="00D823B0" w:rsidP="00D823B0"/>
    <w:p w14:paraId="6A97E8BA" w14:textId="77777777" w:rsidR="00D823B0" w:rsidRDefault="00D823B0" w:rsidP="00D823B0">
      <w:pPr>
        <w:pStyle w:val="Example"/>
        <w:rPr>
          <w:lang w:eastAsia="zh-TW"/>
        </w:rPr>
      </w:pPr>
      <w:bookmarkStart w:id="43" w:name="_Ref126692536"/>
      <w:r>
        <w:rPr>
          <w:lang w:eastAsia="zh-TW"/>
        </w:rPr>
        <w:t>)</w:t>
      </w:r>
      <w:r>
        <w:rPr>
          <w:lang w:eastAsia="zh-TW"/>
        </w:rPr>
        <w:tab/>
      </w:r>
      <w:commentRangeStart w:id="44"/>
      <w:r>
        <w:rPr>
          <w:lang w:eastAsia="zh-TW"/>
        </w:rPr>
        <w:t>XXX</w:t>
      </w:r>
      <w:commentRangeEnd w:id="44"/>
      <w:r>
        <w:commentReference w:id="44"/>
      </w:r>
      <w:bookmarkEnd w:id="43"/>
      <w:r>
        <w:rPr>
          <w:lang w:eastAsia="zh-TW"/>
        </w:rPr>
        <w:t xml:space="preserve"> </w:t>
      </w:r>
      <w:r w:rsidRPr="004C6726">
        <w:rPr>
          <w:rFonts w:ascii="標楷體" w:eastAsia="標楷體" w:hAnsi="標楷體" w:hint="eastAsia"/>
          <w:lang w:eastAsia="zh-TW"/>
        </w:rPr>
        <w:t>輸入之語料符合</w:t>
      </w:r>
      <w:r w:rsidRPr="004C6726">
        <w:rPr>
          <w:rFonts w:ascii="標楷體" w:eastAsia="標楷體" w:hAnsi="標楷體"/>
          <w:lang w:eastAsia="zh-TW"/>
        </w:rPr>
        <w:t>「</w:t>
      </w:r>
      <w:r w:rsidRPr="004C6726">
        <w:rPr>
          <w:rFonts w:ascii="標楷體" w:eastAsia="標楷體" w:hAnsi="標楷體" w:hint="eastAsia"/>
          <w:lang w:eastAsia="zh-TW"/>
        </w:rPr>
        <w:t>差一點昏倒</w:t>
      </w:r>
      <w:r w:rsidRPr="004C6726">
        <w:rPr>
          <w:rFonts w:ascii="標楷體" w:eastAsia="標楷體" w:hAnsi="標楷體"/>
          <w:lang w:eastAsia="zh-TW"/>
        </w:rPr>
        <w:t>」</w:t>
      </w:r>
      <w:r w:rsidRPr="004C6726">
        <w:rPr>
          <w:rFonts w:ascii="標楷體" w:eastAsia="標楷體" w:hAnsi="標楷體" w:hint="eastAsia"/>
          <w:lang w:eastAsia="zh-TW"/>
        </w:rPr>
        <w:t>對應之</w:t>
      </w:r>
      <w:r w:rsidRPr="002D060E">
        <w:rPr>
          <w:rFonts w:eastAsia="標楷體"/>
          <w:lang w:eastAsia="zh-TW"/>
        </w:rPr>
        <w:t>Regex</w:t>
      </w:r>
      <w:r w:rsidRPr="004C6726">
        <w:rPr>
          <w:rFonts w:ascii="標楷體" w:eastAsia="標楷體" w:hAnsi="標楷體" w:hint="eastAsia"/>
          <w:lang w:eastAsia="zh-TW"/>
        </w:rPr>
        <w:t>，即執行以下程式區塊。</w:t>
      </w:r>
    </w:p>
    <w:p w14:paraId="60C81BB5" w14:textId="77777777" w:rsidR="00D823B0" w:rsidRDefault="00D823B0" w:rsidP="00D823B0">
      <w:pPr>
        <w:pStyle w:val="Gloss0"/>
        <w:rPr>
          <w:rFonts w:ascii="標楷體" w:eastAsia="標楷體" w:hAnsi="標楷體"/>
        </w:rPr>
      </w:pPr>
      <w:r>
        <w:rPr>
          <w:noProof/>
        </w:rPr>
        <w:drawing>
          <wp:inline distT="0" distB="0" distL="0" distR="0" wp14:anchorId="22F5FB9B" wp14:editId="51C236A2">
            <wp:extent cx="5715000" cy="1851660"/>
            <wp:effectExtent l="0" t="0" r="0" b="0"/>
            <wp:docPr id="4"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7"/>
                    <pic:cNvPicPr>
                      <a:picLocks noChangeAspect="1" noChangeArrowheads="1"/>
                    </pic:cNvPicPr>
                  </pic:nvPicPr>
                  <pic:blipFill>
                    <a:blip r:embed="rId14"/>
                    <a:stretch>
                      <a:fillRect/>
                    </a:stretch>
                  </pic:blipFill>
                  <pic:spPr bwMode="auto">
                    <a:xfrm>
                      <a:off x="0" y="0"/>
                      <a:ext cx="5715000" cy="1851660"/>
                    </a:xfrm>
                    <a:prstGeom prst="rect">
                      <a:avLst/>
                    </a:prstGeom>
                  </pic:spPr>
                </pic:pic>
              </a:graphicData>
            </a:graphic>
          </wp:inline>
        </w:drawing>
      </w:r>
    </w:p>
    <w:p w14:paraId="77DBDD6B" w14:textId="77777777" w:rsidR="00D823B0" w:rsidRDefault="00D823B0" w:rsidP="00D823B0"/>
    <w:p w14:paraId="48CA5CF0" w14:textId="77777777" w:rsidR="00D823B0" w:rsidRDefault="00D823B0" w:rsidP="00D823B0">
      <w:r>
        <w:t>依據先前編輯的</w:t>
      </w:r>
      <w:r>
        <w:t xml:space="preserve"> Regex </w:t>
      </w:r>
      <w:r>
        <w:t>位置抽取詞彙並加以組合得到「差一點」後的第一個動詞。經過觀察與歸納，依語意邏輯</w:t>
      </w:r>
      <w:r>
        <w:t xml:space="preserve"> (Semantic Logic) </w:t>
      </w:r>
      <w:r>
        <w:t>設計歸納過後的判斷依據，抽取特定事件語意結構實現語意層面的分析，並將判斷依據加入程式區塊，使模型在運作過程中適時回傳判斷結果以利觀察修正。</w:t>
      </w:r>
    </w:p>
    <w:p w14:paraId="165C41D3" w14:textId="77777777" w:rsidR="00D823B0" w:rsidRDefault="00D823B0" w:rsidP="00D823B0">
      <w:pPr>
        <w:rPr>
          <w:rFonts w:ascii="標楷體" w:hAnsi="標楷體" w:cs="Times New Roman"/>
          <w:bCs/>
          <w:color w:val="000000"/>
          <w:kern w:val="0"/>
          <w:szCs w:val="24"/>
        </w:rPr>
      </w:pPr>
    </w:p>
    <w:p w14:paraId="6C55FEF0" w14:textId="77777777" w:rsidR="00D823B0" w:rsidRDefault="00D823B0" w:rsidP="00D823B0">
      <w:pPr>
        <w:pStyle w:val="List-4"/>
        <w:rPr>
          <w:rFonts w:ascii="標楷體" w:eastAsia="標楷體" w:hAnsi="標楷體"/>
        </w:rPr>
      </w:pPr>
      <w:r>
        <w:rPr>
          <w:rFonts w:ascii="標楷體" w:eastAsia="標楷體" w:hAnsi="標楷體"/>
        </w:rPr>
        <w:t>以模型大量批次處理語料：</w:t>
      </w:r>
    </w:p>
    <w:p w14:paraId="3A221B60" w14:textId="77777777" w:rsidR="00D823B0" w:rsidRDefault="00D823B0" w:rsidP="00D823B0">
      <w:r>
        <w:t>將大量語料批次放進模型中自動驗證，觀察其結果並依結果提出假說和解釋</w:t>
      </w:r>
      <w:ins w:id="45" w:author="Tim Chou" w:date="2023-02-07T15:31:00Z">
        <w:r>
          <w:t>，如</w:t>
        </w:r>
      </w:ins>
      <w:r>
        <w:t>例</w:t>
      </w:r>
      <w:r>
        <w:fldChar w:fldCharType="begin"/>
      </w:r>
      <w:r>
        <w:instrText xml:space="preserve"> REF _Ref126676401 \r \h </w:instrText>
      </w:r>
      <w:r>
        <w:fldChar w:fldCharType="separate"/>
      </w:r>
      <w:r>
        <w:t>(21</w:t>
      </w:r>
      <w:r>
        <w:fldChar w:fldCharType="end"/>
      </w:r>
      <w:r>
        <w:t>)</w:t>
      </w:r>
      <w:r>
        <w:t>。</w:t>
      </w:r>
    </w:p>
    <w:p w14:paraId="4980F1CA" w14:textId="77777777" w:rsidR="00D823B0" w:rsidRDefault="00D823B0" w:rsidP="00D823B0"/>
    <w:p w14:paraId="72C8A9E5" w14:textId="77777777" w:rsidR="00D823B0" w:rsidRDefault="00D823B0" w:rsidP="00D823B0">
      <w:pPr>
        <w:pStyle w:val="Example"/>
        <w:rPr>
          <w:lang w:eastAsia="zh-TW"/>
        </w:rPr>
      </w:pPr>
      <w:bookmarkStart w:id="46" w:name="_Ref126676401"/>
      <w:ins w:id="47" w:author="Tim Chou" w:date="2023-02-07T15:31:00Z">
        <w:r>
          <w:rPr>
            <w:lang w:eastAsia="zh-TW"/>
          </w:rPr>
          <w:t>)</w:t>
        </w:r>
        <w:r>
          <w:rPr>
            <w:lang w:eastAsia="zh-TW"/>
          </w:rPr>
          <w:tab/>
        </w:r>
      </w:ins>
      <w:ins w:id="48" w:author="Tim Chou" w:date="2023-02-07T15:32:00Z">
        <w:r w:rsidRPr="00F905F4">
          <w:rPr>
            <w:rFonts w:ascii="標楷體" w:eastAsia="標楷體" w:hAnsi="標楷體"/>
            <w:lang w:eastAsia="zh-TW"/>
          </w:rPr>
          <w:t>語感判斷程式化的範例：</w:t>
        </w:r>
      </w:ins>
      <w:bookmarkEnd w:id="46"/>
    </w:p>
    <w:p w14:paraId="172ABC64" w14:textId="77777777" w:rsidR="00D823B0" w:rsidRDefault="00D823B0" w:rsidP="00D823B0">
      <w:pPr>
        <w:pStyle w:val="Gloss0"/>
        <w:rPr>
          <w:rFonts w:ascii="標楷體" w:hAnsi="標楷體"/>
        </w:rPr>
      </w:pPr>
      <w:r>
        <w:rPr>
          <w:noProof/>
        </w:rPr>
        <w:drawing>
          <wp:inline distT="0" distB="0" distL="0" distR="0" wp14:anchorId="22B6D013" wp14:editId="5A593FF8">
            <wp:extent cx="5661660" cy="830580"/>
            <wp:effectExtent l="0" t="0" r="0" b="0"/>
            <wp:docPr id="5"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9"/>
                    <pic:cNvPicPr>
                      <a:picLocks noChangeAspect="1" noChangeArrowheads="1"/>
                    </pic:cNvPicPr>
                  </pic:nvPicPr>
                  <pic:blipFill>
                    <a:blip r:embed="rId15"/>
                    <a:stretch>
                      <a:fillRect/>
                    </a:stretch>
                  </pic:blipFill>
                  <pic:spPr bwMode="auto">
                    <a:xfrm>
                      <a:off x="0" y="0"/>
                      <a:ext cx="5661660" cy="830580"/>
                    </a:xfrm>
                    <a:prstGeom prst="rect">
                      <a:avLst/>
                    </a:prstGeom>
                  </pic:spPr>
                </pic:pic>
              </a:graphicData>
            </a:graphic>
          </wp:inline>
        </w:drawing>
      </w:r>
    </w:p>
    <w:p w14:paraId="5D8A0817" w14:textId="77777777" w:rsidR="00D823B0" w:rsidRDefault="00D823B0" w:rsidP="00D823B0"/>
    <w:p w14:paraId="13654A4D" w14:textId="77777777" w:rsidR="00D823B0" w:rsidRDefault="00D823B0" w:rsidP="00D823B0">
      <w:r>
        <w:t>在</w:t>
      </w:r>
      <w:r>
        <w:t xml:space="preserve"> Loki Advanced </w:t>
      </w:r>
      <w:r>
        <w:t>中，來自中研院平衡語料庫之語料「差一點忘了」，句法結構</w:t>
      </w:r>
      <w:r>
        <w:lastRenderedPageBreak/>
        <w:t>態樣</w:t>
      </w:r>
      <w:r>
        <w:t xml:space="preserve"> (Syntactical Pattern) </w:t>
      </w:r>
      <w:r>
        <w:t>與根據「差一點昏倒」設計之</w:t>
      </w:r>
      <w:r>
        <w:t xml:space="preserve"> Regex </w:t>
      </w:r>
      <w:r>
        <w:t>相符，針對「差一點」後第一個動詞進行抽取判斷，得出其符合特定語意事件結構後給出解釋。根據上述處理程序，可根據大量語料驗證過後的結果</w:t>
      </w:r>
      <w:ins w:id="49" w:author="Tim Chou" w:date="2023-02-07T15:34:00Z">
        <w:r>
          <w:t>，設計出</w:t>
        </w:r>
      </w:ins>
      <w:r>
        <w:t>針對</w:t>
      </w:r>
      <w:proofErr w:type="gramStart"/>
      <w:r>
        <w:t>近</w:t>
      </w:r>
      <w:ins w:id="50" w:author="Tim Chou" w:date="2023-02-07T15:33:00Z">
        <w:r>
          <w:t>義</w:t>
        </w:r>
      </w:ins>
      <w:r>
        <w:t>詞</w:t>
      </w:r>
      <w:proofErr w:type="gramEnd"/>
      <w:ins w:id="51" w:author="Tim Chou" w:date="2023-02-07T15:34:00Z">
        <w:r>
          <w:t>分佈</w:t>
        </w:r>
      </w:ins>
      <w:r>
        <w:t>的</w:t>
      </w:r>
      <w:ins w:id="52" w:author="Tim Chou" w:date="2023-02-07T15:34:00Z">
        <w:r>
          <w:t>語感判斷程式化系統</w:t>
        </w:r>
      </w:ins>
      <w:del w:id="53" w:author="Tim Chou" w:date="2023-02-07T15:34:00Z">
        <w:r>
          <w:delText>解釋</w:delText>
        </w:r>
      </w:del>
      <w:r>
        <w:t>。</w:t>
      </w:r>
    </w:p>
    <w:p w14:paraId="6AAAD3E5" w14:textId="77777777" w:rsidR="00A84ED5" w:rsidRDefault="00A84ED5"/>
    <w:sectPr w:rsidR="00A84ED5">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eter Wolf" w:date="2023-02-07T17:09:00Z" w:initials="PW">
    <w:p w14:paraId="2CF7E97B" w14:textId="77777777" w:rsidR="00D823B0" w:rsidRDefault="00D823B0" w:rsidP="00D823B0">
      <w:r>
        <w:rPr>
          <w:rFonts w:asciiTheme="minorHAnsi" w:eastAsiaTheme="minorEastAsia" w:hAnsiTheme="minorHAnsi" w:cstheme="minorBidi"/>
        </w:rPr>
        <w:t>多少？</w:t>
      </w:r>
    </w:p>
  </w:comment>
  <w:comment w:id="8" w:author="陳畯田" w:date="2023-02-07T23:43:00Z" w:initials="陳畯田">
    <w:p w14:paraId="3DC4EC19" w14:textId="77777777" w:rsidR="00D823B0" w:rsidRDefault="00D823B0" w:rsidP="00D823B0">
      <w:pPr>
        <w:pStyle w:val="a9"/>
        <w:jc w:val="left"/>
      </w:pPr>
      <w:r>
        <w:rPr>
          <w:rStyle w:val="a7"/>
        </w:rPr>
        <w:annotationRef/>
      </w:r>
      <w:r>
        <w:rPr>
          <w:rFonts w:hint="eastAsia"/>
        </w:rPr>
        <w:t>已補上</w:t>
      </w:r>
      <w:proofErr w:type="gramStart"/>
      <w:r>
        <w:rPr>
          <w:rFonts w:hint="eastAsia"/>
        </w:rPr>
        <w:t>準確句數</w:t>
      </w:r>
      <w:proofErr w:type="gramEnd"/>
    </w:p>
  </w:comment>
  <w:comment w:id="9" w:author="Peter Wolf" w:date="2023-02-07T17:09:00Z" w:initials="PW">
    <w:p w14:paraId="46A261CF" w14:textId="77777777" w:rsidR="00D823B0" w:rsidRDefault="00D823B0" w:rsidP="00D823B0">
      <w:r>
        <w:rPr>
          <w:rFonts w:asciiTheme="minorHAnsi" w:eastAsiaTheme="minorEastAsia" w:hAnsiTheme="minorHAnsi" w:cstheme="minorBidi"/>
        </w:rPr>
        <w:t>多大？</w:t>
      </w:r>
    </w:p>
  </w:comment>
  <w:comment w:id="10" w:author="陳畯田" w:date="2023-02-07T23:43:00Z" w:initials="陳畯田">
    <w:p w14:paraId="5E8F1D29" w14:textId="77777777" w:rsidR="00D823B0" w:rsidRDefault="00D823B0" w:rsidP="00D823B0">
      <w:pPr>
        <w:pStyle w:val="a9"/>
        <w:jc w:val="left"/>
      </w:pPr>
      <w:r>
        <w:rPr>
          <w:rStyle w:val="a7"/>
        </w:rPr>
        <w:annotationRef/>
      </w:r>
      <w:r>
        <w:rPr>
          <w:rFonts w:hint="eastAsia"/>
        </w:rPr>
        <w:t>已補上</w:t>
      </w:r>
      <w:proofErr w:type="gramStart"/>
      <w:r>
        <w:rPr>
          <w:rFonts w:hint="eastAsia"/>
        </w:rPr>
        <w:t>準確句數</w:t>
      </w:r>
      <w:proofErr w:type="gramEnd"/>
    </w:p>
  </w:comment>
  <w:comment w:id="33" w:author="Peter Wolf" w:date="2023-02-07T17:10:00Z" w:initials="PW">
    <w:p w14:paraId="335E9B5E" w14:textId="77777777" w:rsidR="00D823B0" w:rsidRDefault="00D823B0" w:rsidP="00D823B0">
      <w:r>
        <w:rPr>
          <w:rFonts w:asciiTheme="minorHAnsi" w:eastAsiaTheme="minorEastAsia" w:hAnsiTheme="minorHAnsi" w:cstheme="minorBidi"/>
        </w:rPr>
        <w:t>解釋一下壓縮比</w:t>
      </w:r>
      <w:r>
        <w:rPr>
          <w:rFonts w:asciiTheme="minorHAnsi" w:eastAsiaTheme="minorEastAsia" w:hAnsiTheme="minorHAnsi" w:cstheme="minorBidi"/>
        </w:rPr>
        <w:t xml:space="preserve"> (e.g., </w:t>
      </w:r>
      <w:r>
        <w:rPr>
          <w:rFonts w:asciiTheme="minorHAnsi" w:eastAsiaTheme="minorEastAsia" w:hAnsiTheme="minorHAnsi" w:cstheme="minorBidi"/>
        </w:rPr>
        <w:t>以愈少的範例涵蓋愈多的測試句，則壓縮比愈高，且模型效能愈好</w:t>
      </w:r>
      <w:r>
        <w:rPr>
          <w:rFonts w:asciiTheme="minorHAnsi" w:eastAsiaTheme="minorEastAsia" w:hAnsiTheme="minorHAnsi" w:cstheme="minorBidi"/>
        </w:rPr>
        <w:t>)</w:t>
      </w:r>
    </w:p>
  </w:comment>
  <w:comment w:id="34" w:author="Tim Chou" w:date="2023-02-07T22:41:00Z" w:initials="TC">
    <w:p w14:paraId="4F7B2716" w14:textId="77777777" w:rsidR="00D823B0" w:rsidRDefault="00D823B0" w:rsidP="00D823B0">
      <w:pPr>
        <w:jc w:val="left"/>
      </w:pPr>
      <w:r>
        <w:rPr>
          <w:rStyle w:val="a7"/>
        </w:rPr>
        <w:annotationRef/>
      </w:r>
      <w:r>
        <w:rPr>
          <w:rFonts w:hint="eastAsia"/>
        </w:rPr>
        <w:t>已幫你加</w:t>
      </w:r>
      <w:proofErr w:type="gramStart"/>
      <w:r>
        <w:rPr>
          <w:rFonts w:hint="eastAsia"/>
        </w:rPr>
        <w:t>註</w:t>
      </w:r>
      <w:proofErr w:type="gramEnd"/>
      <w:r>
        <w:rPr>
          <w:rFonts w:hint="eastAsia"/>
        </w:rPr>
        <w:t>於註腳</w:t>
      </w:r>
      <w:r>
        <w:rPr>
          <w:rFonts w:hint="eastAsia"/>
        </w:rPr>
        <w:t>2</w:t>
      </w:r>
      <w:r>
        <w:rPr>
          <w:rFonts w:hint="eastAsia"/>
        </w:rPr>
        <w:t>。</w:t>
      </w:r>
    </w:p>
  </w:comment>
  <w:comment w:id="42" w:author="Tim Chou" w:date="2023-02-07T15:29:00Z" w:initials="TC">
    <w:p w14:paraId="42974AD6" w14:textId="77777777" w:rsidR="00D823B0" w:rsidRDefault="00D823B0" w:rsidP="00D823B0">
      <w:proofErr w:type="spellStart"/>
      <w:r>
        <w:rPr>
          <w:rFonts w:ascii="Liberation Serif" w:eastAsia="Tahoma" w:hAnsi="Liberation Serif" w:cs="Tahoma"/>
          <w:kern w:val="0"/>
          <w:szCs w:val="24"/>
          <w:lang w:eastAsia="en-US" w:bidi="en-US"/>
        </w:rPr>
        <w:t>不需一直重複說明</w:t>
      </w:r>
      <w:proofErr w:type="spellEnd"/>
      <w:r>
        <w:rPr>
          <w:rFonts w:ascii="Liberation Serif" w:eastAsia="Tahoma" w:hAnsi="Liberation Serif" w:cs="Tahoma"/>
          <w:kern w:val="0"/>
          <w:szCs w:val="24"/>
          <w:lang w:eastAsia="en-US" w:bidi="en-US"/>
        </w:rPr>
        <w:t>。</w:t>
      </w:r>
    </w:p>
  </w:comment>
  <w:comment w:id="44" w:author="Tim Chou" w:date="2023-02-07T15:36:00Z" w:initials="TC">
    <w:p w14:paraId="411ED766" w14:textId="77777777" w:rsidR="00D823B0" w:rsidRDefault="00D823B0" w:rsidP="00D823B0">
      <w:r>
        <w:rPr>
          <w:rFonts w:ascii="Liberation Serif" w:eastAsia="Tahoma" w:hAnsi="Liberation Serif" w:cs="Tahoma"/>
          <w:kern w:val="0"/>
          <w:szCs w:val="24"/>
          <w:lang w:eastAsia="en-US" w:bidi="en-US"/>
        </w:rPr>
        <w:t>Please add the title (=function) of this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F7E97B" w15:done="0"/>
  <w15:commentEx w15:paraId="3DC4EC19" w15:paraIdParent="2CF7E97B" w15:done="0"/>
  <w15:commentEx w15:paraId="46A261CF" w15:done="0"/>
  <w15:commentEx w15:paraId="5E8F1D29" w15:paraIdParent="46A261CF" w15:done="0"/>
  <w15:commentEx w15:paraId="335E9B5E" w15:done="0"/>
  <w15:commentEx w15:paraId="4F7B2716" w15:paraIdParent="335E9B5E" w15:done="0"/>
  <w15:commentEx w15:paraId="42974AD6" w15:done="0"/>
  <w15:commentEx w15:paraId="411ED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8D6097" w16cex:dateUtc="2023-02-07T15:43:00Z"/>
  <w16cex:commentExtensible w16cex:durableId="278D60A6" w16cex:dateUtc="2023-02-07T15:43:00Z"/>
  <w16cex:commentExtensible w16cex:durableId="278D5215" w16cex:dateUtc="2023-02-07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F7E97B" w16cid:durableId="278D291A"/>
  <w16cid:commentId w16cid:paraId="3DC4EC19" w16cid:durableId="278D6097"/>
  <w16cid:commentId w16cid:paraId="46A261CF" w16cid:durableId="278D291B"/>
  <w16cid:commentId w16cid:paraId="5E8F1D29" w16cid:durableId="278D60A6"/>
  <w16cid:commentId w16cid:paraId="335E9B5E" w16cid:durableId="278D291D"/>
  <w16cid:commentId w16cid:paraId="4F7B2716" w16cid:durableId="278D5215"/>
  <w16cid:commentId w16cid:paraId="42974AD6" w16cid:durableId="278D291E"/>
  <w16cid:commentId w16cid:paraId="411ED766" w16cid:durableId="278D29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51FAA" w14:textId="77777777" w:rsidR="00DF7C5F" w:rsidRDefault="00DF7C5F" w:rsidP="00D823B0">
      <w:r>
        <w:separator/>
      </w:r>
    </w:p>
  </w:endnote>
  <w:endnote w:type="continuationSeparator" w:id="0">
    <w:p w14:paraId="68B7BECE" w14:textId="77777777" w:rsidR="00DF7C5F" w:rsidRDefault="00DF7C5F" w:rsidP="00D8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Times New Roman (本文 CS 字型)">
    <w:altName w:val="新細明體"/>
    <w:panose1 w:val="00000000000000000000"/>
    <w:charset w:val="88"/>
    <w:family w:val="roman"/>
    <w:notTrueType/>
    <w:pitch w:val="default"/>
  </w:font>
  <w:font w:name="BiauKai">
    <w:altName w:val="微軟正黑體"/>
    <w:charset w:val="88"/>
    <w:family w:val="auto"/>
    <w:pitch w:val="variable"/>
    <w:sig w:usb0="00000001" w:usb1="08080000" w:usb2="00000010" w:usb3="00000000" w:csb0="00100001"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2C536" w14:textId="77777777" w:rsidR="00DF7C5F" w:rsidRDefault="00DF7C5F" w:rsidP="00D823B0">
      <w:r>
        <w:separator/>
      </w:r>
    </w:p>
  </w:footnote>
  <w:footnote w:type="continuationSeparator" w:id="0">
    <w:p w14:paraId="54F79E85" w14:textId="77777777" w:rsidR="00DF7C5F" w:rsidRDefault="00DF7C5F" w:rsidP="00D823B0">
      <w:r>
        <w:continuationSeparator/>
      </w:r>
    </w:p>
  </w:footnote>
  <w:footnote w:id="1">
    <w:p w14:paraId="573A2DDC" w14:textId="77777777" w:rsidR="00D823B0" w:rsidRDefault="00D823B0" w:rsidP="00D823B0">
      <w:pPr>
        <w:pStyle w:val="a9"/>
      </w:pPr>
      <w:r>
        <w:rPr>
          <w:rStyle w:val="ac"/>
        </w:rPr>
        <w:footnoteRef/>
      </w:r>
      <w:r>
        <w:t xml:space="preserve"> </w:t>
      </w:r>
      <w:proofErr w:type="gramStart"/>
      <w:r w:rsidRPr="00D672F0">
        <w:rPr>
          <w:rFonts w:hint="eastAsia"/>
          <w:sz w:val="20"/>
          <w:szCs w:val="18"/>
        </w:rPr>
        <w:t>以愈少</w:t>
      </w:r>
      <w:proofErr w:type="gramEnd"/>
      <w:r w:rsidRPr="00D672F0">
        <w:rPr>
          <w:rFonts w:hint="eastAsia"/>
          <w:sz w:val="20"/>
          <w:szCs w:val="18"/>
        </w:rPr>
        <w:t>的範例涵蓋愈多的測試句，壓縮比愈高，且模型效能愈好。</w:t>
      </w:r>
    </w:p>
    <w:p w14:paraId="6DFE2789" w14:textId="77777777" w:rsidR="00D823B0" w:rsidRPr="00B57145" w:rsidRDefault="00D823B0" w:rsidP="00D823B0">
      <w:pPr>
        <w:pStyle w:val="a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8737A"/>
    <w:multiLevelType w:val="multilevel"/>
    <w:tmpl w:val="B80429EA"/>
    <w:lvl w:ilvl="0">
      <w:start w:val="1"/>
      <w:numFmt w:val="decimal"/>
      <w:pStyle w:val="1"/>
      <w:lvlText w:val="%1"/>
      <w:lvlJc w:val="left"/>
      <w:pPr>
        <w:tabs>
          <w:tab w:val="num" w:pos="0"/>
        </w:tabs>
        <w:ind w:left="567" w:hanging="567"/>
      </w:pPr>
      <w:rPr>
        <w:rFonts w:ascii="Times New Roman" w:hAnsi="Times New Roman"/>
        <w:b/>
        <w:i w:val="0"/>
        <w:sz w:val="24"/>
      </w:rPr>
    </w:lvl>
    <w:lvl w:ilvl="1">
      <w:start w:val="1"/>
      <w:numFmt w:val="decimal"/>
      <w:lvlText w:val="%1.%2"/>
      <w:lvlJc w:val="left"/>
      <w:pPr>
        <w:tabs>
          <w:tab w:val="num" w:pos="0"/>
        </w:tabs>
        <w:ind w:left="567" w:hanging="567"/>
      </w:pPr>
      <w:rPr>
        <w:rFonts w:ascii="Times New Roman" w:hAnsi="Times New Roman" w:cs="Times New Roman"/>
        <w:b/>
        <w:i w:val="0"/>
      </w:rPr>
    </w:lvl>
    <w:lvl w:ilvl="2">
      <w:start w:val="1"/>
      <w:numFmt w:val="decimal"/>
      <w:lvlText w:val="%1.%2.%3"/>
      <w:lvlJc w:val="left"/>
      <w:pPr>
        <w:tabs>
          <w:tab w:val="num" w:pos="0"/>
        </w:tabs>
        <w:ind w:left="567" w:hanging="567"/>
      </w:pPr>
    </w:lvl>
    <w:lvl w:ilvl="3">
      <w:start w:val="1"/>
      <w:numFmt w:val="decimal"/>
      <w:lvlText w:val="%1.%2.%3.%4"/>
      <w:lvlJc w:val="left"/>
      <w:pPr>
        <w:tabs>
          <w:tab w:val="num" w:pos="0"/>
        </w:tabs>
        <w:ind w:left="2835" w:hanging="2268"/>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62F105D4"/>
    <w:multiLevelType w:val="multilevel"/>
    <w:tmpl w:val="B1D610EA"/>
    <w:lvl w:ilvl="0">
      <w:start w:val="1"/>
      <w:numFmt w:val="decimal"/>
      <w:pStyle w:val="List-4"/>
      <w:lvlText w:val="[%1]"/>
      <w:lvlJc w:val="left"/>
      <w:pPr>
        <w:tabs>
          <w:tab w:val="num" w:pos="0"/>
        </w:tabs>
        <w:ind w:left="567" w:hanging="567"/>
      </w:pPr>
      <w:rPr>
        <w:rFonts w:ascii="Times New Roman" w:hAnsi="Times New Roman" w:cs="Times New Roman"/>
        <w:b w:val="0"/>
        <w:bCs/>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2" w15:restartNumberingAfterBreak="0">
    <w:nsid w:val="67DC3D9B"/>
    <w:multiLevelType w:val="multilevel"/>
    <w:tmpl w:val="7D465C58"/>
    <w:lvl w:ilvl="0">
      <w:start w:val="1"/>
      <w:numFmt w:val="decimal"/>
      <w:pStyle w:val="Example"/>
      <w:suff w:val="nothing"/>
      <w:lvlText w:val="(%1"/>
      <w:lvlJc w:val="left"/>
      <w:pPr>
        <w:tabs>
          <w:tab w:val="num" w:pos="0"/>
        </w:tabs>
        <w:ind w:left="0" w:firstLine="0"/>
      </w:pPr>
    </w:lvl>
    <w:lvl w:ilvl="1">
      <w:start w:val="1"/>
      <w:numFmt w:val="lowerLetter"/>
      <w:pStyle w:val="Examplea"/>
      <w:lvlText w:val="%2."/>
      <w:lvlJc w:val="left"/>
      <w:pPr>
        <w:tabs>
          <w:tab w:val="num" w:pos="0"/>
        </w:tabs>
        <w:ind w:left="851" w:hanging="284"/>
      </w:pPr>
      <w:rPr>
        <w:rFonts w:ascii="Times New Roman" w:hAnsi="Times New Roman" w:cs="Times New Roman"/>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num w:numId="1" w16cid:durableId="2073772578">
    <w:abstractNumId w:val="1"/>
  </w:num>
  <w:num w:numId="2" w16cid:durableId="1218935863">
    <w:abstractNumId w:val="2"/>
  </w:num>
  <w:num w:numId="3" w16cid:durableId="824786757">
    <w:abstractNumId w:val="0"/>
  </w:num>
  <w:num w:numId="4" w16cid:durableId="1101561202">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陳畯田">
    <w15:presenceInfo w15:providerId="None" w15:userId="陳畯田"/>
  </w15:person>
  <w15:person w15:author="Tim Chou">
    <w15:presenceInfo w15:providerId="None" w15:userId="Tim C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DC"/>
    <w:rsid w:val="008F49DC"/>
    <w:rsid w:val="00A84ED5"/>
    <w:rsid w:val="00D823B0"/>
    <w:rsid w:val="00DF7C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78557A8-5817-4569-A636-9003B792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3B0"/>
    <w:pPr>
      <w:widowControl w:val="0"/>
      <w:suppressAutoHyphens/>
      <w:jc w:val="both"/>
    </w:pPr>
    <w:rPr>
      <w:rFonts w:ascii="Times New Roman" w:eastAsia="標楷體" w:hAnsi="Times New Roman" w:cs="Times New Roman (本文 CS 字型)"/>
    </w:rPr>
  </w:style>
  <w:style w:type="paragraph" w:styleId="1">
    <w:name w:val="heading 1"/>
    <w:basedOn w:val="a"/>
    <w:next w:val="a"/>
    <w:link w:val="10"/>
    <w:autoRedefine/>
    <w:qFormat/>
    <w:rsid w:val="00D823B0"/>
    <w:pPr>
      <w:keepNext/>
      <w:widowControl/>
      <w:numPr>
        <w:numId w:val="3"/>
      </w:numPr>
      <w:tabs>
        <w:tab w:val="left" w:pos="1080"/>
        <w:tab w:val="left" w:pos="1440"/>
      </w:tabs>
      <w:spacing w:before="280" w:after="120"/>
      <w:outlineLvl w:val="0"/>
    </w:pPr>
    <w:rPr>
      <w:rFonts w:ascii="標楷體" w:hAnsi="標楷體" w:cs="Times New Roman"/>
      <w:b/>
      <w:sz w:val="28"/>
      <w:szCs w:val="24"/>
    </w:rPr>
  </w:style>
  <w:style w:type="paragraph" w:styleId="2">
    <w:name w:val="heading 2"/>
    <w:basedOn w:val="1"/>
    <w:next w:val="a"/>
    <w:link w:val="20"/>
    <w:autoRedefine/>
    <w:qFormat/>
    <w:rsid w:val="00D823B0"/>
    <w:pPr>
      <w:outlineLvl w:val="1"/>
    </w:pPr>
    <w:rPr>
      <w:rFonts w:ascii="Times New Roman" w:hAnsi="Times New Roman"/>
      <w:sz w:val="24"/>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23B0"/>
    <w:pPr>
      <w:tabs>
        <w:tab w:val="center" w:pos="4153"/>
        <w:tab w:val="right" w:pos="8306"/>
      </w:tabs>
      <w:snapToGrid w:val="0"/>
    </w:pPr>
    <w:rPr>
      <w:sz w:val="20"/>
      <w:szCs w:val="20"/>
    </w:rPr>
  </w:style>
  <w:style w:type="character" w:customStyle="1" w:styleId="a4">
    <w:name w:val="頁首 字元"/>
    <w:basedOn w:val="a0"/>
    <w:link w:val="a3"/>
    <w:uiPriority w:val="99"/>
    <w:rsid w:val="00D823B0"/>
    <w:rPr>
      <w:sz w:val="20"/>
      <w:szCs w:val="20"/>
    </w:rPr>
  </w:style>
  <w:style w:type="paragraph" w:styleId="a5">
    <w:name w:val="footer"/>
    <w:basedOn w:val="a"/>
    <w:link w:val="a6"/>
    <w:uiPriority w:val="99"/>
    <w:unhideWhenUsed/>
    <w:rsid w:val="00D823B0"/>
    <w:pPr>
      <w:tabs>
        <w:tab w:val="center" w:pos="4153"/>
        <w:tab w:val="right" w:pos="8306"/>
      </w:tabs>
      <w:snapToGrid w:val="0"/>
    </w:pPr>
    <w:rPr>
      <w:sz w:val="20"/>
      <w:szCs w:val="20"/>
    </w:rPr>
  </w:style>
  <w:style w:type="character" w:customStyle="1" w:styleId="a6">
    <w:name w:val="頁尾 字元"/>
    <w:basedOn w:val="a0"/>
    <w:link w:val="a5"/>
    <w:uiPriority w:val="99"/>
    <w:rsid w:val="00D823B0"/>
    <w:rPr>
      <w:sz w:val="20"/>
      <w:szCs w:val="20"/>
    </w:rPr>
  </w:style>
  <w:style w:type="character" w:customStyle="1" w:styleId="10">
    <w:name w:val="標題 1 字元"/>
    <w:basedOn w:val="a0"/>
    <w:link w:val="1"/>
    <w:rsid w:val="00D823B0"/>
    <w:rPr>
      <w:rFonts w:ascii="標楷體" w:eastAsia="標楷體" w:hAnsi="標楷體" w:cs="Times New Roman"/>
      <w:b/>
      <w:sz w:val="28"/>
      <w:szCs w:val="24"/>
    </w:rPr>
  </w:style>
  <w:style w:type="character" w:customStyle="1" w:styleId="20">
    <w:name w:val="標題 2 字元"/>
    <w:basedOn w:val="a0"/>
    <w:link w:val="2"/>
    <w:qFormat/>
    <w:rsid w:val="00D823B0"/>
    <w:rPr>
      <w:rFonts w:ascii="Times New Roman" w:eastAsia="標楷體" w:hAnsi="Times New Roman" w:cs="Times New Roman"/>
      <w:b/>
      <w:szCs w:val="24"/>
      <w:lang w:eastAsia="de-DE"/>
    </w:rPr>
  </w:style>
  <w:style w:type="character" w:styleId="a7">
    <w:name w:val="annotation reference"/>
    <w:basedOn w:val="a0"/>
    <w:uiPriority w:val="99"/>
    <w:semiHidden/>
    <w:unhideWhenUsed/>
    <w:qFormat/>
    <w:rsid w:val="00D823B0"/>
    <w:rPr>
      <w:sz w:val="18"/>
      <w:szCs w:val="18"/>
    </w:rPr>
  </w:style>
  <w:style w:type="character" w:customStyle="1" w:styleId="a8">
    <w:name w:val="註解文字 字元"/>
    <w:basedOn w:val="a0"/>
    <w:link w:val="a9"/>
    <w:uiPriority w:val="99"/>
    <w:qFormat/>
    <w:rsid w:val="00D823B0"/>
  </w:style>
  <w:style w:type="character" w:customStyle="1" w:styleId="Example0">
    <w:name w:val="Example 字元"/>
    <w:link w:val="Example"/>
    <w:qFormat/>
    <w:rsid w:val="00D823B0"/>
    <w:rPr>
      <w:rFonts w:ascii="Times New Roman" w:eastAsia="BiauKai" w:hAnsi="Times New Roman" w:cs="Times New Roman"/>
      <w:bCs/>
      <w:kern w:val="0"/>
      <w:szCs w:val="24"/>
      <w:lang w:eastAsia="de-DE"/>
    </w:rPr>
  </w:style>
  <w:style w:type="character" w:customStyle="1" w:styleId="Gloss">
    <w:name w:val="Gloss 字元"/>
    <w:basedOn w:val="a0"/>
    <w:link w:val="Gloss0"/>
    <w:qFormat/>
    <w:rsid w:val="00D823B0"/>
    <w:rPr>
      <w:rFonts w:ascii="Times New Roman" w:eastAsia="BiauKai" w:hAnsi="Times New Roman" w:cs="Times New Roman"/>
      <w:bCs/>
      <w:kern w:val="0"/>
      <w:szCs w:val="24"/>
      <w:lang w:val="pt-BR"/>
    </w:rPr>
  </w:style>
  <w:style w:type="character" w:customStyle="1" w:styleId="aa">
    <w:name w:val="註腳文字 字元"/>
    <w:basedOn w:val="a0"/>
    <w:link w:val="ab"/>
    <w:qFormat/>
    <w:rsid w:val="00D823B0"/>
    <w:rPr>
      <w:rFonts w:ascii="Times New Roman" w:eastAsia="BiauKai" w:hAnsi="Times New Roman" w:cs="Times New Roman"/>
      <w:kern w:val="0"/>
      <w:sz w:val="20"/>
      <w:szCs w:val="24"/>
    </w:rPr>
  </w:style>
  <w:style w:type="paragraph" w:customStyle="1" w:styleId="List-3">
    <w:name w:val="List-3"/>
    <w:basedOn w:val="a"/>
    <w:autoRedefine/>
    <w:qFormat/>
    <w:rsid w:val="00D823B0"/>
    <w:pPr>
      <w:widowControl/>
      <w:ind w:left="851"/>
    </w:pPr>
    <w:rPr>
      <w:rFonts w:eastAsia="BiauKai" w:cs="Times New Roman"/>
      <w:bCs/>
      <w:color w:val="000000" w:themeColor="text1"/>
      <w:kern w:val="0"/>
      <w:szCs w:val="24"/>
    </w:rPr>
  </w:style>
  <w:style w:type="paragraph" w:customStyle="1" w:styleId="List-4">
    <w:name w:val="List-4"/>
    <w:basedOn w:val="a"/>
    <w:qFormat/>
    <w:rsid w:val="00D823B0"/>
    <w:pPr>
      <w:widowControl/>
      <w:numPr>
        <w:numId w:val="1"/>
      </w:numPr>
      <w:tabs>
        <w:tab w:val="left" w:pos="567"/>
      </w:tabs>
    </w:pPr>
    <w:rPr>
      <w:rFonts w:eastAsia="BiauKai" w:cs="Times New Roman"/>
      <w:color w:val="000000"/>
      <w:kern w:val="0"/>
      <w:szCs w:val="24"/>
    </w:rPr>
  </w:style>
  <w:style w:type="paragraph" w:styleId="a9">
    <w:name w:val="annotation text"/>
    <w:basedOn w:val="a"/>
    <w:link w:val="a8"/>
    <w:uiPriority w:val="99"/>
    <w:unhideWhenUsed/>
    <w:qFormat/>
    <w:rsid w:val="00D823B0"/>
    <w:rPr>
      <w:rFonts w:asciiTheme="minorHAnsi" w:eastAsiaTheme="minorEastAsia" w:hAnsiTheme="minorHAnsi" w:cstheme="minorBidi"/>
    </w:rPr>
  </w:style>
  <w:style w:type="character" w:customStyle="1" w:styleId="11">
    <w:name w:val="註解文字 字元1"/>
    <w:basedOn w:val="a0"/>
    <w:uiPriority w:val="99"/>
    <w:semiHidden/>
    <w:rsid w:val="00D823B0"/>
    <w:rPr>
      <w:rFonts w:ascii="Times New Roman" w:eastAsia="標楷體" w:hAnsi="Times New Roman" w:cs="Times New Roman (本文 CS 字型)"/>
    </w:rPr>
  </w:style>
  <w:style w:type="paragraph" w:customStyle="1" w:styleId="Example">
    <w:name w:val="Example"/>
    <w:basedOn w:val="a"/>
    <w:next w:val="a"/>
    <w:link w:val="Example0"/>
    <w:autoRedefine/>
    <w:qFormat/>
    <w:rsid w:val="00D823B0"/>
    <w:pPr>
      <w:widowControl/>
      <w:numPr>
        <w:numId w:val="2"/>
      </w:numPr>
      <w:tabs>
        <w:tab w:val="left" w:pos="567"/>
      </w:tabs>
    </w:pPr>
    <w:rPr>
      <w:rFonts w:eastAsia="BiauKai" w:cs="Times New Roman"/>
      <w:bCs/>
      <w:kern w:val="0"/>
      <w:szCs w:val="24"/>
      <w:lang w:eastAsia="de-DE"/>
    </w:rPr>
  </w:style>
  <w:style w:type="paragraph" w:customStyle="1" w:styleId="Examplea">
    <w:name w:val="Example_a"/>
    <w:next w:val="a"/>
    <w:qFormat/>
    <w:rsid w:val="00D823B0"/>
    <w:pPr>
      <w:numPr>
        <w:ilvl w:val="1"/>
        <w:numId w:val="2"/>
      </w:numPr>
      <w:suppressAutoHyphens/>
    </w:pPr>
    <w:rPr>
      <w:rFonts w:ascii="標楷體" w:eastAsia="標楷體" w:hAnsi="標楷體" w:cs="Times New Roman"/>
      <w:kern w:val="0"/>
      <w:szCs w:val="24"/>
    </w:rPr>
  </w:style>
  <w:style w:type="paragraph" w:customStyle="1" w:styleId="Gloss0">
    <w:name w:val="Gloss"/>
    <w:basedOn w:val="a"/>
    <w:link w:val="Gloss"/>
    <w:autoRedefine/>
    <w:qFormat/>
    <w:rsid w:val="00D823B0"/>
    <w:pPr>
      <w:keepNext/>
      <w:widowControl/>
      <w:tabs>
        <w:tab w:val="left" w:pos="720"/>
        <w:tab w:val="left" w:pos="1440"/>
      </w:tabs>
      <w:spacing w:line="360" w:lineRule="auto"/>
      <w:ind w:firstLine="567"/>
    </w:pPr>
    <w:rPr>
      <w:rFonts w:eastAsia="BiauKai" w:cs="Times New Roman"/>
      <w:bCs/>
      <w:kern w:val="0"/>
      <w:szCs w:val="24"/>
      <w:lang w:val="pt-BR"/>
    </w:rPr>
  </w:style>
  <w:style w:type="paragraph" w:styleId="ab">
    <w:name w:val="footnote text"/>
    <w:basedOn w:val="a"/>
    <w:link w:val="aa"/>
    <w:autoRedefine/>
    <w:unhideWhenUsed/>
    <w:qFormat/>
    <w:rsid w:val="00D823B0"/>
    <w:pPr>
      <w:widowControl/>
      <w:tabs>
        <w:tab w:val="left" w:pos="900"/>
        <w:tab w:val="left" w:pos="1080"/>
        <w:tab w:val="left" w:pos="1440"/>
      </w:tabs>
    </w:pPr>
    <w:rPr>
      <w:rFonts w:eastAsia="BiauKai" w:cs="Times New Roman"/>
      <w:kern w:val="0"/>
      <w:sz w:val="20"/>
      <w:szCs w:val="24"/>
    </w:rPr>
  </w:style>
  <w:style w:type="character" w:customStyle="1" w:styleId="12">
    <w:name w:val="註腳文字 字元1"/>
    <w:basedOn w:val="a0"/>
    <w:uiPriority w:val="99"/>
    <w:semiHidden/>
    <w:rsid w:val="00D823B0"/>
    <w:rPr>
      <w:rFonts w:ascii="Times New Roman" w:eastAsia="標楷體" w:hAnsi="Times New Roman" w:cs="Times New Roman (本文 CS 字型)"/>
      <w:sz w:val="20"/>
      <w:szCs w:val="20"/>
    </w:rPr>
  </w:style>
  <w:style w:type="character" w:styleId="ac">
    <w:name w:val="footnote reference"/>
    <w:basedOn w:val="a0"/>
    <w:uiPriority w:val="99"/>
    <w:semiHidden/>
    <w:unhideWhenUsed/>
    <w:rsid w:val="00D823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鍾孟軒</dc:creator>
  <cp:keywords/>
  <dc:description/>
  <cp:lastModifiedBy>鍾孟軒</cp:lastModifiedBy>
  <cp:revision>2</cp:revision>
  <dcterms:created xsi:type="dcterms:W3CDTF">2023-10-10T11:03:00Z</dcterms:created>
  <dcterms:modified xsi:type="dcterms:W3CDTF">2023-10-10T11:06:00Z</dcterms:modified>
</cp:coreProperties>
</file>