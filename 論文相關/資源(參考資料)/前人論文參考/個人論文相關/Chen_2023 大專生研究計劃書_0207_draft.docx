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F8DA" w14:textId="77777777" w:rsidR="00276FDE" w:rsidRDefault="00276FDE"/>
    <w:p w14:paraId="437F8D99" w14:textId="77777777" w:rsidR="00276FDE" w:rsidRDefault="00276FDE"/>
    <w:p w14:paraId="0F680E96" w14:textId="77777777" w:rsidR="00276FDE" w:rsidRDefault="00276FDE"/>
    <w:p w14:paraId="26044877" w14:textId="77777777" w:rsidR="00276FDE" w:rsidRDefault="00000000">
      <w:pPr>
        <w:pStyle w:val="ab"/>
        <w:spacing w:line="240" w:lineRule="auto"/>
        <w:rPr>
          <w:rFonts w:ascii="標楷體" w:eastAsia="標楷體" w:hAnsi="標楷體"/>
        </w:rPr>
      </w:pPr>
      <w:r>
        <w:rPr>
          <w:rFonts w:ascii="標楷體" w:eastAsia="標楷體" w:hAnsi="標楷體"/>
        </w:rPr>
        <w:t>國科會大專生研究計畫 計畫書</w:t>
      </w:r>
    </w:p>
    <w:p w14:paraId="0D5CCB02" w14:textId="77777777" w:rsidR="00276FDE" w:rsidRDefault="00276FDE"/>
    <w:p w14:paraId="3BE4D408" w14:textId="77777777" w:rsidR="00276FDE" w:rsidRDefault="00276FDE"/>
    <w:p w14:paraId="54A71B9C" w14:textId="77777777" w:rsidR="00276FDE" w:rsidRDefault="00276FDE"/>
    <w:p w14:paraId="29DB0E4F" w14:textId="41B7BFC8" w:rsidR="00276FDE" w:rsidRDefault="00000000">
      <w:pPr>
        <w:pStyle w:val="ab"/>
        <w:spacing w:line="240" w:lineRule="auto"/>
      </w:pPr>
      <w:commentRangeStart w:id="0"/>
      <w:commentRangeStart w:id="1"/>
      <w:r>
        <w:t>Programming Linguistic Competence</w:t>
      </w:r>
      <w:commentRangeEnd w:id="0"/>
      <w:r>
        <w:commentReference w:id="0"/>
      </w:r>
      <w:commentRangeEnd w:id="1"/>
      <w:r w:rsidR="00ED0238">
        <w:rPr>
          <w:rStyle w:val="a7"/>
          <w:rFonts w:eastAsia="標楷體" w:cs="Times New Roman (本文 CS 字型)"/>
          <w:b w:val="0"/>
        </w:rPr>
        <w:commentReference w:id="1"/>
      </w:r>
      <w:r>
        <w:t xml:space="preserve">: </w:t>
      </w:r>
    </w:p>
    <w:p w14:paraId="53C0AFFC" w14:textId="77777777" w:rsidR="00276FDE" w:rsidRDefault="00000000">
      <w:pPr>
        <w:pStyle w:val="ab"/>
        <w:spacing w:line="240" w:lineRule="auto"/>
      </w:pPr>
      <w:bookmarkStart w:id="2" w:name="_Toc124600894"/>
      <w:bookmarkStart w:id="3" w:name="_Toc124600799"/>
      <w:bookmarkStart w:id="4" w:name="_Toc124600549"/>
      <w:r>
        <w:t>The Case of Chinese Approximative Adverbs</w:t>
      </w:r>
      <w:bookmarkEnd w:id="2"/>
      <w:bookmarkEnd w:id="3"/>
      <w:bookmarkEnd w:id="4"/>
      <w:r>
        <w:t xml:space="preserve"> “</w:t>
      </w:r>
      <w:proofErr w:type="spellStart"/>
      <w:r>
        <w:rPr>
          <w:i/>
          <w:iCs/>
        </w:rPr>
        <w:t>Chayidian</w:t>
      </w:r>
      <w:proofErr w:type="spellEnd"/>
      <w:r>
        <w:t>”, “</w:t>
      </w:r>
      <w:proofErr w:type="spellStart"/>
      <w:r>
        <w:rPr>
          <w:i/>
          <w:iCs/>
        </w:rPr>
        <w:t>Chabuduo</w:t>
      </w:r>
      <w:proofErr w:type="spellEnd"/>
      <w:r>
        <w:t>” and “</w:t>
      </w:r>
      <w:r>
        <w:rPr>
          <w:i/>
          <w:iCs/>
        </w:rPr>
        <w:t>Jihu</w:t>
      </w:r>
      <w:r>
        <w:t>”</w:t>
      </w:r>
    </w:p>
    <w:p w14:paraId="222C34BC" w14:textId="77777777" w:rsidR="00276FDE" w:rsidRDefault="00276FDE">
      <w:pPr>
        <w:tabs>
          <w:tab w:val="left" w:pos="2355"/>
        </w:tabs>
        <w:rPr>
          <w:rFonts w:ascii="標楷體" w:hAnsi="標楷體"/>
          <w:sz w:val="32"/>
          <w:szCs w:val="32"/>
        </w:rPr>
      </w:pPr>
    </w:p>
    <w:p w14:paraId="14EFD024" w14:textId="77777777" w:rsidR="00276FDE" w:rsidRDefault="00000000">
      <w:pPr>
        <w:tabs>
          <w:tab w:val="left" w:pos="2355"/>
        </w:tabs>
        <w:jc w:val="center"/>
        <w:rPr>
          <w:rFonts w:cs="Times New Roman"/>
          <w:b/>
          <w:bCs/>
          <w:sz w:val="36"/>
          <w:szCs w:val="36"/>
        </w:rPr>
      </w:pPr>
      <w:r>
        <w:rPr>
          <w:rFonts w:cs="Times New Roman"/>
          <w:b/>
          <w:bCs/>
          <w:sz w:val="36"/>
          <w:szCs w:val="36"/>
        </w:rPr>
        <w:t>語感判斷的程式化工程：</w:t>
      </w:r>
    </w:p>
    <w:p w14:paraId="4F109F43" w14:textId="77777777" w:rsidR="00276FDE" w:rsidRDefault="00000000">
      <w:pPr>
        <w:jc w:val="center"/>
        <w:rPr>
          <w:rFonts w:cs="Times New Roman"/>
          <w:b/>
          <w:bCs/>
          <w:sz w:val="36"/>
          <w:szCs w:val="36"/>
        </w:rPr>
      </w:pPr>
      <w:r>
        <w:rPr>
          <w:rFonts w:cs="Times New Roman"/>
          <w:b/>
          <w:bCs/>
          <w:sz w:val="36"/>
          <w:szCs w:val="36"/>
        </w:rPr>
        <w:t>漢語近似副詞「差一點」、「差不多」和「幾乎」</w:t>
      </w:r>
    </w:p>
    <w:p w14:paraId="4BBAB14B" w14:textId="77777777" w:rsidR="00276FDE" w:rsidRDefault="00276FDE">
      <w:pPr>
        <w:rPr>
          <w:sz w:val="32"/>
          <w:szCs w:val="32"/>
        </w:rPr>
      </w:pPr>
    </w:p>
    <w:p w14:paraId="54306FEC" w14:textId="77777777" w:rsidR="00276FDE" w:rsidRDefault="00000000">
      <w:pPr>
        <w:spacing w:before="2880" w:after="180"/>
        <w:jc w:val="distribute"/>
        <w:rPr>
          <w:rFonts w:ascii="標楷體" w:hAnsi="標楷體"/>
          <w:sz w:val="36"/>
          <w:szCs w:val="36"/>
        </w:rPr>
      </w:pPr>
      <w:r>
        <w:rPr>
          <w:rFonts w:ascii="標楷體" w:hAnsi="標楷體"/>
          <w:sz w:val="36"/>
          <w:szCs w:val="36"/>
        </w:rPr>
        <w:t>學生:國立陽明交通大學 外國語文學系 陳</w:t>
      </w:r>
      <w:proofErr w:type="gramStart"/>
      <w:r>
        <w:rPr>
          <w:rFonts w:ascii="標楷體" w:hAnsi="標楷體"/>
          <w:sz w:val="36"/>
          <w:szCs w:val="36"/>
        </w:rPr>
        <w:t>畯</w:t>
      </w:r>
      <w:proofErr w:type="gramEnd"/>
      <w:r>
        <w:rPr>
          <w:rFonts w:ascii="標楷體" w:hAnsi="標楷體"/>
          <w:sz w:val="36"/>
          <w:szCs w:val="36"/>
        </w:rPr>
        <w:t>田</w:t>
      </w:r>
    </w:p>
    <w:p w14:paraId="61429D3B" w14:textId="77777777" w:rsidR="00276FDE" w:rsidRDefault="00000000">
      <w:pPr>
        <w:spacing w:before="36" w:after="180"/>
        <w:jc w:val="center"/>
        <w:rPr>
          <w:rFonts w:ascii="標楷體" w:hAnsi="標楷體"/>
          <w:sz w:val="32"/>
          <w:szCs w:val="32"/>
        </w:rPr>
      </w:pPr>
      <w:r>
        <w:rPr>
          <w:rFonts w:ascii="標楷體" w:hAnsi="標楷體"/>
          <w:sz w:val="32"/>
          <w:szCs w:val="32"/>
        </w:rPr>
        <w:t>中華民國</w:t>
      </w:r>
      <w:r>
        <w:rPr>
          <w:rFonts w:cs="Times New Roman"/>
          <w:sz w:val="32"/>
          <w:szCs w:val="32"/>
        </w:rPr>
        <w:t>112</w:t>
      </w:r>
      <w:r>
        <w:rPr>
          <w:rFonts w:ascii="標楷體" w:hAnsi="標楷體"/>
          <w:sz w:val="32"/>
          <w:szCs w:val="32"/>
        </w:rPr>
        <w:t>年</w:t>
      </w:r>
      <w:r>
        <w:rPr>
          <w:rFonts w:cs="Times New Roman"/>
          <w:sz w:val="32"/>
          <w:szCs w:val="32"/>
        </w:rPr>
        <w:t>2</w:t>
      </w:r>
      <w:r>
        <w:rPr>
          <w:rFonts w:ascii="標楷體" w:hAnsi="標楷體"/>
          <w:sz w:val="32"/>
          <w:szCs w:val="32"/>
        </w:rPr>
        <w:t>月</w:t>
      </w:r>
      <w:r>
        <w:rPr>
          <w:rFonts w:cs="Times New Roman"/>
          <w:sz w:val="32"/>
          <w:szCs w:val="32"/>
        </w:rPr>
        <w:t>13</w:t>
      </w:r>
      <w:r>
        <w:rPr>
          <w:rFonts w:ascii="標楷體" w:hAnsi="標楷體"/>
          <w:sz w:val="32"/>
          <w:szCs w:val="32"/>
        </w:rPr>
        <w:t>日</w:t>
      </w:r>
    </w:p>
    <w:p w14:paraId="5396BADF" w14:textId="77777777" w:rsidR="00276FDE" w:rsidRDefault="00000000">
      <w:pPr>
        <w:widowControl/>
        <w:rPr>
          <w:rFonts w:ascii="標楷體" w:hAnsi="標楷體"/>
          <w:sz w:val="32"/>
          <w:szCs w:val="32"/>
        </w:rPr>
      </w:pPr>
      <w:r>
        <w:br w:type="page"/>
      </w:r>
    </w:p>
    <w:p w14:paraId="588BE011" w14:textId="77777777" w:rsidR="00276FDE" w:rsidRDefault="00000000">
      <w:pPr>
        <w:pStyle w:val="10"/>
      </w:pPr>
      <w:r>
        <w:lastRenderedPageBreak/>
        <w:t>摘要</w:t>
      </w:r>
    </w:p>
    <w:p w14:paraId="091FCAF7" w14:textId="141D09DF" w:rsidR="00276FDE" w:rsidRDefault="00000000">
      <w:r>
        <w:t>「差一點」、「差不多」和「幾乎」三漢語近似副詞為易混淆的</w:t>
      </w:r>
      <w:proofErr w:type="gramStart"/>
      <w:r>
        <w:t>近義詞</w:t>
      </w:r>
      <w:proofErr w:type="gramEnd"/>
      <w:r>
        <w:t>，先前已有許多針對漢語近似副詞，以語料庫為基礎的相關研究</w:t>
      </w:r>
      <w:r>
        <w:t xml:space="preserve"> (</w:t>
      </w:r>
      <w:ins w:id="5" w:author="Tim Chou" w:date="2023-02-07T19:47:00Z">
        <w:r w:rsidR="00ED0238">
          <w:rPr>
            <w:rFonts w:hint="eastAsia"/>
          </w:rPr>
          <w:t>如</w:t>
        </w:r>
      </w:ins>
      <w:r>
        <w:t>Chuang 2017; Shyu 2022)</w:t>
      </w:r>
      <w:ins w:id="6" w:author="Tim Chou" w:date="2023-02-07T13:18:00Z">
        <w:r>
          <w:t>；</w:t>
        </w:r>
      </w:ins>
      <w:ins w:id="7" w:author="Tim Chou" w:date="2023-02-07T13:19:00Z">
        <w:r>
          <w:t>Chuang (2017)</w:t>
        </w:r>
      </w:ins>
      <w:ins w:id="8" w:author="Tim Chou" w:date="2023-02-07T13:20:00Z">
        <w:r>
          <w:t xml:space="preserve"> </w:t>
        </w:r>
      </w:ins>
      <w:r>
        <w:t>以統計搭配詞</w:t>
      </w:r>
      <w:ins w:id="9" w:author="Tim Chou" w:date="2023-02-07T13:19:00Z">
        <w:r>
          <w:t>角度切入，而</w:t>
        </w:r>
      </w:ins>
      <w:ins w:id="10" w:author="Tim Chou" w:date="2023-02-07T13:20:00Z">
        <w:r>
          <w:t xml:space="preserve">Shyu (2022) </w:t>
        </w:r>
        <w:r>
          <w:t>則</w:t>
        </w:r>
      </w:ins>
      <w:r>
        <w:t>歸納部分語料反映之使用</w:t>
      </w:r>
      <w:ins w:id="11" w:author="Tim Chou" w:date="2023-02-07T13:20:00Z">
        <w:r>
          <w:t>通則</w:t>
        </w:r>
      </w:ins>
      <w:r>
        <w:t>試圖</w:t>
      </w:r>
      <w:ins w:id="12" w:author="Tim Chou" w:date="2023-02-07T13:21:00Z">
        <w:r>
          <w:t>捕捉</w:t>
        </w:r>
      </w:ins>
      <w:r>
        <w:t>「差一點」、「差不多」和「幾乎」的語意差異及句法</w:t>
      </w:r>
      <w:ins w:id="13" w:author="Tim Chou" w:date="2023-02-07T19:47:00Z">
        <w:r w:rsidR="00B52579">
          <w:rPr>
            <w:rFonts w:hint="eastAsia"/>
          </w:rPr>
          <w:t>分佈</w:t>
        </w:r>
      </w:ins>
      <w:ins w:id="14" w:author="Tim Chou" w:date="2023-02-07T13:21:00Z">
        <w:r>
          <w:t>。</w:t>
        </w:r>
      </w:ins>
      <w:r>
        <w:t>然而此</w:t>
      </w:r>
      <w:ins w:id="15" w:author="Tim Chou" w:date="2023-02-07T13:21:00Z">
        <w:r>
          <w:t>兩</w:t>
        </w:r>
      </w:ins>
      <w:r>
        <w:t>類</w:t>
      </w:r>
      <w:proofErr w:type="gramStart"/>
      <w:r>
        <w:t>方法均受語料</w:t>
      </w:r>
      <w:proofErr w:type="gramEnd"/>
      <w:r>
        <w:t>完備程度、語感穩定性、人工操作實驗的有限效率和涵蓋之語料量等因素影響，存在諸多先天限制，對</w:t>
      </w:r>
      <w:proofErr w:type="gramStart"/>
      <w:r>
        <w:t>近義詞</w:t>
      </w:r>
      <w:proofErr w:type="gramEnd"/>
      <w:r>
        <w:t>差異的解釋侷限於部分語料的現象歸納結果，缺乏具一致性的普遍解釋。本計畫旨在利用以</w:t>
      </w:r>
      <w:r>
        <w:t xml:space="preserve"> X-bar Theory </w:t>
      </w:r>
      <w:ins w:id="16" w:author="Tim Chou" w:date="2023-02-07T13:23:00Z">
        <w:r>
          <w:t>(</w:t>
        </w:r>
        <w:proofErr w:type="spellStart"/>
        <w:r>
          <w:t>Jackendoff</w:t>
        </w:r>
        <w:proofErr w:type="spellEnd"/>
        <w:r>
          <w:t xml:space="preserve"> </w:t>
        </w:r>
      </w:ins>
      <w:ins w:id="17" w:author="Tim Chou" w:date="2023-02-07T13:24:00Z">
        <w:r>
          <w:t xml:space="preserve">1974, </w:t>
        </w:r>
      </w:ins>
      <w:ins w:id="18" w:author="Tim Chou" w:date="2023-02-07T13:23:00Z">
        <w:r>
          <w:t xml:space="preserve">1977) </w:t>
        </w:r>
      </w:ins>
      <w:r>
        <w:t>驅動的</w:t>
      </w:r>
      <w:r>
        <w:t xml:space="preserve"> NLP/NLU </w:t>
      </w:r>
      <w:r>
        <w:t>系統</w:t>
      </w:r>
      <w:r>
        <w:t xml:space="preserve"> </w:t>
      </w:r>
      <w:proofErr w:type="spellStart"/>
      <w:r>
        <w:t>Articut</w:t>
      </w:r>
      <w:proofErr w:type="spellEnd"/>
      <w:ins w:id="19" w:author="Tim Chou" w:date="2023-02-07T19:48:00Z">
        <w:r w:rsidR="00602B48">
          <w:t xml:space="preserve"> </w:t>
        </w:r>
      </w:ins>
      <w:r>
        <w:t xml:space="preserve">/ Loki </w:t>
      </w:r>
      <w:ins w:id="20" w:author="Tim Chou" w:date="2023-02-07T13:26:00Z">
        <w:r>
          <w:t>(Wang et al. 2019)</w:t>
        </w:r>
      </w:ins>
      <w:r w:rsidR="009F7BB0">
        <w:rPr>
          <w:rStyle w:val="aff0"/>
        </w:rPr>
        <w:footnoteReference w:id="1"/>
      </w:r>
      <w:ins w:id="21" w:author="Tim Chou" w:date="2023-02-07T13:26:00Z">
        <w:r>
          <w:t xml:space="preserve"> </w:t>
        </w:r>
      </w:ins>
      <w:ins w:id="22" w:author="Tim Chou" w:date="2023-02-07T13:27:00Z">
        <w:r>
          <w:t>探</w:t>
        </w:r>
        <w:proofErr w:type="gramStart"/>
        <w:r>
          <w:t>勘</w:t>
        </w:r>
        <w:proofErr w:type="gramEnd"/>
        <w:r>
          <w:t>「差一點」、「差不多」和「幾乎」三漢語近似副詞句法結構使用限制</w:t>
        </w:r>
      </w:ins>
      <w:r>
        <w:t>，透過自動化檢閱分析大量語料提升</w:t>
      </w:r>
      <w:proofErr w:type="gramStart"/>
      <w:r>
        <w:t>針對近義詞句</w:t>
      </w:r>
      <w:proofErr w:type="gramEnd"/>
      <w:r>
        <w:t>法結構使用限制解釋的涵蓋性，</w:t>
      </w:r>
      <w:ins w:id="23" w:author="Tim Chou" w:date="2023-02-07T13:28:00Z">
        <w:r>
          <w:t>實現將語感程式化執行；</w:t>
        </w:r>
      </w:ins>
      <w:r>
        <w:t>在提升處理效率和涵蓋語料量的同時，</w:t>
      </w:r>
      <w:ins w:id="24" w:author="Tim Chou" w:date="2023-02-07T13:28:00Z">
        <w:r>
          <w:t>也</w:t>
        </w:r>
      </w:ins>
      <w:r>
        <w:t>解決語感不穩定造成的</w:t>
      </w:r>
      <w:ins w:id="25" w:author="Tim Chou" w:date="2023-02-07T13:26:00Z">
        <w:r>
          <w:t>潛在</w:t>
        </w:r>
      </w:ins>
      <w:r>
        <w:t>問題，最終生成具備一致性操作流程的</w:t>
      </w:r>
      <w:ins w:id="26" w:author="Tim Chou" w:date="2023-02-07T13:28:00Z">
        <w:r>
          <w:t>語句合法判斷的運算</w:t>
        </w:r>
      </w:ins>
      <w:r>
        <w:t>程式模型。</w:t>
      </w:r>
    </w:p>
    <w:p w14:paraId="23BA1097" w14:textId="77777777" w:rsidR="00276FDE" w:rsidRDefault="00000000">
      <w:pPr>
        <w:pStyle w:val="10"/>
      </w:pPr>
      <w:r>
        <w:t>研究動機與問題</w:t>
      </w:r>
    </w:p>
    <w:p w14:paraId="341B46CD" w14:textId="3DB20D0F" w:rsidR="00276FDE" w:rsidRDefault="00000000">
      <w:r>
        <w:t>漢語近似副詞「差一點」、「差不多」和「幾乎」</w:t>
      </w:r>
      <w:ins w:id="27" w:author="C.-T. Tim Chou" w:date="2023-01-23T15:23:00Z">
        <w:r>
          <w:t xml:space="preserve"> (</w:t>
        </w:r>
        <w:r>
          <w:t>如例</w:t>
        </w:r>
      </w:ins>
      <w:r>
        <w:fldChar w:fldCharType="begin"/>
      </w:r>
      <w:r>
        <w:instrText xml:space="preserve"> REF _Ref126672034 \r \h </w:instrText>
      </w:r>
      <w:r>
        <w:fldChar w:fldCharType="separate"/>
      </w:r>
      <w:r>
        <w:t>(1</w:t>
      </w:r>
      <w:r>
        <w:fldChar w:fldCharType="end"/>
      </w:r>
      <w:ins w:id="28" w:author="C.-T. Tim Chou" w:date="2023-01-23T15:23:00Z">
        <w:r>
          <w:t>)</w:t>
        </w:r>
      </w:ins>
      <w:ins w:id="29" w:author="Tim Chou" w:date="2023-02-07T14:20:00Z">
        <w:r>
          <w:t>)</w:t>
        </w:r>
      </w:ins>
      <w:ins w:id="30" w:author="C.-T. Tim Chou" w:date="2023-01-23T15:23:00Z">
        <w:r>
          <w:t xml:space="preserve"> </w:t>
        </w:r>
      </w:ins>
      <w:r>
        <w:t>為漢語中易混淆的</w:t>
      </w:r>
      <w:proofErr w:type="gramStart"/>
      <w:r>
        <w:t>近義詞</w:t>
      </w:r>
      <w:proofErr w:type="gramEnd"/>
      <w:r>
        <w:t xml:space="preserve"> (Chuang 2017; Shyu 2022) </w:t>
      </w:r>
      <w:r>
        <w:t>，此三近似副詞在語意上接近英文副詞「</w:t>
      </w:r>
      <w:r>
        <w:t>almost</w:t>
      </w:r>
      <w:r>
        <w:t>」</w:t>
      </w:r>
      <w:r>
        <w:rPr>
          <w:rFonts w:cs="Times New Roman"/>
        </w:rPr>
        <w:t>(Chuang 2017)</w:t>
      </w:r>
      <w:r>
        <w:t>，然而各自表現的語意不同，在使用上也須遵守不同結構限制</w:t>
      </w:r>
      <w:r>
        <w:t xml:space="preserve"> (</w:t>
      </w:r>
      <w:r>
        <w:t>如例</w:t>
      </w:r>
      <w:r>
        <w:t>(2))</w:t>
      </w:r>
      <w:r>
        <w:t>，易造成非漢語母語者在學習上的困境，先前已有不少以語料庫為基礎之漢語近似副詞相關研究。</w:t>
      </w:r>
    </w:p>
    <w:p w14:paraId="0FCF1F10" w14:textId="77777777" w:rsidR="009F7BB0" w:rsidRDefault="009F7BB0"/>
    <w:p w14:paraId="33E81A51" w14:textId="5F1E1301" w:rsidR="00276FDE" w:rsidRDefault="00000000" w:rsidP="00057C5A">
      <w:pPr>
        <w:pStyle w:val="Example"/>
      </w:pPr>
      <w:bookmarkStart w:id="31" w:name="_Ref126672034"/>
      <w:r>
        <w:t>)</w:t>
      </w:r>
      <w:r w:rsidR="00046444">
        <w:tab/>
      </w:r>
      <w:r w:rsidRPr="00A212BE">
        <w:rPr>
          <w:rFonts w:ascii="標楷體" w:eastAsia="標楷體" w:hAnsi="標楷體"/>
        </w:rPr>
        <w:t>漢語近似副詞：</w:t>
      </w:r>
      <w:bookmarkEnd w:id="31"/>
    </w:p>
    <w:p w14:paraId="6A467688" w14:textId="77777777" w:rsidR="00276FDE" w:rsidRDefault="00000000">
      <w:pPr>
        <w:pStyle w:val="Examplea"/>
      </w:pPr>
      <w:r>
        <w:t xml:space="preserve">老王 </w:t>
      </w:r>
      <w:r w:rsidRPr="00722CE9">
        <w:rPr>
          <w:rFonts w:hint="eastAsia"/>
          <w:b/>
          <w:bCs/>
        </w:rPr>
        <w:t>差一點</w:t>
      </w:r>
      <w:r>
        <w:t xml:space="preserve"> 吃了三碗白飯。</w:t>
      </w:r>
    </w:p>
    <w:p w14:paraId="2C3E28D5" w14:textId="77777777" w:rsidR="00276FDE" w:rsidRDefault="00000000">
      <w:pPr>
        <w:pStyle w:val="Examplea"/>
      </w:pPr>
      <w:r>
        <w:t xml:space="preserve">老王 </w:t>
      </w:r>
      <w:r w:rsidRPr="00722CE9">
        <w:rPr>
          <w:rFonts w:hint="eastAsia"/>
          <w:b/>
          <w:bCs/>
        </w:rPr>
        <w:t>差不多</w:t>
      </w:r>
      <w:r>
        <w:t xml:space="preserve"> 吃了三碗白飯。</w:t>
      </w:r>
    </w:p>
    <w:p w14:paraId="67B13CA8" w14:textId="7D9B807D" w:rsidR="00276FDE" w:rsidRDefault="00000000">
      <w:pPr>
        <w:pStyle w:val="Examplea"/>
      </w:pPr>
      <w:r>
        <w:t xml:space="preserve">老王 </w:t>
      </w:r>
      <w:r w:rsidRPr="00722CE9">
        <w:rPr>
          <w:rFonts w:hint="eastAsia"/>
          <w:b/>
          <w:bCs/>
        </w:rPr>
        <w:t>幾乎</w:t>
      </w:r>
      <w:r>
        <w:t xml:space="preserve"> 吃了三碗白飯。</w:t>
      </w:r>
    </w:p>
    <w:p w14:paraId="519D3F95" w14:textId="77777777" w:rsidR="00A12D84" w:rsidRPr="00A12D84" w:rsidRDefault="00A12D84" w:rsidP="00A12D84"/>
    <w:p w14:paraId="1570EB99" w14:textId="77777777" w:rsidR="00276FDE" w:rsidRDefault="00000000" w:rsidP="00057C5A">
      <w:pPr>
        <w:pStyle w:val="Example"/>
        <w:rPr>
          <w:lang w:eastAsia="zh-TW"/>
        </w:rPr>
      </w:pPr>
      <w:r>
        <w:t>)</w:t>
      </w:r>
      <w:r>
        <w:rPr>
          <w:lang w:eastAsia="zh-TW"/>
        </w:rPr>
        <w:tab/>
        <w:t xml:space="preserve">a. </w:t>
      </w:r>
      <w:r w:rsidRPr="00A12D84">
        <w:rPr>
          <w:rFonts w:ascii="標楷體" w:eastAsia="標楷體" w:hAnsi="標楷體"/>
        </w:rPr>
        <w:t xml:space="preserve">我和他身高 </w:t>
      </w:r>
      <w:r w:rsidRPr="00A12D84">
        <w:rPr>
          <w:rFonts w:ascii="標楷體" w:eastAsia="標楷體" w:hAnsi="標楷體" w:hint="eastAsia"/>
          <w:b/>
        </w:rPr>
        <w:t>差不多</w:t>
      </w:r>
      <w:r w:rsidRPr="00A12D84">
        <w:rPr>
          <w:rFonts w:ascii="標楷體" w:eastAsia="標楷體" w:hAnsi="標楷體"/>
        </w:rPr>
        <w:t>。</w:t>
      </w:r>
    </w:p>
    <w:p w14:paraId="280B1C02" w14:textId="77777777" w:rsidR="00276FDE" w:rsidRPr="00A12D84" w:rsidRDefault="00000000" w:rsidP="00A12D84">
      <w:pPr>
        <w:pStyle w:val="Exampleb"/>
      </w:pPr>
      <w:r w:rsidRPr="00A12D84">
        <w:t xml:space="preserve">我和他身高 </w:t>
      </w:r>
      <w:r w:rsidRPr="00A12D84">
        <w:rPr>
          <w:rFonts w:hint="eastAsia"/>
          <w:b/>
          <w:bCs/>
        </w:rPr>
        <w:t>差一點</w:t>
      </w:r>
      <w:r w:rsidRPr="00A12D84">
        <w:t>。</w:t>
      </w:r>
    </w:p>
    <w:p w14:paraId="4D3E40E2" w14:textId="29DA7B1F" w:rsidR="00276FDE" w:rsidRDefault="00000000" w:rsidP="00A12D84">
      <w:pPr>
        <w:pStyle w:val="Exampleb"/>
      </w:pPr>
      <w:r>
        <w:t xml:space="preserve">*我和他身高 </w:t>
      </w:r>
      <w:r w:rsidRPr="00722CE9">
        <w:rPr>
          <w:rFonts w:hint="eastAsia"/>
          <w:b/>
          <w:bCs/>
        </w:rPr>
        <w:t>幾乎</w:t>
      </w:r>
      <w:r>
        <w:t>。</w:t>
      </w:r>
    </w:p>
    <w:p w14:paraId="684BF4DE" w14:textId="77777777" w:rsidR="00276FDE" w:rsidRDefault="00276FDE"/>
    <w:p w14:paraId="44FDCF86" w14:textId="77777777" w:rsidR="00276FDE" w:rsidRDefault="00000000">
      <w:r>
        <w:t>現行以語料庫為基礎的</w:t>
      </w:r>
      <w:proofErr w:type="gramStart"/>
      <w:r>
        <w:t>近義詞</w:t>
      </w:r>
      <w:proofErr w:type="gramEnd"/>
      <w:r>
        <w:t>研究</w:t>
      </w:r>
      <w:r>
        <w:t xml:space="preserve"> (Chuang 2017; Shyu, 2022)</w:t>
      </w:r>
      <w:r>
        <w:t>，多以人力進行以下</w:t>
      </w:r>
      <w:ins w:id="32" w:author="C.-T. Tim Chou" w:date="2023-01-23T15:02:00Z">
        <w:r>
          <w:fldChar w:fldCharType="begin"/>
        </w:r>
        <w:r>
          <w:instrText xml:space="preserve"> REF _Ref125378581 \r \h </w:instrText>
        </w:r>
      </w:ins>
      <w:ins w:id="33" w:author="C.-T. Tim Chou" w:date="2023-01-23T15:02:00Z">
        <w:r>
          <w:fldChar w:fldCharType="separate"/>
        </w:r>
        <w:r>
          <w:t>(3</w:t>
        </w:r>
        <w:r>
          <w:fldChar w:fldCharType="end"/>
        </w:r>
        <w:r>
          <w:t>)-</w:t>
        </w:r>
        <w:r>
          <w:fldChar w:fldCharType="begin"/>
        </w:r>
        <w:r>
          <w:instrText xml:space="preserve"> REF _Ref125378584 \r \h </w:instrText>
        </w:r>
      </w:ins>
      <w:ins w:id="34" w:author="C.-T. Tim Chou" w:date="2023-01-23T15:02:00Z">
        <w:r>
          <w:fldChar w:fldCharType="separate"/>
        </w:r>
        <w:r>
          <w:t>(5</w:t>
        </w:r>
        <w:r>
          <w:fldChar w:fldCharType="end"/>
        </w:r>
        <w:r>
          <w:t>)</w:t>
        </w:r>
        <w:r>
          <w:t>的</w:t>
        </w:r>
      </w:ins>
      <w:r>
        <w:t>操作，並傾向以統計搭配詞或記錄使用情形的方式解釋語言現象。</w:t>
      </w:r>
    </w:p>
    <w:p w14:paraId="580F3094" w14:textId="77777777" w:rsidR="00276FDE" w:rsidRDefault="00276FDE"/>
    <w:p w14:paraId="59C782FE" w14:textId="77777777" w:rsidR="00276FDE" w:rsidRDefault="00000000" w:rsidP="00057C5A">
      <w:pPr>
        <w:pStyle w:val="Example"/>
      </w:pPr>
      <w:bookmarkStart w:id="35" w:name="_Ref125378581"/>
      <w:r>
        <w:lastRenderedPageBreak/>
        <w:t>)</w:t>
      </w:r>
      <w:r>
        <w:tab/>
      </w:r>
      <w:r w:rsidRPr="00A212BE">
        <w:rPr>
          <w:rFonts w:ascii="標楷體" w:eastAsia="標楷體" w:hAnsi="標楷體"/>
        </w:rPr>
        <w:t>前處理階段：</w:t>
      </w:r>
      <w:bookmarkEnd w:id="35"/>
    </w:p>
    <w:p w14:paraId="55F93352" w14:textId="77777777" w:rsidR="00276FDE" w:rsidRDefault="00000000">
      <w:pPr>
        <w:pStyle w:val="Examplea"/>
      </w:pPr>
      <w:commentRangeStart w:id="36"/>
      <w:r>
        <w:t>從大量語料中抽樣並逐一審查語料。</w:t>
      </w:r>
      <w:commentRangeEnd w:id="36"/>
      <w:r>
        <w:commentReference w:id="36"/>
      </w:r>
    </w:p>
    <w:p w14:paraId="5432C3F4" w14:textId="77777777" w:rsidR="00276FDE" w:rsidRDefault="00000000">
      <w:pPr>
        <w:pStyle w:val="Examplea"/>
      </w:pPr>
      <w:commentRangeStart w:id="37"/>
      <w:r>
        <w:t>清洗語料以排除雜訊。</w:t>
      </w:r>
      <w:commentRangeEnd w:id="37"/>
      <w:r>
        <w:commentReference w:id="37"/>
      </w:r>
    </w:p>
    <w:p w14:paraId="3A944873" w14:textId="77777777" w:rsidR="00276FDE" w:rsidRDefault="00000000">
      <w:pPr>
        <w:pStyle w:val="Examplea"/>
      </w:pPr>
      <w:commentRangeStart w:id="38"/>
      <w:r>
        <w:t>區分符合和不符合語法的語料。</w:t>
      </w:r>
      <w:commentRangeEnd w:id="38"/>
      <w:r>
        <w:commentReference w:id="38"/>
      </w:r>
    </w:p>
    <w:p w14:paraId="65AC3153" w14:textId="77777777" w:rsidR="00276FDE" w:rsidRDefault="00276FDE"/>
    <w:p w14:paraId="19ED3D48" w14:textId="77777777" w:rsidR="00276FDE" w:rsidRDefault="00000000" w:rsidP="00057C5A">
      <w:pPr>
        <w:pStyle w:val="Example"/>
      </w:pPr>
      <w:r>
        <w:t>)</w:t>
      </w:r>
      <w:r>
        <w:tab/>
      </w:r>
      <w:r w:rsidRPr="00A212BE">
        <w:rPr>
          <w:rFonts w:ascii="標楷體" w:eastAsia="標楷體" w:hAnsi="標楷體"/>
        </w:rPr>
        <w:t>實驗階段：</w:t>
      </w:r>
    </w:p>
    <w:p w14:paraId="3D54BDDC" w14:textId="53E3D2FD" w:rsidR="00276FDE" w:rsidRDefault="00000000">
      <w:pPr>
        <w:pStyle w:val="Examplea"/>
      </w:pPr>
      <w:r>
        <w:t xml:space="preserve">先將語料收斂成句法結構態樣 </w:t>
      </w:r>
      <w:r w:rsidRPr="000576CB">
        <w:rPr>
          <w:rFonts w:ascii="Times New Roman" w:hAnsi="Times New Roman"/>
        </w:rPr>
        <w:t>(Syntactic Pattern)</w:t>
      </w:r>
      <w:r>
        <w:t xml:space="preserve"> 進行比較。</w:t>
      </w:r>
    </w:p>
    <w:p w14:paraId="77047E6E" w14:textId="77777777" w:rsidR="00276FDE" w:rsidRDefault="00000000">
      <w:pPr>
        <w:pStyle w:val="Examplea"/>
      </w:pPr>
      <w:r>
        <w:t>依據比較結果進行分析和歸納。</w:t>
      </w:r>
    </w:p>
    <w:p w14:paraId="0273362E" w14:textId="77777777" w:rsidR="00276FDE" w:rsidRDefault="00000000">
      <w:pPr>
        <w:pStyle w:val="Examplea"/>
      </w:pPr>
      <w:r>
        <w:t>以文字或表格紀錄判斷依據和操作過程以提出假說。</w:t>
      </w:r>
    </w:p>
    <w:p w14:paraId="18F22BB3" w14:textId="77777777" w:rsidR="00276FDE" w:rsidRDefault="00276FDE"/>
    <w:p w14:paraId="1D833338" w14:textId="77777777" w:rsidR="00276FDE" w:rsidRDefault="00000000" w:rsidP="00057C5A">
      <w:pPr>
        <w:pStyle w:val="Example"/>
      </w:pPr>
      <w:bookmarkStart w:id="39" w:name="_Ref125378584"/>
      <w:r>
        <w:t>)</w:t>
      </w:r>
      <w:r>
        <w:tab/>
      </w:r>
      <w:r w:rsidRPr="00A212BE">
        <w:rPr>
          <w:rFonts w:ascii="標楷體" w:eastAsia="標楷體" w:hAnsi="標楷體"/>
        </w:rPr>
        <w:t>驗證階段</w:t>
      </w:r>
      <w:r w:rsidRPr="00A212BE">
        <w:rPr>
          <w:rFonts w:ascii="標楷體" w:eastAsia="標楷體" w:hAnsi="標楷體"/>
          <w:lang w:eastAsia="zh-TW"/>
        </w:rPr>
        <w:t>：</w:t>
      </w:r>
      <w:bookmarkEnd w:id="39"/>
    </w:p>
    <w:p w14:paraId="4D50B6DF" w14:textId="77777777" w:rsidR="00276FDE" w:rsidRDefault="00000000">
      <w:pPr>
        <w:pStyle w:val="Examplea"/>
      </w:pPr>
      <w:r>
        <w:t>從其餘語料中抽樣並逐句依先前判斷依據和操作過程進行驗證</w:t>
      </w:r>
    </w:p>
    <w:p w14:paraId="2C846673" w14:textId="77777777" w:rsidR="00276FDE" w:rsidRDefault="00000000">
      <w:pPr>
        <w:pStyle w:val="Examplea"/>
      </w:pPr>
      <w:r>
        <w:t>若假說無法解釋語料所反映之現象則須修正假說。</w:t>
      </w:r>
    </w:p>
    <w:p w14:paraId="6E5B10A8" w14:textId="77777777" w:rsidR="00276FDE" w:rsidRDefault="00000000">
      <w:pPr>
        <w:pStyle w:val="Examplea"/>
      </w:pPr>
      <w:r>
        <w:t>反覆驗證直至假說涵蓋語料所反映之現象。</w:t>
      </w:r>
    </w:p>
    <w:p w14:paraId="369AF6CA" w14:textId="77777777" w:rsidR="00276FDE" w:rsidRDefault="00276FDE"/>
    <w:p w14:paraId="71FA83AA" w14:textId="0F4F1056" w:rsidR="00276FDE" w:rsidRDefault="00000000">
      <w:ins w:id="40" w:author="Tim Chou" w:date="2023-02-07T13:38:00Z">
        <w:r>
          <w:rPr>
            <w:rFonts w:ascii="標楷體" w:hAnsi="標楷體"/>
          </w:rPr>
          <w:t>然而，</w:t>
        </w:r>
      </w:ins>
      <w:proofErr w:type="gramStart"/>
      <w:ins w:id="41" w:author="Tim Chou" w:date="2023-02-07T13:57:00Z">
        <w:r>
          <w:rPr>
            <w:rFonts w:ascii="標楷體" w:hAnsi="標楷體"/>
          </w:rPr>
          <w:t>近義詞</w:t>
        </w:r>
        <w:proofErr w:type="gramEnd"/>
        <w:r>
          <w:t>研究</w:t>
        </w:r>
      </w:ins>
      <w:ins w:id="42" w:author="Tim Chou" w:date="2023-02-07T13:39:00Z">
        <w:r>
          <w:rPr>
            <w:rFonts w:ascii="標楷體" w:hAnsi="標楷體"/>
          </w:rPr>
          <w:t>若只</w:t>
        </w:r>
      </w:ins>
      <w:ins w:id="43" w:author="C.-T. Tim Chou" w:date="2023-01-23T14:19:00Z">
        <w:r>
          <w:rPr>
            <w:rFonts w:ascii="標楷體" w:hAnsi="標楷體"/>
          </w:rPr>
          <w:t>以語料庫為基礎</w:t>
        </w:r>
      </w:ins>
      <w:ins w:id="44" w:author="C.-T. Tim Chou" w:date="2023-01-23T15:04:00Z">
        <w:r>
          <w:rPr>
            <w:rFonts w:ascii="標楷體" w:hAnsi="標楷體"/>
          </w:rPr>
          <w:t>，執行研究步驟</w:t>
        </w:r>
      </w:ins>
      <w:ins w:id="45" w:author="C.-T. Tim Chou" w:date="2023-01-23T15:02:00Z">
        <w:r>
          <w:fldChar w:fldCharType="begin"/>
        </w:r>
        <w:r>
          <w:instrText xml:space="preserve"> REF _Ref125378581 \r \h </w:instrText>
        </w:r>
      </w:ins>
      <w:ins w:id="46" w:author="C.-T. Tim Chou" w:date="2023-01-23T15:02:00Z">
        <w:r>
          <w:fldChar w:fldCharType="separate"/>
        </w:r>
        <w:r>
          <w:t>(3</w:t>
        </w:r>
        <w:r>
          <w:fldChar w:fldCharType="end"/>
        </w:r>
        <w:r>
          <w:t>)-</w:t>
        </w:r>
        <w:r>
          <w:fldChar w:fldCharType="begin"/>
        </w:r>
        <w:r>
          <w:instrText xml:space="preserve"> REF _Ref125378584 \r \h </w:instrText>
        </w:r>
      </w:ins>
      <w:ins w:id="47" w:author="C.-T. Tim Chou" w:date="2023-01-23T15:02:00Z">
        <w:r>
          <w:fldChar w:fldCharType="separate"/>
        </w:r>
        <w:r>
          <w:t>(5</w:t>
        </w:r>
        <w:r>
          <w:fldChar w:fldCharType="end"/>
        </w:r>
        <w:r>
          <w:t>)</w:t>
        </w:r>
      </w:ins>
      <w:ins w:id="48" w:author="Tim Chou" w:date="2023-02-07T13:57:00Z">
        <w:r>
          <w:t>會</w:t>
        </w:r>
      </w:ins>
      <w:ins w:id="49" w:author="C.-T. Tim Chou" w:date="2023-01-23T15:04:00Z">
        <w:r>
          <w:t>有以下三點</w:t>
        </w:r>
      </w:ins>
      <w:r>
        <w:t>先天限制。</w:t>
      </w:r>
    </w:p>
    <w:p w14:paraId="3299FA42" w14:textId="77777777" w:rsidR="00276FDE" w:rsidRDefault="00276FDE"/>
    <w:p w14:paraId="58228639" w14:textId="77777777" w:rsidR="00276FDE" w:rsidRDefault="00000000">
      <w:pPr>
        <w:pStyle w:val="List-4"/>
        <w:rPr>
          <w:rFonts w:ascii="標楷體" w:eastAsia="標楷體" w:hAnsi="標楷體"/>
          <w:b/>
        </w:rPr>
      </w:pPr>
      <w:ins w:id="50" w:author="C.-T. Tim Chou" w:date="2023-01-23T15:25:00Z">
        <w:r>
          <w:rPr>
            <w:rFonts w:ascii="標楷體" w:eastAsia="標楷體" w:hAnsi="標楷體"/>
          </w:rPr>
          <w:t>語料完備性</w:t>
        </w:r>
      </w:ins>
      <w:ins w:id="51" w:author="C.-T. Tim Chou" w:date="2023-01-23T15:26:00Z">
        <w:r>
          <w:rPr>
            <w:rFonts w:ascii="標楷體" w:eastAsia="標楷體" w:hAnsi="標楷體"/>
          </w:rPr>
          <w:t>：</w:t>
        </w:r>
      </w:ins>
    </w:p>
    <w:p w14:paraId="3F842727" w14:textId="34CE8324" w:rsidR="00276FDE" w:rsidRDefault="00000000">
      <w:pPr>
        <w:pStyle w:val="List-4"/>
        <w:numPr>
          <w:ilvl w:val="0"/>
          <w:numId w:val="0"/>
        </w:numPr>
        <w:ind w:left="567"/>
        <w:rPr>
          <w:rFonts w:ascii="標楷體" w:eastAsia="標楷體" w:hAnsi="標楷體"/>
        </w:rPr>
      </w:pPr>
      <w:r>
        <w:rPr>
          <w:rFonts w:ascii="標楷體" w:eastAsia="標楷體" w:hAnsi="標楷體"/>
        </w:rPr>
        <w:t>以語料庫為基礎的</w:t>
      </w:r>
      <w:proofErr w:type="gramStart"/>
      <w:r>
        <w:rPr>
          <w:rFonts w:ascii="標楷體" w:eastAsia="標楷體" w:hAnsi="標楷體"/>
        </w:rPr>
        <w:t>近義詞</w:t>
      </w:r>
      <w:proofErr w:type="gramEnd"/>
      <w:r>
        <w:rPr>
          <w:rFonts w:ascii="標楷體" w:eastAsia="標楷體" w:hAnsi="標楷體"/>
        </w:rPr>
        <w:t>研究受限於語料蒐集的完備性。以中央研究院漢語平衡語料庫為例，其僅蒐集</w:t>
      </w:r>
      <w:r>
        <w:rPr>
          <w:rFonts w:eastAsia="標楷體"/>
        </w:rPr>
        <w:t>1981</w:t>
      </w:r>
      <w:r>
        <w:rPr>
          <w:rFonts w:ascii="標楷體" w:eastAsia="標楷體" w:hAnsi="標楷體"/>
        </w:rPr>
        <w:t>年至</w:t>
      </w:r>
      <w:r>
        <w:rPr>
          <w:rFonts w:eastAsia="標楷體"/>
        </w:rPr>
        <w:t>2007</w:t>
      </w:r>
      <w:r>
        <w:rPr>
          <w:rFonts w:ascii="標楷體" w:eastAsia="標楷體" w:hAnsi="標楷體"/>
        </w:rPr>
        <w:t>年間的語料，包含</w:t>
      </w:r>
      <w:r w:rsidR="00E40D8E">
        <w:rPr>
          <w:rFonts w:ascii="標楷體" w:eastAsia="標楷體" w:hAnsi="標楷體"/>
        </w:rPr>
        <w:t>「差</w:t>
      </w:r>
      <w:r w:rsidR="00E40D8E">
        <w:rPr>
          <w:rFonts w:ascii="標楷體" w:eastAsia="標楷體" w:hAnsi="標楷體" w:hint="eastAsia"/>
        </w:rPr>
        <w:t>不多</w:t>
      </w:r>
      <w:r w:rsidR="00E40D8E">
        <w:rPr>
          <w:rFonts w:ascii="標楷體" w:eastAsia="標楷體" w:hAnsi="標楷體"/>
        </w:rPr>
        <w:t>」之語料總計</w:t>
      </w:r>
      <w:r w:rsidR="00E40D8E">
        <w:rPr>
          <w:rFonts w:ascii="標楷體" w:eastAsia="標楷體" w:hAnsi="標楷體" w:hint="eastAsia"/>
        </w:rPr>
        <w:t xml:space="preserve"> </w:t>
      </w:r>
      <w:r w:rsidR="00E40D8E" w:rsidRPr="00BE0323">
        <w:rPr>
          <w:rFonts w:eastAsia="標楷體" w:hint="eastAsia"/>
        </w:rPr>
        <w:t>405</w:t>
      </w:r>
      <w:r w:rsidR="00E40D8E">
        <w:rPr>
          <w:rFonts w:ascii="標楷體" w:eastAsia="標楷體" w:hAnsi="標楷體" w:hint="eastAsia"/>
        </w:rPr>
        <w:t xml:space="preserve"> 筆，而含</w:t>
      </w:r>
      <w:r>
        <w:rPr>
          <w:rFonts w:ascii="標楷體" w:eastAsia="標楷體" w:hAnsi="標楷體"/>
        </w:rPr>
        <w:t>「差一點」</w:t>
      </w:r>
      <w:r w:rsidR="00E40D8E">
        <w:rPr>
          <w:rFonts w:ascii="標楷體" w:eastAsia="標楷體" w:hAnsi="標楷體" w:hint="eastAsia"/>
        </w:rPr>
        <w:t>者</w:t>
      </w:r>
      <w:commentRangeStart w:id="52"/>
      <w:commentRangeStart w:id="53"/>
      <w:r>
        <w:rPr>
          <w:rFonts w:ascii="標楷體" w:eastAsia="標楷體" w:hAnsi="標楷體"/>
        </w:rPr>
        <w:t>僅</w:t>
      </w:r>
      <w:r>
        <w:rPr>
          <w:rFonts w:eastAsia="標楷體"/>
        </w:rPr>
        <w:t>44</w:t>
      </w:r>
      <w:r>
        <w:rPr>
          <w:rFonts w:ascii="標楷體" w:eastAsia="標楷體" w:hAnsi="標楷體"/>
        </w:rPr>
        <w:t>筆</w:t>
      </w:r>
      <w:commentRangeEnd w:id="52"/>
      <w:r>
        <w:commentReference w:id="52"/>
      </w:r>
      <w:commentRangeEnd w:id="53"/>
      <w:r w:rsidR="001C548E">
        <w:rPr>
          <w:rStyle w:val="a7"/>
          <w:rFonts w:eastAsia="標楷體" w:cs="Times New Roman (本文 CS 字型)"/>
          <w:color w:val="auto"/>
          <w:kern w:val="2"/>
        </w:rPr>
        <w:commentReference w:id="53"/>
      </w:r>
      <w:r>
        <w:rPr>
          <w:rFonts w:ascii="標楷體" w:eastAsia="標楷體" w:hAnsi="標楷體"/>
        </w:rPr>
        <w:t>，</w:t>
      </w:r>
      <w:r w:rsidR="00EB716C">
        <w:rPr>
          <w:rFonts w:ascii="標楷體" w:eastAsia="標楷體" w:hAnsi="標楷體" w:hint="eastAsia"/>
        </w:rPr>
        <w:t>此兩者數量差異大之外，</w:t>
      </w:r>
      <w:r>
        <w:rPr>
          <w:rFonts w:ascii="標楷體" w:eastAsia="標楷體" w:hAnsi="標楷體"/>
        </w:rPr>
        <w:t>少量語料所反映之</w:t>
      </w:r>
      <w:proofErr w:type="gramStart"/>
      <w:r>
        <w:rPr>
          <w:rFonts w:ascii="標楷體" w:eastAsia="標楷體" w:hAnsi="標楷體"/>
        </w:rPr>
        <w:t>近義詞</w:t>
      </w:r>
      <w:proofErr w:type="gramEnd"/>
      <w:r>
        <w:rPr>
          <w:rFonts w:ascii="標楷體" w:eastAsia="標楷體" w:hAnsi="標楷體"/>
        </w:rPr>
        <w:t>使用現象涵蓋性</w:t>
      </w:r>
      <w:r w:rsidR="00EB716C">
        <w:rPr>
          <w:rFonts w:ascii="標楷體" w:eastAsia="標楷體" w:hAnsi="標楷體" w:hint="eastAsia"/>
        </w:rPr>
        <w:t>亦</w:t>
      </w:r>
      <w:r>
        <w:rPr>
          <w:rFonts w:ascii="標楷體" w:eastAsia="標楷體" w:hAnsi="標楷體"/>
        </w:rPr>
        <w:t>有限。</w:t>
      </w:r>
    </w:p>
    <w:p w14:paraId="4BDED2F7" w14:textId="77777777" w:rsidR="00276FDE" w:rsidRDefault="00276FDE">
      <w:pPr>
        <w:pStyle w:val="List-4"/>
        <w:numPr>
          <w:ilvl w:val="0"/>
          <w:numId w:val="0"/>
        </w:numPr>
        <w:ind w:left="567"/>
        <w:rPr>
          <w:rFonts w:ascii="標楷體" w:eastAsia="標楷體" w:hAnsi="標楷體"/>
          <w:b/>
        </w:rPr>
      </w:pPr>
    </w:p>
    <w:p w14:paraId="3E5038BA" w14:textId="77777777" w:rsidR="00276FDE" w:rsidRDefault="00000000">
      <w:pPr>
        <w:pStyle w:val="List-4"/>
        <w:rPr>
          <w:rFonts w:ascii="標楷體" w:eastAsia="標楷體" w:hAnsi="標楷體"/>
          <w:b/>
        </w:rPr>
      </w:pPr>
      <w:ins w:id="54" w:author="C.-T. Tim Chou" w:date="2023-01-23T15:26:00Z">
        <w:r>
          <w:rPr>
            <w:rFonts w:ascii="標楷體" w:eastAsia="標楷體" w:hAnsi="標楷體"/>
            <w:bCs/>
          </w:rPr>
          <w:t>語感穩定性：</w:t>
        </w:r>
      </w:ins>
    </w:p>
    <w:p w14:paraId="269D2019" w14:textId="424B496F" w:rsidR="00276FDE" w:rsidRDefault="00000000">
      <w:pPr>
        <w:pStyle w:val="List-4"/>
        <w:numPr>
          <w:ilvl w:val="0"/>
          <w:numId w:val="0"/>
        </w:numPr>
        <w:ind w:left="567"/>
        <w:rPr>
          <w:rFonts w:ascii="標楷體" w:eastAsia="標楷體" w:hAnsi="標楷體"/>
        </w:rPr>
      </w:pPr>
      <w:r>
        <w:rPr>
          <w:rFonts w:ascii="標楷體" w:eastAsia="標楷體" w:hAnsi="標楷體"/>
        </w:rPr>
        <w:t>上</w:t>
      </w:r>
      <w:ins w:id="55" w:author="Tim Chou" w:date="2023-02-07T13:59:00Z">
        <w:r>
          <w:rPr>
            <w:rFonts w:ascii="標楷體" w:eastAsia="標楷體" w:hAnsi="標楷體"/>
          </w:rPr>
          <w:t>述</w:t>
        </w:r>
      </w:ins>
      <w:r>
        <w:rPr>
          <w:rFonts w:ascii="標楷體" w:eastAsia="標楷體" w:hAnsi="標楷體"/>
        </w:rPr>
        <w:t>提及之操作步驟多為語感所驅動，然而語感易受個體認知差異及時空差異影響，</w:t>
      </w:r>
      <w:ins w:id="56" w:author="Tim Chou" w:date="2023-02-07T14:03:00Z">
        <w:r>
          <w:rPr>
            <w:rFonts w:ascii="標楷體" w:eastAsia="標楷體" w:hAnsi="標楷體"/>
          </w:rPr>
          <w:t>且</w:t>
        </w:r>
      </w:ins>
      <w:r>
        <w:rPr>
          <w:rFonts w:ascii="標楷體" w:eastAsia="標楷體" w:hAnsi="標楷體"/>
        </w:rPr>
        <w:t xml:space="preserve">語感疲乏 </w:t>
      </w:r>
      <w:r>
        <w:rPr>
          <w:rFonts w:eastAsia="標楷體"/>
          <w:kern w:val="2"/>
          <w:szCs w:val="22"/>
        </w:rPr>
        <w:t>(</w:t>
      </w:r>
      <w:ins w:id="57" w:author="Tim Chou" w:date="2023-02-07T13:59:00Z">
        <w:r>
          <w:rPr>
            <w:rFonts w:eastAsia="標楷體"/>
            <w:kern w:val="2"/>
            <w:szCs w:val="22"/>
          </w:rPr>
          <w:t>l</w:t>
        </w:r>
      </w:ins>
      <w:r>
        <w:rPr>
          <w:rFonts w:eastAsia="標楷體"/>
          <w:kern w:val="2"/>
          <w:szCs w:val="22"/>
        </w:rPr>
        <w:t xml:space="preserve">anguage </w:t>
      </w:r>
      <w:ins w:id="58" w:author="Tim Chou" w:date="2023-02-07T13:59:00Z">
        <w:r>
          <w:rPr>
            <w:rFonts w:eastAsia="標楷體"/>
            <w:kern w:val="2"/>
            <w:szCs w:val="22"/>
          </w:rPr>
          <w:t>f</w:t>
        </w:r>
      </w:ins>
      <w:r>
        <w:rPr>
          <w:rFonts w:eastAsia="標楷體"/>
          <w:kern w:val="2"/>
          <w:szCs w:val="22"/>
        </w:rPr>
        <w:t>atigue)</w:t>
      </w:r>
      <w:commentRangeStart w:id="59"/>
      <w:commentRangeStart w:id="60"/>
      <w:commentRangeStart w:id="61"/>
      <w:commentRangeStart w:id="62"/>
      <w:commentRangeEnd w:id="59"/>
      <w:r>
        <w:commentReference w:id="59"/>
      </w:r>
      <w:commentRangeEnd w:id="60"/>
      <w:r>
        <w:commentReference w:id="60"/>
      </w:r>
      <w:commentRangeEnd w:id="61"/>
      <w:r>
        <w:commentReference w:id="61"/>
      </w:r>
      <w:commentRangeEnd w:id="62"/>
      <w:r w:rsidR="001C548E">
        <w:rPr>
          <w:rStyle w:val="a7"/>
          <w:rFonts w:eastAsia="標楷體" w:cs="Times New Roman (本文 CS 字型)"/>
          <w:color w:val="auto"/>
          <w:kern w:val="2"/>
        </w:rPr>
        <w:commentReference w:id="62"/>
      </w:r>
      <w:r w:rsidR="001C548E">
        <w:rPr>
          <w:rFonts w:eastAsia="標楷體" w:hint="eastAsia"/>
          <w:kern w:val="2"/>
          <w:szCs w:val="22"/>
        </w:rPr>
        <w:t xml:space="preserve"> </w:t>
      </w:r>
      <w:ins w:id="63" w:author="Tim Chou" w:date="2023-02-07T14:03:00Z">
        <w:r>
          <w:rPr>
            <w:rFonts w:ascii="標楷體" w:eastAsia="標楷體" w:hAnsi="標楷體"/>
          </w:rPr>
          <w:t>導致的</w:t>
        </w:r>
      </w:ins>
      <w:proofErr w:type="gramStart"/>
      <w:r>
        <w:rPr>
          <w:rFonts w:ascii="標楷體" w:eastAsia="標楷體" w:hAnsi="標楷體"/>
        </w:rPr>
        <w:t>不</w:t>
      </w:r>
      <w:proofErr w:type="gramEnd"/>
      <w:r>
        <w:rPr>
          <w:rFonts w:ascii="標楷體" w:eastAsia="標楷體" w:hAnsi="標楷體"/>
        </w:rPr>
        <w:t>穩定性</w:t>
      </w:r>
      <w:del w:id="64" w:author="Tim Chou" w:date="2023-02-07T14:03:00Z">
        <w:r>
          <w:rPr>
            <w:rFonts w:ascii="標楷體" w:eastAsia="標楷體" w:hAnsi="標楷體"/>
          </w:rPr>
          <w:delText>將</w:delText>
        </w:r>
      </w:del>
      <w:ins w:id="65" w:author="Tim Chou" w:date="2023-02-07T14:03:00Z">
        <w:r>
          <w:rPr>
            <w:rFonts w:ascii="標楷體" w:eastAsia="標楷體" w:hAnsi="標楷體"/>
          </w:rPr>
          <w:t>也</w:t>
        </w:r>
      </w:ins>
      <w:r>
        <w:rPr>
          <w:rFonts w:ascii="標楷體" w:eastAsia="標楷體" w:hAnsi="標楷體"/>
        </w:rPr>
        <w:t>影響實驗操作的一致性，進而提升結果驗證的難度。</w:t>
      </w:r>
    </w:p>
    <w:p w14:paraId="74E52177" w14:textId="77777777" w:rsidR="00276FDE" w:rsidRDefault="00276FDE">
      <w:pPr>
        <w:pStyle w:val="List-4"/>
        <w:numPr>
          <w:ilvl w:val="0"/>
          <w:numId w:val="0"/>
        </w:numPr>
        <w:ind w:left="567"/>
        <w:rPr>
          <w:b/>
        </w:rPr>
      </w:pPr>
    </w:p>
    <w:p w14:paraId="1541CFE3" w14:textId="77777777" w:rsidR="00276FDE" w:rsidRDefault="00000000">
      <w:pPr>
        <w:pStyle w:val="List-4"/>
        <w:rPr>
          <w:rFonts w:ascii="標楷體" w:eastAsia="標楷體" w:hAnsi="標楷體"/>
          <w:b/>
        </w:rPr>
      </w:pPr>
      <w:ins w:id="66" w:author="C.-T. Tim Chou" w:date="2023-01-23T15:27:00Z">
        <w:r>
          <w:rPr>
            <w:rFonts w:ascii="標楷體" w:eastAsia="標楷體" w:hAnsi="標楷體"/>
          </w:rPr>
          <w:t>處理效率：</w:t>
        </w:r>
      </w:ins>
    </w:p>
    <w:p w14:paraId="18D10279" w14:textId="77777777" w:rsidR="00276FDE" w:rsidRDefault="00000000">
      <w:pPr>
        <w:pStyle w:val="List-4"/>
        <w:numPr>
          <w:ilvl w:val="0"/>
          <w:numId w:val="0"/>
        </w:numPr>
        <w:ind w:left="567"/>
        <w:rPr>
          <w:rFonts w:ascii="標楷體" w:eastAsia="標楷體" w:hAnsi="標楷體"/>
          <w:b/>
        </w:rPr>
      </w:pPr>
      <w:r>
        <w:rPr>
          <w:rFonts w:ascii="標楷體" w:eastAsia="標楷體" w:hAnsi="標楷體"/>
        </w:rPr>
        <w:t>處理語料、操作實驗和驗證語料的工作若透過人力執行，將無法大量批次處理，以至於處理效率和數量有限，近而難以透過語料庫外的大量語料來提升解釋的涵蓋性或針對語言系統本身的持續變化進行修正。</w:t>
      </w:r>
    </w:p>
    <w:p w14:paraId="2558889E" w14:textId="77777777" w:rsidR="00276FDE" w:rsidRDefault="00276FDE">
      <w:pPr>
        <w:pStyle w:val="afa"/>
        <w:rPr>
          <w:rFonts w:ascii="標楷體" w:hAnsi="標楷體"/>
          <w:b/>
        </w:rPr>
      </w:pPr>
    </w:p>
    <w:p w14:paraId="507DD2C4" w14:textId="1A42FB59" w:rsidR="00276FDE" w:rsidRDefault="00000000">
      <w:commentRangeStart w:id="67"/>
      <w:r>
        <w:t>本計畫旨在以現行語料庫</w:t>
      </w:r>
      <w:proofErr w:type="gramStart"/>
      <w:r>
        <w:t>近義詞</w:t>
      </w:r>
      <w:proofErr w:type="gramEnd"/>
      <w:r>
        <w:t>研究</w:t>
      </w:r>
      <w:r>
        <w:t xml:space="preserve"> (Chuang 2017; Shyu, 2022) </w:t>
      </w:r>
      <w:r>
        <w:t>為基礎，針對漢語近似副詞「差一點」、「差不多」和「幾乎」之</w:t>
      </w:r>
      <w:ins w:id="68" w:author="C.-T. Tim Chou" w:date="2023-01-23T14:24:00Z">
        <w:r>
          <w:t>句法分佈以及</w:t>
        </w:r>
      </w:ins>
      <w:commentRangeStart w:id="69"/>
      <w:r>
        <w:t>語意特性</w:t>
      </w:r>
      <w:commentRangeEnd w:id="69"/>
      <w:ins w:id="70" w:author="Tim Chou" w:date="2023-02-07T14:07:00Z">
        <w:r>
          <w:commentReference w:id="69"/>
        </w:r>
        <w:r>
          <w:t>的語感判斷設計出明確程式化的程式碼</w:t>
        </w:r>
      </w:ins>
      <w:r>
        <w:t>，企圖實現批次自動化驗證大量語料</w:t>
      </w:r>
      <w:ins w:id="71" w:author="Tim Chou" w:date="2023-02-07T14:08:00Z">
        <w:r>
          <w:t>；以大量語料</w:t>
        </w:r>
      </w:ins>
      <w:r>
        <w:t>提升解釋涵蓋性的同時，</w:t>
      </w:r>
      <w:ins w:id="72" w:author="Tim Chou" w:date="2023-02-07T14:08:00Z">
        <w:r>
          <w:t>程式碼</w:t>
        </w:r>
      </w:ins>
      <w:ins w:id="73" w:author="Tim Chou" w:date="2023-02-07T14:09:00Z">
        <w:r>
          <w:t>的穩定</w:t>
        </w:r>
      </w:ins>
      <w:ins w:id="74" w:author="Tim Chou" w:date="2023-02-07T14:08:00Z">
        <w:r>
          <w:t>運作也</w:t>
        </w:r>
      </w:ins>
      <w:ins w:id="75" w:author="Tim Chou" w:date="2023-02-07T14:09:00Z">
        <w:r>
          <w:t>得以</w:t>
        </w:r>
      </w:ins>
      <w:r>
        <w:t>避免語感</w:t>
      </w:r>
      <w:proofErr w:type="gramStart"/>
      <w:r>
        <w:t>不</w:t>
      </w:r>
      <w:proofErr w:type="gramEnd"/>
      <w:r>
        <w:t>穩定性造成</w:t>
      </w:r>
      <w:r>
        <w:lastRenderedPageBreak/>
        <w:t>的影響，最終生成以句法結構驅動</w:t>
      </w:r>
      <w:r>
        <w:t xml:space="preserve"> (rule-driven)</w:t>
      </w:r>
      <w:r>
        <w:t>、實現以語言學角度理解漢語近似副詞使用規則的程式模型。</w:t>
      </w:r>
      <w:commentRangeEnd w:id="67"/>
      <w:r>
        <w:commentReference w:id="67"/>
      </w:r>
    </w:p>
    <w:p w14:paraId="060B79FB" w14:textId="77777777" w:rsidR="00276FDE" w:rsidRDefault="00000000">
      <w:pPr>
        <w:pStyle w:val="10"/>
      </w:pPr>
      <w:r>
        <w:t>文獻回顧與探討</w:t>
      </w:r>
    </w:p>
    <w:p w14:paraId="01533E52" w14:textId="54B4F3A7" w:rsidR="00276FDE" w:rsidRDefault="00000000">
      <w:pPr>
        <w:rPr>
          <w:ins w:id="76" w:author="Tim Chou" w:date="2023-02-07T14:13:00Z"/>
          <w:rFonts w:ascii="Arial" w:hAnsi="Arial" w:cs="Arial"/>
          <w:color w:val="222222"/>
          <w:shd w:val="clear" w:color="auto" w:fill="FFFFFF"/>
        </w:rPr>
      </w:pPr>
      <w:r>
        <w:rPr>
          <w:rFonts w:ascii="Arial" w:hAnsi="Arial" w:cs="Arial"/>
          <w:color w:val="222222"/>
          <w:shd w:val="clear" w:color="auto" w:fill="FFFFFF"/>
        </w:rPr>
        <w:t>近似副詞在語意上包含兩個語意成分：</w:t>
      </w:r>
      <w:r>
        <w:t>近似成分</w:t>
      </w:r>
      <w:r>
        <w:t xml:space="preserve"> (proximal component) </w:t>
      </w:r>
      <w:r>
        <w:t>和極性成分</w:t>
      </w:r>
      <w:r>
        <w:t xml:space="preserve"> (polar component) (Chuang 2017; Shyu, 2022)</w:t>
      </w:r>
      <w:r>
        <w:rPr>
          <w:rFonts w:ascii="Arial" w:hAnsi="Arial" w:cs="Arial"/>
          <w:color w:val="222222"/>
          <w:shd w:val="clear" w:color="auto" w:fill="FFFFFF"/>
        </w:rPr>
        <w:t>。</w:t>
      </w:r>
      <w:ins w:id="77" w:author="Tim Chou" w:date="2023-02-07T14:13:00Z">
        <w:r>
          <w:rPr>
            <w:rFonts w:ascii="Arial" w:hAnsi="Arial" w:cs="Arial"/>
            <w:color w:val="222222"/>
            <w:shd w:val="clear" w:color="auto" w:fill="FFFFFF"/>
          </w:rPr>
          <w:t>舉例來說，</w:t>
        </w:r>
      </w:ins>
      <w:ins w:id="78" w:author="Tim Chou" w:date="2023-02-07T14:14:00Z">
        <w:r>
          <w:rPr>
            <w:rFonts w:ascii="Arial" w:hAnsi="Arial" w:cs="Arial"/>
            <w:color w:val="222222"/>
            <w:shd w:val="clear" w:color="auto" w:fill="FFFFFF"/>
          </w:rPr>
          <w:t>在</w:t>
        </w:r>
      </w:ins>
      <w:ins w:id="79" w:author="Tim Chou" w:date="2023-02-07T14:15:00Z">
        <w:r>
          <w:rPr>
            <w:rFonts w:cs="Times New Roman"/>
            <w:color w:val="222222"/>
            <w:shd w:val="clear" w:color="auto" w:fill="FFFFFF"/>
          </w:rPr>
          <w:fldChar w:fldCharType="begin"/>
        </w:r>
        <w:r>
          <w:rPr>
            <w:rFonts w:cs="Times New Roman"/>
            <w:color w:val="222222"/>
            <w:shd w:val="clear" w:color="auto" w:fill="FFFFFF"/>
          </w:rPr>
          <w:instrText xml:space="preserve"> REF _Ref126671746 \r \h </w:instrText>
        </w:r>
      </w:ins>
      <w:r>
        <w:rPr>
          <w:rFonts w:cs="Times New Roman"/>
          <w:color w:val="222222"/>
          <w:shd w:val="clear" w:color="auto" w:fill="FFFFFF"/>
        </w:rPr>
      </w:r>
      <w:ins w:id="80" w:author="Tim Chou" w:date="2023-02-07T14:15:00Z">
        <w:r>
          <w:rPr>
            <w:rFonts w:cs="Times New Roman"/>
            <w:color w:val="222222"/>
            <w:shd w:val="clear" w:color="auto" w:fill="FFFFFF"/>
          </w:rPr>
          <w:fldChar w:fldCharType="separate"/>
        </w:r>
        <w:r>
          <w:rPr>
            <w:rFonts w:cs="Times New Roman"/>
            <w:color w:val="222222"/>
            <w:shd w:val="clear" w:color="auto" w:fill="FFFFFF"/>
          </w:rPr>
          <w:t>(6</w:t>
        </w:r>
        <w:r>
          <w:rPr>
            <w:rFonts w:cs="Times New Roman"/>
            <w:color w:val="222222"/>
            <w:shd w:val="clear" w:color="auto" w:fill="FFFFFF"/>
          </w:rPr>
          <w:fldChar w:fldCharType="end"/>
        </w:r>
        <w:r>
          <w:rPr>
            <w:rFonts w:cs="Times New Roman"/>
            <w:color w:val="222222"/>
            <w:shd w:val="clear" w:color="auto" w:fill="FFFFFF"/>
          </w:rPr>
          <w:t>)</w:t>
        </w:r>
      </w:ins>
      <w:ins w:id="81" w:author="Tim Chou" w:date="2023-02-07T14:14:00Z">
        <w:r>
          <w:rPr>
            <w:rFonts w:ascii="Arial" w:hAnsi="Arial" w:cs="Arial"/>
            <w:color w:val="222222"/>
            <w:shd w:val="clear" w:color="auto" w:fill="FFFFFF"/>
          </w:rPr>
          <w:t>之中，</w:t>
        </w:r>
      </w:ins>
      <w:ins w:id="82" w:author="Tim Chou" w:date="2023-02-07T14:17:00Z">
        <w:r>
          <w:rPr>
            <w:rFonts w:ascii="Arial" w:hAnsi="Arial" w:cs="Arial"/>
            <w:color w:val="222222"/>
            <w:shd w:val="clear" w:color="auto" w:fill="FFFFFF"/>
          </w:rPr>
          <w:t>「</w:t>
        </w:r>
      </w:ins>
      <w:ins w:id="83" w:author="Tim Chou" w:date="2023-02-07T14:14:00Z">
        <w:r>
          <w:rPr>
            <w:rFonts w:ascii="Arial" w:hAnsi="Arial" w:cs="Arial"/>
            <w:color w:val="222222"/>
            <w:shd w:val="clear" w:color="auto" w:fill="FFFFFF"/>
          </w:rPr>
          <w:t>差不多</w:t>
        </w:r>
      </w:ins>
      <w:ins w:id="84" w:author="Tim Chou" w:date="2023-02-07T14:17:00Z">
        <w:r>
          <w:rPr>
            <w:rFonts w:ascii="Arial" w:hAnsi="Arial" w:cs="Arial"/>
            <w:color w:val="222222"/>
            <w:shd w:val="clear" w:color="auto" w:fill="FFFFFF"/>
          </w:rPr>
          <w:t>」</w:t>
        </w:r>
      </w:ins>
      <w:ins w:id="85" w:author="Tim Chou" w:date="2023-02-07T14:14:00Z">
        <w:r>
          <w:rPr>
            <w:rFonts w:ascii="Arial" w:hAnsi="Arial" w:cs="Arial"/>
            <w:color w:val="222222"/>
            <w:shd w:val="clear" w:color="auto" w:fill="FFFFFF"/>
          </w:rPr>
          <w:t>的近似成份代表</w:t>
        </w:r>
        <w:r>
          <w:rPr>
            <w:rFonts w:cs="Times New Roman"/>
            <w:color w:val="222222"/>
            <w:shd w:val="clear" w:color="auto" w:fill="FFFFFF"/>
          </w:rPr>
          <w:t>Lebron</w:t>
        </w:r>
        <w:r>
          <w:rPr>
            <w:rFonts w:ascii="Arial" w:hAnsi="Arial" w:cs="Arial"/>
            <w:color w:val="222222"/>
            <w:shd w:val="clear" w:color="auto" w:fill="FFFFFF"/>
          </w:rPr>
          <w:t xml:space="preserve"> </w:t>
        </w:r>
        <w:r>
          <w:rPr>
            <w:rFonts w:cs="Times New Roman"/>
            <w:color w:val="222222"/>
            <w:shd w:val="clear" w:color="auto" w:fill="FFFFFF"/>
          </w:rPr>
          <w:t>James</w:t>
        </w:r>
        <w:r>
          <w:rPr>
            <w:rFonts w:ascii="Arial" w:hAnsi="Arial" w:cs="Arial"/>
            <w:color w:val="222222"/>
            <w:shd w:val="clear" w:color="auto" w:fill="FFFFFF"/>
          </w:rPr>
          <w:t>接近得分王的狀態了，而極性成分</w:t>
        </w:r>
      </w:ins>
      <w:ins w:id="86" w:author="Tim Chou" w:date="2023-02-07T14:16:00Z">
        <w:r>
          <w:rPr>
            <w:rFonts w:ascii="Arial" w:hAnsi="Arial" w:cs="Arial"/>
            <w:color w:val="222222"/>
            <w:shd w:val="clear" w:color="auto" w:fill="FFFFFF"/>
          </w:rPr>
          <w:t>則表示說話的時候，尚未達到此狀態，即「</w:t>
        </w:r>
        <w:r>
          <w:rPr>
            <w:shd w:val="clear" w:color="auto" w:fill="FFFFFF"/>
          </w:rPr>
          <w:t>Lebron James</w:t>
        </w:r>
      </w:ins>
      <w:ins w:id="87" w:author="Tim Chou" w:date="2023-02-07T14:21:00Z">
        <w:r>
          <w:rPr>
            <w:shd w:val="clear" w:color="auto" w:fill="FFFFFF"/>
          </w:rPr>
          <w:t>今天</w:t>
        </w:r>
      </w:ins>
      <w:ins w:id="88" w:author="Tim Chou" w:date="2023-02-07T14:16:00Z">
        <w:r>
          <w:rPr>
            <w:shd w:val="clear" w:color="auto" w:fill="FFFFFF"/>
          </w:rPr>
          <w:t>成為得分王</w:t>
        </w:r>
        <w:r>
          <w:rPr>
            <w:rFonts w:ascii="Arial" w:hAnsi="Arial" w:cs="Arial"/>
            <w:color w:val="222222"/>
            <w:shd w:val="clear" w:color="auto" w:fill="FFFFFF"/>
          </w:rPr>
          <w:t>」此命題為假。</w:t>
        </w:r>
      </w:ins>
    </w:p>
    <w:p w14:paraId="718A82BD" w14:textId="77777777" w:rsidR="00276FDE" w:rsidRDefault="00276FDE">
      <w:pPr>
        <w:rPr>
          <w:ins w:id="89" w:author="Tim Chou" w:date="2023-02-07T14:13:00Z"/>
          <w:rFonts w:ascii="Arial" w:hAnsi="Arial" w:cs="Arial"/>
          <w:color w:val="222222"/>
          <w:shd w:val="clear" w:color="auto" w:fill="FFFFFF"/>
        </w:rPr>
      </w:pPr>
    </w:p>
    <w:p w14:paraId="69C67A47" w14:textId="77777777" w:rsidR="00276FDE" w:rsidRDefault="00000000" w:rsidP="00057C5A">
      <w:pPr>
        <w:pStyle w:val="Example"/>
        <w:rPr>
          <w:shd w:val="clear" w:color="auto" w:fill="FFFFFF"/>
        </w:rPr>
      </w:pPr>
      <w:bookmarkStart w:id="90" w:name="_Ref126671746"/>
      <w:ins w:id="91" w:author="Tim Chou" w:date="2023-02-07T14:13:00Z">
        <w:r>
          <w:rPr>
            <w:shd w:val="clear" w:color="auto" w:fill="FFFFFF"/>
          </w:rPr>
          <w:t>)</w:t>
        </w:r>
        <w:r>
          <w:rPr>
            <w:shd w:val="clear" w:color="auto" w:fill="FFFFFF"/>
          </w:rPr>
          <w:tab/>
          <w:t>Lebron James</w:t>
        </w:r>
      </w:ins>
      <w:ins w:id="92" w:author="Tim Chou" w:date="2023-02-07T14:20:00Z">
        <w:r w:rsidRPr="00963B9F">
          <w:rPr>
            <w:rFonts w:ascii="標楷體" w:eastAsia="標楷體" w:hAnsi="標楷體"/>
            <w:shd w:val="clear" w:color="auto" w:fill="FFFFFF"/>
            <w:lang w:eastAsia="zh-TW"/>
          </w:rPr>
          <w:t>今天</w:t>
        </w:r>
      </w:ins>
      <w:ins w:id="93" w:author="Tim Chou" w:date="2023-02-07T14:21:00Z">
        <w:r w:rsidRPr="00963B9F">
          <w:rPr>
            <w:rFonts w:ascii="標楷體" w:eastAsia="標楷體" w:hAnsi="標楷體"/>
            <w:shd w:val="clear" w:color="auto" w:fill="FFFFFF"/>
            <w:lang w:eastAsia="zh-TW"/>
          </w:rPr>
          <w:t xml:space="preserve"> </w:t>
        </w:r>
      </w:ins>
      <w:ins w:id="94" w:author="Tim Chou" w:date="2023-02-07T14:13:00Z">
        <w:r w:rsidRPr="00963B9F">
          <w:rPr>
            <w:rFonts w:ascii="標楷體" w:eastAsia="標楷體" w:hAnsi="標楷體"/>
            <w:b/>
            <w:bCs w:val="0"/>
            <w:shd w:val="clear" w:color="auto" w:fill="FFFFFF"/>
          </w:rPr>
          <w:t>差</w:t>
        </w:r>
      </w:ins>
      <w:ins w:id="95" w:author="Tim Chou" w:date="2023-02-07T14:20:00Z">
        <w:r w:rsidRPr="00963B9F">
          <w:rPr>
            <w:rFonts w:ascii="標楷體" w:eastAsia="標楷體" w:hAnsi="標楷體"/>
            <w:b/>
            <w:bCs w:val="0"/>
            <w:shd w:val="clear" w:color="auto" w:fill="FFFFFF"/>
            <w:lang w:eastAsia="zh-TW"/>
          </w:rPr>
          <w:t>一點</w:t>
        </w:r>
        <w:r w:rsidRPr="00963B9F">
          <w:rPr>
            <w:rFonts w:ascii="標楷體" w:eastAsia="標楷體" w:hAnsi="標楷體"/>
            <w:shd w:val="clear" w:color="auto" w:fill="FFFFFF"/>
            <w:lang w:eastAsia="zh-TW"/>
          </w:rPr>
          <w:t xml:space="preserve"> </w:t>
        </w:r>
      </w:ins>
      <w:ins w:id="96" w:author="Tim Chou" w:date="2023-02-07T14:13:00Z">
        <w:r w:rsidRPr="00963B9F">
          <w:rPr>
            <w:rFonts w:ascii="標楷體" w:eastAsia="標楷體" w:hAnsi="標楷體"/>
            <w:shd w:val="clear" w:color="auto" w:fill="FFFFFF"/>
          </w:rPr>
          <w:t>成為得分王。</w:t>
        </w:r>
      </w:ins>
      <w:bookmarkEnd w:id="90"/>
    </w:p>
    <w:p w14:paraId="7E4DF7A4" w14:textId="77777777" w:rsidR="00276FDE" w:rsidRDefault="00276FDE">
      <w:pPr>
        <w:rPr>
          <w:rFonts w:ascii="Arial" w:hAnsi="Arial" w:cs="Arial"/>
          <w:color w:val="222222"/>
          <w:shd w:val="clear" w:color="auto" w:fill="FFFFFF"/>
        </w:rPr>
      </w:pPr>
    </w:p>
    <w:p w14:paraId="10224677" w14:textId="77777777" w:rsidR="00276FDE" w:rsidRDefault="00000000">
      <w:pPr>
        <w:rPr>
          <w:rFonts w:ascii="Arial" w:hAnsi="Arial" w:cs="Arial"/>
          <w:color w:val="222222"/>
          <w:shd w:val="clear" w:color="auto" w:fill="FFFFFF"/>
        </w:rPr>
      </w:pPr>
      <w:r>
        <w:t>漢語近似副詞「差一點」、「差不多」和「幾乎」</w:t>
      </w:r>
      <w:proofErr w:type="gramStart"/>
      <w:r>
        <w:t>均具近似</w:t>
      </w:r>
      <w:proofErr w:type="gramEnd"/>
      <w:r>
        <w:t>成分</w:t>
      </w:r>
      <w:r>
        <w:t xml:space="preserve"> (proximal component) </w:t>
      </w:r>
      <w:r>
        <w:t>和極性成分</w:t>
      </w:r>
      <w:r>
        <w:t xml:space="preserve"> (polar component) (</w:t>
      </w:r>
      <w:proofErr w:type="gramStart"/>
      <w:r>
        <w:t>如上節例</w:t>
      </w:r>
      <w:proofErr w:type="gramEnd"/>
      <w:r>
        <w:t>(1))</w:t>
      </w:r>
      <w:r>
        <w:t>，然而此三近似副詞各自有不同解讀意義和使用限制。此節目標有二，闡明「差一點」、「差不多」和「幾乎」相異之語意及句法結構特性，並依先前研究歸納此三近似副詞之句法結構分布，評估程式化的可能性。</w:t>
      </w:r>
    </w:p>
    <w:p w14:paraId="0DF60EB0" w14:textId="77777777" w:rsidR="00276FDE" w:rsidRDefault="00276FDE"/>
    <w:p w14:paraId="339E260B" w14:textId="77777777" w:rsidR="00276FDE" w:rsidRDefault="00000000">
      <w:pPr>
        <w:pStyle w:val="2"/>
        <w:numPr>
          <w:ilvl w:val="1"/>
          <w:numId w:val="6"/>
        </w:numPr>
      </w:pPr>
      <w:r>
        <w:t>近似成分和極性成分</w:t>
      </w:r>
    </w:p>
    <w:p w14:paraId="55263F00" w14:textId="2272DC0D" w:rsidR="00276FDE" w:rsidRDefault="00000000">
      <w:r>
        <w:t>「差一點」、「差不多」和「幾乎」在語意上均可表達「接近某一狀態，卻非其狀態」</w:t>
      </w:r>
      <w:r>
        <w:t xml:space="preserve"> (</w:t>
      </w:r>
      <w:ins w:id="97" w:author="Tim Chou" w:date="2023-02-07T14:19:00Z">
        <w:r>
          <w:t xml:space="preserve">Shen </w:t>
        </w:r>
      </w:ins>
      <w:r>
        <w:t>1987)</w:t>
      </w:r>
      <w:r>
        <w:t>，亦即</w:t>
      </w:r>
      <w:proofErr w:type="gramStart"/>
      <w:r>
        <w:t>一</w:t>
      </w:r>
      <w:proofErr w:type="gramEnd"/>
      <w:r>
        <w:t>命題的反面或該命題不為真</w:t>
      </w:r>
      <w:r>
        <w:t xml:space="preserve"> (</w:t>
      </w:r>
      <w:r>
        <w:t>如例</w:t>
      </w:r>
      <w:r>
        <w:fldChar w:fldCharType="begin"/>
      </w:r>
      <w:r>
        <w:instrText xml:space="preserve"> REF _Ref126672145 \r \h </w:instrText>
      </w:r>
      <w:r>
        <w:fldChar w:fldCharType="separate"/>
      </w:r>
      <w:r>
        <w:t>(7</w:t>
      </w:r>
      <w:r>
        <w:fldChar w:fldCharType="end"/>
      </w:r>
      <w:r>
        <w:t>))</w:t>
      </w:r>
      <w:r>
        <w:t>。</w:t>
      </w:r>
      <w:r>
        <w:fldChar w:fldCharType="begin"/>
      </w:r>
      <w:r>
        <w:instrText xml:space="preserve"> REF _Ref126672145 \r \h </w:instrText>
      </w:r>
      <w:r>
        <w:fldChar w:fldCharType="separate"/>
      </w:r>
      <w:r>
        <w:t>(7</w:t>
      </w:r>
      <w:r>
        <w:fldChar w:fldCharType="end"/>
      </w:r>
      <w:r>
        <w:t>abc)</w:t>
      </w:r>
      <w:r>
        <w:t>均可表當前情況接近「張三完成作業」</w:t>
      </w:r>
      <w:proofErr w:type="gramStart"/>
      <w:r>
        <w:t>一</w:t>
      </w:r>
      <w:proofErr w:type="gramEnd"/>
      <w:r>
        <w:t>命題，但「張三完成作業」</w:t>
      </w:r>
      <w:proofErr w:type="gramStart"/>
      <w:r>
        <w:t>一</w:t>
      </w:r>
      <w:proofErr w:type="gramEnd"/>
      <w:r>
        <w:t>命題不為真。</w:t>
      </w:r>
    </w:p>
    <w:p w14:paraId="374BB605" w14:textId="77777777" w:rsidR="00276FDE" w:rsidRDefault="00276FDE"/>
    <w:p w14:paraId="6E92C18B" w14:textId="5CD494A2" w:rsidR="00276FDE" w:rsidRDefault="00000000" w:rsidP="00057C5A">
      <w:pPr>
        <w:pStyle w:val="Example"/>
        <w:rPr>
          <w:lang w:eastAsia="zh-TW"/>
        </w:rPr>
      </w:pPr>
      <w:bookmarkStart w:id="98" w:name="_Ref126672145"/>
      <w:r>
        <w:rPr>
          <w:lang w:eastAsia="zh-TW"/>
        </w:rPr>
        <w:t>)</w:t>
      </w:r>
      <w:r>
        <w:rPr>
          <w:lang w:eastAsia="zh-TW"/>
        </w:rPr>
        <w:tab/>
        <w:t xml:space="preserve">a. </w:t>
      </w:r>
      <w:r w:rsidR="00DE29D6">
        <w:rPr>
          <w:lang w:eastAsia="zh-TW"/>
        </w:rPr>
        <w:t xml:space="preserve"> </w:t>
      </w:r>
      <w:r w:rsidRPr="00963B9F">
        <w:rPr>
          <w:rFonts w:ascii="標楷體" w:eastAsia="標楷體" w:hAnsi="標楷體"/>
          <w:lang w:eastAsia="zh-TW"/>
        </w:rPr>
        <w:t xml:space="preserve">張三 </w:t>
      </w:r>
      <w:r w:rsidRPr="00963B9F">
        <w:rPr>
          <w:rFonts w:ascii="標楷體" w:eastAsia="標楷體" w:hAnsi="標楷體"/>
          <w:b/>
          <w:lang w:eastAsia="zh-TW"/>
        </w:rPr>
        <w:t>差一點</w:t>
      </w:r>
      <w:ins w:id="99" w:author="Tim Chou" w:date="2023-02-07T14:28:00Z">
        <w:r w:rsidRPr="00963B9F">
          <w:rPr>
            <w:rFonts w:ascii="標楷體" w:eastAsia="標楷體" w:hAnsi="標楷體"/>
            <w:b/>
            <w:lang w:eastAsia="zh-TW"/>
          </w:rPr>
          <w:tab/>
        </w:r>
      </w:ins>
      <w:r w:rsidRPr="00963B9F">
        <w:rPr>
          <w:rFonts w:ascii="標楷體" w:eastAsia="標楷體" w:hAnsi="標楷體"/>
          <w:lang w:eastAsia="zh-TW"/>
        </w:rPr>
        <w:t>完成作業。</w:t>
      </w:r>
      <w:bookmarkEnd w:id="98"/>
    </w:p>
    <w:p w14:paraId="0F17E8A3" w14:textId="77777777" w:rsidR="00276FDE" w:rsidRDefault="00000000" w:rsidP="00A12D84">
      <w:pPr>
        <w:pStyle w:val="Exampleb"/>
        <w:numPr>
          <w:ilvl w:val="1"/>
          <w:numId w:val="41"/>
        </w:numPr>
      </w:pPr>
      <w:r>
        <w:t xml:space="preserve">張三 </w:t>
      </w:r>
      <w:r w:rsidRPr="00A12D84">
        <w:rPr>
          <w:b/>
          <w:bCs/>
        </w:rPr>
        <w:t>差不多</w:t>
      </w:r>
      <w:r>
        <w:t xml:space="preserve"> </w:t>
      </w:r>
      <w:r>
        <w:tab/>
        <w:t>完成作業。</w:t>
      </w:r>
    </w:p>
    <w:p w14:paraId="23446180" w14:textId="77777777" w:rsidR="00276FDE" w:rsidRDefault="00000000" w:rsidP="00A12D84">
      <w:pPr>
        <w:pStyle w:val="Exampleb"/>
      </w:pPr>
      <w:r>
        <w:t xml:space="preserve">張三 </w:t>
      </w:r>
      <w:r>
        <w:rPr>
          <w:b/>
          <w:bCs/>
        </w:rPr>
        <w:t>幾乎</w:t>
      </w:r>
      <w:r>
        <w:t xml:space="preserve"> </w:t>
      </w:r>
      <w:r>
        <w:tab/>
        <w:t>完成作業。</w:t>
      </w:r>
    </w:p>
    <w:p w14:paraId="115D2C64" w14:textId="77777777" w:rsidR="00276FDE" w:rsidRDefault="00276FDE">
      <w:pPr>
        <w:rPr>
          <w:rFonts w:ascii="標楷體" w:hAnsi="標楷體"/>
        </w:rPr>
      </w:pPr>
    </w:p>
    <w:p w14:paraId="3E7CB758" w14:textId="77777777" w:rsidR="00276FDE" w:rsidRDefault="00000000">
      <w:pPr>
        <w:rPr>
          <w:rFonts w:cs="Times New Roman"/>
        </w:rPr>
      </w:pPr>
      <w:ins w:id="100" w:author="Tim Chou" w:date="2023-02-07T14:28:00Z">
        <w:r>
          <w:t>與</w:t>
        </w:r>
        <w:r>
          <w:fldChar w:fldCharType="begin"/>
        </w:r>
        <w:r>
          <w:instrText xml:space="preserve"> REF _Ref126672145 \r \h </w:instrText>
        </w:r>
      </w:ins>
      <w:ins w:id="101" w:author="Tim Chou" w:date="2023-02-07T14:28:00Z">
        <w:r>
          <w:fldChar w:fldCharType="separate"/>
        </w:r>
        <w:r>
          <w:t>(7</w:t>
        </w:r>
        <w:r>
          <w:fldChar w:fldCharType="end"/>
        </w:r>
        <w:r>
          <w:t>)</w:t>
        </w:r>
        <w:r>
          <w:t>之中的完成動詞搭配時，</w:t>
        </w:r>
      </w:ins>
      <w:ins w:id="102" w:author="Tim Chou" w:date="2023-02-07T14:26:00Z">
        <w:r>
          <w:t>三種近似副詞都具備</w:t>
        </w:r>
      </w:ins>
      <w:ins w:id="103" w:author="Tim Chou" w:date="2023-02-07T14:27:00Z">
        <w:r>
          <w:t>近似成分和極性成分，</w:t>
        </w:r>
      </w:ins>
      <w:ins w:id="104" w:author="Tim Chou" w:date="2023-02-07T14:28:00Z">
        <w:r>
          <w:t>但</w:t>
        </w:r>
      </w:ins>
      <w:ins w:id="105" w:author="Tim Chou" w:date="2023-02-07T14:27:00Z">
        <w:r>
          <w:t xml:space="preserve">Shyu (2022) </w:t>
        </w:r>
        <w:r>
          <w:t>觀察到</w:t>
        </w:r>
      </w:ins>
      <w:ins w:id="106" w:author="Tim Chou" w:date="2023-02-07T14:28:00Z">
        <w:r>
          <w:t>與狀態謂語搭配時，</w:t>
        </w:r>
      </w:ins>
      <w:del w:id="107" w:author="Tim Chou" w:date="2023-02-07T14:27:00Z">
        <w:r>
          <w:delText>而</w:delText>
        </w:r>
      </w:del>
      <w:r>
        <w:t>「差不多」</w:t>
      </w:r>
      <w:ins w:id="108" w:author="Tim Chou" w:date="2023-02-07T14:27:00Z">
        <w:r>
          <w:t>表達</w:t>
        </w:r>
      </w:ins>
      <w:ins w:id="109" w:author="Tim Chou" w:date="2023-02-07T14:29:00Z">
        <w:r>
          <w:t>近似的方式</w:t>
        </w:r>
      </w:ins>
      <w:del w:id="110" w:author="Tim Chou" w:date="2023-02-07T14:29:00Z">
        <w:r>
          <w:delText>有不只有一種可能含意，其</w:delText>
        </w:r>
      </w:del>
      <w:r>
        <w:t>具三種可能的解讀</w:t>
      </w:r>
      <w:ins w:id="111" w:author="Tim Chou" w:date="2023-02-07T14:29:00Z">
        <w:r>
          <w:t>。</w:t>
        </w:r>
      </w:ins>
      <w:r>
        <w:t xml:space="preserve"> </w:t>
      </w:r>
      <w:del w:id="112" w:author="Tim Chou" w:date="2023-02-07T14:30:00Z">
        <w:r>
          <w:delText>(</w:delText>
        </w:r>
        <w:r>
          <w:delText>如</w:delText>
        </w:r>
      </w:del>
      <w:ins w:id="113" w:author="Tim Chou" w:date="2023-02-07T14:29:00Z">
        <w:r>
          <w:t>以</w:t>
        </w:r>
      </w:ins>
      <w:ins w:id="114" w:author="Tim Chou" w:date="2023-02-07T14:30:00Z">
        <w:r>
          <w:fldChar w:fldCharType="begin"/>
        </w:r>
        <w:r>
          <w:instrText xml:space="preserve"> REF _Ref126672617 \r \h </w:instrText>
        </w:r>
      </w:ins>
      <w:ins w:id="115" w:author="Tim Chou" w:date="2023-02-07T14:30:00Z">
        <w:r>
          <w:fldChar w:fldCharType="separate"/>
        </w:r>
        <w:r>
          <w:t>(8</w:t>
        </w:r>
        <w:r>
          <w:fldChar w:fldCharType="end"/>
        </w:r>
        <w:r>
          <w:t>a</w:t>
        </w:r>
      </w:ins>
      <w:ins w:id="116" w:author="Tim Chou" w:date="2023-02-07T14:29:00Z">
        <w:r>
          <w:t>)</w:t>
        </w:r>
        <w:r>
          <w:t>為</w:t>
        </w:r>
      </w:ins>
      <w:r>
        <w:t>例</w:t>
      </w:r>
      <w:del w:id="117" w:author="Tim Chou" w:date="2023-02-07T14:30:00Z">
        <w:r>
          <w:delText>))</w:delText>
        </w:r>
      </w:del>
      <w:del w:id="118" w:author="Tim Chou" w:date="2023-02-07T14:29:00Z">
        <w:r>
          <w:delText xml:space="preserve"> </w:delText>
        </w:r>
        <w:r>
          <w:rPr>
            <w:rFonts w:cs="Times New Roman"/>
          </w:rPr>
          <w:delText>(Shyu, 2022)</w:delText>
        </w:r>
      </w:del>
      <w:ins w:id="119" w:author="Tim Chou" w:date="2023-02-07T14:30:00Z">
        <w:r>
          <w:rPr>
            <w:rFonts w:cs="Times New Roman"/>
          </w:rPr>
          <w:t>，</w:t>
        </w:r>
        <w:r>
          <w:t>「小明的身高」可能略為少於、多於或等於</w:t>
        </w:r>
        <w:r>
          <w:t xml:space="preserve"> 185 </w:t>
        </w:r>
        <w:proofErr w:type="gramStart"/>
        <w:r>
          <w:t>公分，</w:t>
        </w:r>
        <w:proofErr w:type="gramEnd"/>
        <w:r>
          <w:rPr>
            <w:rFonts w:cs="Times New Roman"/>
          </w:rPr>
          <w:t>但</w:t>
        </w:r>
      </w:ins>
      <w:ins w:id="120" w:author="Tim Chou" w:date="2023-02-07T14:31:00Z">
        <w:r>
          <w:rPr>
            <w:rFonts w:cs="Times New Roman"/>
          </w:rPr>
          <w:t>「</w:t>
        </w:r>
      </w:ins>
      <w:ins w:id="121" w:author="Tim Chou" w:date="2023-02-07T14:30:00Z">
        <w:r>
          <w:rPr>
            <w:rFonts w:cs="Times New Roman"/>
          </w:rPr>
          <w:t>差一點</w:t>
        </w:r>
      </w:ins>
      <w:ins w:id="122" w:author="Tim Chou" w:date="2023-02-07T14:31:00Z">
        <w:r>
          <w:rPr>
            <w:rFonts w:cs="Times New Roman"/>
          </w:rPr>
          <w:t>」</w:t>
        </w:r>
      </w:ins>
      <w:ins w:id="123" w:author="Tim Chou" w:date="2023-02-07T14:30:00Z">
        <w:r>
          <w:rPr>
            <w:rFonts w:cs="Times New Roman"/>
          </w:rPr>
          <w:t>與</w:t>
        </w:r>
      </w:ins>
      <w:ins w:id="124" w:author="Tim Chou" w:date="2023-02-07T14:31:00Z">
        <w:r>
          <w:rPr>
            <w:rFonts w:cs="Times New Roman"/>
          </w:rPr>
          <w:t>「</w:t>
        </w:r>
      </w:ins>
      <w:ins w:id="125" w:author="Tim Chou" w:date="2023-02-07T14:30:00Z">
        <w:r>
          <w:rPr>
            <w:rFonts w:cs="Times New Roman"/>
          </w:rPr>
          <w:t>幾乎</w:t>
        </w:r>
      </w:ins>
      <w:ins w:id="126" w:author="Tim Chou" w:date="2023-02-07T14:31:00Z">
        <w:r>
          <w:rPr>
            <w:rFonts w:cs="Times New Roman"/>
          </w:rPr>
          <w:t>」</w:t>
        </w:r>
      </w:ins>
      <w:ins w:id="127" w:author="Tim Chou" w:date="2023-02-07T14:30:00Z">
        <w:r>
          <w:rPr>
            <w:rFonts w:cs="Times New Roman"/>
          </w:rPr>
          <w:t>都只能表達</w:t>
        </w:r>
        <w:r>
          <w:t>略為少於</w:t>
        </w:r>
        <w:r>
          <w:t xml:space="preserve">185 </w:t>
        </w:r>
        <w:r>
          <w:t>公分的語意</w:t>
        </w:r>
      </w:ins>
      <w:ins w:id="128" w:author="Tim Chou" w:date="2023-02-07T14:31:00Z">
        <w:r>
          <w:t>，</w:t>
        </w:r>
        <w:commentRangeStart w:id="129"/>
        <w:r>
          <w:t>因此在此語境中，「差不多」可以不具極性語意，即小明的身高可</w:t>
        </w:r>
      </w:ins>
      <w:ins w:id="130" w:author="Tim Chou" w:date="2023-02-07T14:32:00Z">
        <w:r>
          <w:t>以</w:t>
        </w:r>
      </w:ins>
      <w:ins w:id="131" w:author="Tim Chou" w:date="2023-02-07T14:31:00Z">
        <w:r>
          <w:t>等於</w:t>
        </w:r>
        <w:r>
          <w:t xml:space="preserve"> 185 </w:t>
        </w:r>
        <w:r>
          <w:t>公分</w:t>
        </w:r>
      </w:ins>
      <w:ins w:id="132" w:author="Tim Chou" w:date="2023-02-07T14:30:00Z">
        <w:r>
          <w:t>。</w:t>
        </w:r>
      </w:ins>
      <w:commentRangeEnd w:id="129"/>
      <w:del w:id="133" w:author="Tim Chou" w:date="2023-02-07T14:30:00Z">
        <w:r>
          <w:commentReference w:id="129"/>
        </w:r>
        <w:r>
          <w:rPr>
            <w:rFonts w:cs="Times New Roman"/>
          </w:rPr>
          <w:delText>。</w:delText>
        </w:r>
        <w:r>
          <w:delText>「小明的身高」可能略為少於、多於或等</w:delText>
        </w:r>
      </w:del>
    </w:p>
    <w:p w14:paraId="51927B97" w14:textId="77777777" w:rsidR="00276FDE" w:rsidRDefault="00276FDE"/>
    <w:p w14:paraId="7B9C3AC6" w14:textId="0F2B2FA8" w:rsidR="00276FDE" w:rsidRDefault="00000000" w:rsidP="00057C5A">
      <w:pPr>
        <w:pStyle w:val="Example"/>
      </w:pPr>
      <w:bookmarkStart w:id="134" w:name="_Ref126672617"/>
      <w:r>
        <w:t>)</w:t>
      </w:r>
      <w:r>
        <w:tab/>
        <w:t xml:space="preserve">a. </w:t>
      </w:r>
      <w:r w:rsidR="00DE29D6">
        <w:t xml:space="preserve"> </w:t>
      </w:r>
      <w:r w:rsidRPr="0033438B">
        <w:rPr>
          <w:rFonts w:ascii="標楷體" w:eastAsia="標楷體" w:hAnsi="標楷體"/>
        </w:rPr>
        <w:t xml:space="preserve">小明的身高 </w:t>
      </w:r>
      <w:r w:rsidRPr="0033438B">
        <w:rPr>
          <w:rFonts w:ascii="標楷體" w:eastAsia="標楷體" w:hAnsi="標楷體"/>
          <w:b/>
        </w:rPr>
        <w:t>差不多</w:t>
      </w:r>
      <w:r w:rsidRPr="0033438B">
        <w:rPr>
          <w:rFonts w:ascii="標楷體" w:eastAsia="標楷體" w:hAnsi="標楷體"/>
        </w:rPr>
        <w:t xml:space="preserve"> </w:t>
      </w:r>
      <w:r w:rsidRPr="0033438B">
        <w:rPr>
          <w:rFonts w:ascii="標楷體" w:eastAsia="標楷體" w:hAnsi="標楷體"/>
        </w:rPr>
        <w:tab/>
        <w:t>有</w:t>
      </w:r>
      <w:r w:rsidRPr="0033438B">
        <w:rPr>
          <w:rFonts w:eastAsia="標楷體"/>
        </w:rPr>
        <w:t>185</w:t>
      </w:r>
      <w:r w:rsidRPr="0033438B">
        <w:rPr>
          <w:rFonts w:ascii="標楷體" w:eastAsia="標楷體" w:hAnsi="標楷體"/>
        </w:rPr>
        <w:t>公分。</w:t>
      </w:r>
      <w:bookmarkEnd w:id="134"/>
    </w:p>
    <w:p w14:paraId="3387C5DA" w14:textId="77777777" w:rsidR="00276FDE" w:rsidRDefault="00000000" w:rsidP="00A12D84">
      <w:pPr>
        <w:pStyle w:val="Exampleb"/>
        <w:numPr>
          <w:ilvl w:val="1"/>
          <w:numId w:val="42"/>
        </w:numPr>
        <w:rPr>
          <w:lang w:eastAsia="zh-TW"/>
        </w:rPr>
      </w:pPr>
      <w:r>
        <w:rPr>
          <w:lang w:eastAsia="zh-TW"/>
        </w:rPr>
        <w:t xml:space="preserve">小明的身高 </w:t>
      </w:r>
      <w:r w:rsidRPr="00A12D84">
        <w:rPr>
          <w:b/>
          <w:bCs/>
          <w:lang w:eastAsia="zh-TW"/>
        </w:rPr>
        <w:t>差一點</w:t>
      </w:r>
      <w:r>
        <w:rPr>
          <w:lang w:eastAsia="zh-TW"/>
        </w:rPr>
        <w:t xml:space="preserve"> </w:t>
      </w:r>
      <w:r>
        <w:rPr>
          <w:lang w:eastAsia="zh-TW"/>
        </w:rPr>
        <w:tab/>
        <w:t>有</w:t>
      </w:r>
      <w:r w:rsidRPr="0033438B">
        <w:rPr>
          <w:rFonts w:ascii="Times New Roman" w:hAnsi="Times New Roman" w:cs="Times New Roman"/>
          <w:lang w:eastAsia="zh-TW"/>
        </w:rPr>
        <w:t>185</w:t>
      </w:r>
      <w:r>
        <w:rPr>
          <w:lang w:eastAsia="zh-TW"/>
        </w:rPr>
        <w:t>公分。</w:t>
      </w:r>
    </w:p>
    <w:p w14:paraId="7ABE02D9" w14:textId="77777777" w:rsidR="00276FDE" w:rsidRDefault="00000000" w:rsidP="00A12D84">
      <w:pPr>
        <w:pStyle w:val="Exampleb"/>
        <w:rPr>
          <w:lang w:eastAsia="zh-TW"/>
        </w:rPr>
      </w:pPr>
      <w:r>
        <w:rPr>
          <w:lang w:eastAsia="zh-TW"/>
        </w:rPr>
        <w:t xml:space="preserve">小明的身高 </w:t>
      </w:r>
      <w:r>
        <w:rPr>
          <w:b/>
          <w:bCs/>
          <w:lang w:eastAsia="zh-TW"/>
        </w:rPr>
        <w:t>幾乎</w:t>
      </w:r>
      <w:r>
        <w:rPr>
          <w:lang w:eastAsia="zh-TW"/>
        </w:rPr>
        <w:t xml:space="preserve"> </w:t>
      </w:r>
      <w:r>
        <w:rPr>
          <w:lang w:eastAsia="zh-TW"/>
        </w:rPr>
        <w:tab/>
      </w:r>
      <w:r>
        <w:rPr>
          <w:lang w:eastAsia="zh-TW"/>
        </w:rPr>
        <w:tab/>
        <w:t>有</w:t>
      </w:r>
      <w:r w:rsidRPr="0033438B">
        <w:rPr>
          <w:rFonts w:ascii="Times New Roman" w:hAnsi="Times New Roman" w:cs="Times New Roman"/>
          <w:lang w:eastAsia="zh-TW"/>
        </w:rPr>
        <w:t>185</w:t>
      </w:r>
      <w:r>
        <w:rPr>
          <w:lang w:eastAsia="zh-TW"/>
        </w:rPr>
        <w:t>公分。</w:t>
      </w:r>
    </w:p>
    <w:p w14:paraId="66804A0C" w14:textId="77777777" w:rsidR="00276FDE" w:rsidRDefault="00276FDE"/>
    <w:p w14:paraId="063B3D9D" w14:textId="3FB68205" w:rsidR="00276FDE" w:rsidRDefault="00000000">
      <w:proofErr w:type="gramStart"/>
      <w:r>
        <w:lastRenderedPageBreak/>
        <w:t>此外，</w:t>
      </w:r>
      <w:proofErr w:type="gramEnd"/>
      <w:r>
        <w:t>不同漢語近似副詞所蘊含之成分程度也不盡相同。相較於「幾乎」，「差一點」的極性成分帶有更多負面意向解讀，即「差一點」較傾向否定</w:t>
      </w:r>
      <w:proofErr w:type="gramStart"/>
      <w:r>
        <w:t>一</w:t>
      </w:r>
      <w:proofErr w:type="gramEnd"/>
      <w:r>
        <w:t>事件的發生</w:t>
      </w:r>
      <w:r>
        <w:t xml:space="preserve"> (Chuang 2017)</w:t>
      </w:r>
      <w:ins w:id="135" w:author="Tim Chou" w:date="2023-02-07T14:35:00Z">
        <w:r>
          <w:t>，</w:t>
        </w:r>
      </w:ins>
      <w:r>
        <w:t>如例</w:t>
      </w:r>
      <w:ins w:id="136" w:author="Tim Chou" w:date="2023-02-07T14:35:00Z">
        <w:r>
          <w:fldChar w:fldCharType="begin"/>
        </w:r>
        <w:r>
          <w:instrText xml:space="preserve"> REF _Ref126672975 \r \h </w:instrText>
        </w:r>
      </w:ins>
      <w:ins w:id="137" w:author="Tim Chou" w:date="2023-02-07T14:35:00Z">
        <w:r>
          <w:fldChar w:fldCharType="separate"/>
        </w:r>
        <w:r>
          <w:t>(9</w:t>
        </w:r>
        <w:r>
          <w:fldChar w:fldCharType="end"/>
        </w:r>
      </w:ins>
      <w:r>
        <w:t>)</w:t>
      </w:r>
      <w:ins w:id="138" w:author="Tim Chou" w:date="2023-02-07T14:35:00Z">
        <w:r>
          <w:t>。</w:t>
        </w:r>
      </w:ins>
    </w:p>
    <w:p w14:paraId="29B7605E" w14:textId="77777777" w:rsidR="00276FDE" w:rsidRDefault="00276FDE"/>
    <w:p w14:paraId="7AF8AFB1" w14:textId="57A6CDCF" w:rsidR="00276FDE" w:rsidRPr="00F85B29" w:rsidRDefault="00000000" w:rsidP="00057C5A">
      <w:pPr>
        <w:pStyle w:val="Example"/>
        <w:rPr>
          <w:rFonts w:ascii="標楷體" w:eastAsia="標楷體" w:hAnsi="標楷體"/>
          <w:lang w:eastAsia="zh-TW"/>
        </w:rPr>
      </w:pPr>
      <w:bookmarkStart w:id="139" w:name="_Ref126672975"/>
      <w:r>
        <w:rPr>
          <w:lang w:eastAsia="zh-TW"/>
        </w:rPr>
        <w:t>)</w:t>
      </w:r>
      <w:bookmarkEnd w:id="139"/>
      <w:r>
        <w:rPr>
          <w:lang w:eastAsia="zh-TW"/>
        </w:rPr>
        <w:tab/>
        <w:t xml:space="preserve">a. </w:t>
      </w:r>
      <w:r w:rsidRPr="00F85B29">
        <w:rPr>
          <w:rFonts w:ascii="標楷體" w:eastAsia="標楷體" w:hAnsi="標楷體"/>
          <w:lang w:eastAsia="zh-TW"/>
        </w:rPr>
        <w:t xml:space="preserve">他 </w:t>
      </w:r>
      <w:r w:rsidRPr="00F85B29">
        <w:rPr>
          <w:rFonts w:ascii="標楷體" w:eastAsia="標楷體" w:hAnsi="標楷體"/>
          <w:b/>
          <w:lang w:eastAsia="zh-TW"/>
        </w:rPr>
        <w:t>幾乎</w:t>
      </w:r>
      <w:r w:rsidRPr="00F85B29">
        <w:rPr>
          <w:rFonts w:ascii="標楷體" w:eastAsia="標楷體" w:hAnsi="標楷體"/>
          <w:lang w:eastAsia="zh-TW"/>
        </w:rPr>
        <w:t xml:space="preserve"> 死了，快買棺材吧。</w:t>
      </w:r>
    </w:p>
    <w:p w14:paraId="31790653" w14:textId="392A75A8" w:rsidR="00276FDE" w:rsidRPr="00F85B29" w:rsidRDefault="00000000" w:rsidP="00A12D84">
      <w:pPr>
        <w:pStyle w:val="Exampleb"/>
        <w:numPr>
          <w:ilvl w:val="1"/>
          <w:numId w:val="43"/>
        </w:numPr>
        <w:rPr>
          <w:rFonts w:cs="Times New Roman (本文 CS 字型)"/>
          <w:lang w:eastAsia="zh-TW"/>
        </w:rPr>
      </w:pPr>
      <w:ins w:id="140" w:author="Tim Chou" w:date="2023-02-07T14:35:00Z">
        <w:r w:rsidRPr="00F85B29">
          <w:rPr>
            <w:lang w:eastAsia="zh-TW"/>
          </w:rPr>
          <w:t>*</w:t>
        </w:r>
      </w:ins>
      <w:r w:rsidRPr="00F85B29">
        <w:rPr>
          <w:lang w:eastAsia="zh-TW"/>
        </w:rPr>
        <w:t xml:space="preserve">他 </w:t>
      </w:r>
      <w:r w:rsidRPr="00F85B29">
        <w:rPr>
          <w:b/>
          <w:bCs/>
          <w:lang w:eastAsia="zh-TW"/>
        </w:rPr>
        <w:t>差一點</w:t>
      </w:r>
      <w:r w:rsidRPr="00F85B29">
        <w:rPr>
          <w:lang w:eastAsia="zh-TW"/>
        </w:rPr>
        <w:t xml:space="preserve"> 死了，快買棺材吧。</w:t>
      </w:r>
    </w:p>
    <w:p w14:paraId="0AF45CB9" w14:textId="77777777" w:rsidR="00276FDE" w:rsidRDefault="00276FDE"/>
    <w:p w14:paraId="5B95CC05" w14:textId="77777777" w:rsidR="00276FDE" w:rsidRDefault="00000000">
      <w:ins w:id="141" w:author="Tim Chou" w:date="2023-02-07T14:35:00Z">
        <w:r>
          <w:fldChar w:fldCharType="begin"/>
        </w:r>
        <w:r>
          <w:instrText xml:space="preserve"> REF _Ref126672975 \r \h </w:instrText>
        </w:r>
      </w:ins>
      <w:ins w:id="142" w:author="Tim Chou" w:date="2023-02-07T14:35:00Z">
        <w:r>
          <w:fldChar w:fldCharType="separate"/>
        </w:r>
        <w:r>
          <w:t>(9</w:t>
        </w:r>
        <w:r>
          <w:fldChar w:fldCharType="end"/>
        </w:r>
      </w:ins>
      <w:r>
        <w:t>ab)</w:t>
      </w:r>
      <w:r>
        <w:t>中，相較於「幾乎」，「差一點」較強的極性成分表示當前情況為命題「他死了」的反面，與此一命題相距較遠，造成</w:t>
      </w:r>
      <w:proofErr w:type="gramStart"/>
      <w:r>
        <w:t>前句與後句</w:t>
      </w:r>
      <w:proofErr w:type="gramEnd"/>
      <w:r>
        <w:t>「快買棺材吧」內容之邏輯不相符。而</w:t>
      </w:r>
      <w:ins w:id="143" w:author="Tim Chou" w:date="2023-02-07T14:39:00Z">
        <w:r>
          <w:t>「</w:t>
        </w:r>
      </w:ins>
      <w:ins w:id="144" w:author="Tim Chou" w:date="2023-02-07T14:38:00Z">
        <w:r>
          <w:t>差一點</w:t>
        </w:r>
      </w:ins>
      <w:ins w:id="145" w:author="Tim Chou" w:date="2023-02-07T14:39:00Z">
        <w:r>
          <w:t>」</w:t>
        </w:r>
      </w:ins>
      <w:ins w:id="146" w:author="Tim Chou" w:date="2023-02-07T14:38:00Z">
        <w:r>
          <w:t>與</w:t>
        </w:r>
      </w:ins>
      <w:ins w:id="147" w:author="Tim Chou" w:date="2023-02-07T14:39:00Z">
        <w:r>
          <w:t>「</w:t>
        </w:r>
      </w:ins>
      <w:ins w:id="148" w:author="Tim Chou" w:date="2023-02-07T14:38:00Z">
        <w:r>
          <w:t>差不多</w:t>
        </w:r>
      </w:ins>
      <w:ins w:id="149" w:author="Tim Chou" w:date="2023-02-07T14:39:00Z">
        <w:r>
          <w:t>」側重的語意不同</w:t>
        </w:r>
      </w:ins>
      <w:ins w:id="150" w:author="Tim Chou" w:date="2023-02-07T14:38:00Z">
        <w:r>
          <w:t>，</w:t>
        </w:r>
      </w:ins>
      <w:ins w:id="151" w:author="Tim Chou" w:date="2023-02-07T14:39:00Z">
        <w:r>
          <w:t>以</w:t>
        </w:r>
        <w:r>
          <w:fldChar w:fldCharType="begin"/>
        </w:r>
        <w:r>
          <w:instrText xml:space="preserve"> REF _Ref126673093 \r \h </w:instrText>
        </w:r>
      </w:ins>
      <w:ins w:id="152" w:author="Tim Chou" w:date="2023-02-07T14:39:00Z">
        <w:r>
          <w:fldChar w:fldCharType="separate"/>
        </w:r>
        <w:r>
          <w:t>(10</w:t>
        </w:r>
        <w:r>
          <w:fldChar w:fldCharType="end"/>
        </w:r>
        <w:r>
          <w:t>)</w:t>
        </w:r>
        <w:r>
          <w:t>為例，</w:t>
        </w:r>
      </w:ins>
      <w:r>
        <w:t>「差一點」相較於「差不多」，更強調其極性成分</w:t>
      </w:r>
      <w:r>
        <w:t xml:space="preserve"> </w:t>
      </w:r>
      <w:ins w:id="153" w:author="Tim Chou" w:date="2023-02-07T14:38:00Z">
        <w:r>
          <w:t>(</w:t>
        </w:r>
        <w:r>
          <w:t>即李四還沒到終點</w:t>
        </w:r>
        <w:r>
          <w:t>)</w:t>
        </w:r>
      </w:ins>
      <w:r>
        <w:t>，「差不多」則強調近似成分</w:t>
      </w:r>
      <w:r>
        <w:t xml:space="preserve"> </w:t>
      </w:r>
      <w:ins w:id="154" w:author="Tim Chou" w:date="2023-02-07T14:38:00Z">
        <w:r>
          <w:t>(</w:t>
        </w:r>
        <w:r>
          <w:t>即李四離終點很近</w:t>
        </w:r>
        <w:r>
          <w:t>)</w:t>
        </w:r>
      </w:ins>
      <w:r>
        <w:t>。</w:t>
      </w:r>
    </w:p>
    <w:p w14:paraId="1CC0B91B" w14:textId="77777777" w:rsidR="00276FDE" w:rsidRDefault="00276FDE"/>
    <w:p w14:paraId="2889F9C1" w14:textId="0E72BE79" w:rsidR="00276FDE" w:rsidRDefault="00000000" w:rsidP="00057C5A">
      <w:pPr>
        <w:pStyle w:val="Example"/>
        <w:rPr>
          <w:lang w:eastAsia="zh-TW"/>
        </w:rPr>
      </w:pPr>
      <w:bookmarkStart w:id="155" w:name="_Ref126673093"/>
      <w:r>
        <w:rPr>
          <w:lang w:eastAsia="zh-TW"/>
        </w:rPr>
        <w:t>)</w:t>
      </w:r>
      <w:r>
        <w:rPr>
          <w:lang w:eastAsia="zh-TW"/>
        </w:rPr>
        <w:tab/>
        <w:t xml:space="preserve">a. </w:t>
      </w:r>
      <w:r w:rsidR="00DE29D6">
        <w:rPr>
          <w:lang w:eastAsia="zh-TW"/>
        </w:rPr>
        <w:t xml:space="preserve"> </w:t>
      </w:r>
      <w:r w:rsidRPr="0087194A">
        <w:rPr>
          <w:rFonts w:ascii="標楷體" w:eastAsia="標楷體" w:hAnsi="標楷體" w:hint="eastAsia"/>
          <w:lang w:eastAsia="zh-TW"/>
        </w:rPr>
        <w:t>李</w:t>
      </w:r>
      <w:r w:rsidRPr="0087194A">
        <w:rPr>
          <w:rFonts w:ascii="標楷體" w:eastAsia="標楷體" w:hAnsi="標楷體"/>
          <w:lang w:eastAsia="zh-TW"/>
        </w:rPr>
        <w:t xml:space="preserve">四 </w:t>
      </w:r>
      <w:r w:rsidRPr="0087194A">
        <w:rPr>
          <w:rFonts w:ascii="標楷體" w:eastAsia="標楷體" w:hAnsi="標楷體"/>
          <w:b/>
          <w:lang w:eastAsia="zh-TW"/>
        </w:rPr>
        <w:t>差一點</w:t>
      </w:r>
      <w:r w:rsidRPr="0087194A">
        <w:rPr>
          <w:rFonts w:ascii="標楷體" w:eastAsia="標楷體" w:hAnsi="標楷體"/>
          <w:lang w:eastAsia="zh-TW"/>
        </w:rPr>
        <w:t xml:space="preserve"> 到終點了。</w:t>
      </w:r>
      <w:bookmarkEnd w:id="155"/>
    </w:p>
    <w:p w14:paraId="23BB873C" w14:textId="1D2EC562" w:rsidR="00276FDE" w:rsidRDefault="00000000" w:rsidP="00A12D84">
      <w:pPr>
        <w:pStyle w:val="Exampleb"/>
        <w:numPr>
          <w:ilvl w:val="1"/>
          <w:numId w:val="44"/>
        </w:numPr>
      </w:pPr>
      <w:r>
        <w:t xml:space="preserve">李四 </w:t>
      </w:r>
      <w:r w:rsidRPr="00A12D84">
        <w:rPr>
          <w:b/>
          <w:bCs/>
        </w:rPr>
        <w:t>差不多</w:t>
      </w:r>
      <w:r>
        <w:t xml:space="preserve"> 到終點了。</w:t>
      </w:r>
    </w:p>
    <w:p w14:paraId="6C3FCCC1" w14:textId="77777777" w:rsidR="00276FDE" w:rsidRDefault="00000000">
      <w:pPr>
        <w:pStyle w:val="2"/>
        <w:numPr>
          <w:ilvl w:val="1"/>
          <w:numId w:val="6"/>
        </w:numPr>
      </w:pPr>
      <w:r>
        <w:t>句法結構限制</w:t>
      </w:r>
    </w:p>
    <w:p w14:paraId="669EFEA6" w14:textId="77777777" w:rsidR="00276FDE" w:rsidRDefault="00000000">
      <w:r>
        <w:t>就句法結構分布而言，「差一點」、「差不多」和「幾乎」各自受到不同限制，在文句中不可完全交替使用，透過觀察語料能認識其三近似副詞的部分句法結構限制與使用情形。</w:t>
      </w:r>
    </w:p>
    <w:p w14:paraId="7C9C0DED" w14:textId="77777777" w:rsidR="00276FDE" w:rsidRDefault="00276FDE"/>
    <w:p w14:paraId="09CF4552" w14:textId="77777777" w:rsidR="00276FDE" w:rsidRDefault="00000000">
      <w:pPr>
        <w:pStyle w:val="List-1"/>
      </w:pPr>
      <w:r>
        <w:t>主要謂語</w:t>
      </w:r>
    </w:p>
    <w:p w14:paraId="6FA316F4" w14:textId="77777777" w:rsidR="00276FDE" w:rsidRDefault="00000000">
      <w:r>
        <w:t>首先，「差不多」本身可以作為主要謂語使用，其可能位於比較</w:t>
      </w:r>
      <w:proofErr w:type="gramStart"/>
      <w:r>
        <w:t>句句末</w:t>
      </w:r>
      <w:proofErr w:type="gramEnd"/>
      <w:r>
        <w:t>一名詞組後方，而「差一點」和「幾乎」則不可以</w:t>
      </w:r>
      <w:r>
        <w:t xml:space="preserve"> (</w:t>
      </w:r>
      <w:r>
        <w:t>如例</w:t>
      </w:r>
      <w:r>
        <w:fldChar w:fldCharType="begin"/>
      </w:r>
      <w:r>
        <w:instrText xml:space="preserve"> REF _Ref126673475 \r \h </w:instrText>
      </w:r>
      <w:r>
        <w:fldChar w:fldCharType="separate"/>
      </w:r>
      <w:r>
        <w:t>(11</w:t>
      </w:r>
      <w:r>
        <w:fldChar w:fldCharType="end"/>
      </w:r>
      <w:r>
        <w:t>))</w:t>
      </w:r>
      <w:r>
        <w:t>。</w:t>
      </w:r>
    </w:p>
    <w:p w14:paraId="5EB4895F" w14:textId="77777777" w:rsidR="00276FDE" w:rsidRDefault="00276FDE"/>
    <w:p w14:paraId="4F06EFBB" w14:textId="77777777" w:rsidR="00276FDE" w:rsidRPr="003775DF" w:rsidRDefault="00000000" w:rsidP="00057C5A">
      <w:pPr>
        <w:pStyle w:val="Example"/>
        <w:rPr>
          <w:rFonts w:ascii="標楷體" w:eastAsia="標楷體" w:hAnsi="標楷體"/>
          <w:lang w:eastAsia="zh-TW"/>
        </w:rPr>
      </w:pPr>
      <w:bookmarkStart w:id="156" w:name="_Ref126673475"/>
      <w:r>
        <w:rPr>
          <w:lang w:eastAsia="zh-TW"/>
        </w:rPr>
        <w:t>)</w:t>
      </w:r>
      <w:r>
        <w:rPr>
          <w:lang w:eastAsia="zh-TW"/>
        </w:rPr>
        <w:tab/>
        <w:t xml:space="preserve">a. </w:t>
      </w:r>
      <w:r w:rsidRPr="003775DF">
        <w:rPr>
          <w:rFonts w:ascii="標楷體" w:eastAsia="標楷體" w:hAnsi="標楷體"/>
          <w:lang w:eastAsia="zh-TW"/>
        </w:rPr>
        <w:t>沿海和內陸工資</w:t>
      </w:r>
      <w:ins w:id="157" w:author="Tim Chou" w:date="2023-02-07T14:41:00Z">
        <w:r w:rsidRPr="003775DF">
          <w:rPr>
            <w:rFonts w:ascii="標楷體" w:eastAsia="標楷體" w:hAnsi="標楷體"/>
            <w:lang w:eastAsia="zh-TW"/>
          </w:rPr>
          <w:tab/>
        </w:r>
      </w:ins>
      <w:r w:rsidRPr="003775DF">
        <w:rPr>
          <w:rFonts w:ascii="標楷體" w:eastAsia="標楷體" w:hAnsi="標楷體"/>
          <w:b/>
          <w:lang w:eastAsia="zh-TW"/>
        </w:rPr>
        <w:t>差不多</w:t>
      </w:r>
      <w:r w:rsidRPr="003775DF">
        <w:rPr>
          <w:rFonts w:ascii="標楷體" w:eastAsia="標楷體" w:hAnsi="標楷體"/>
          <w:lang w:eastAsia="zh-TW"/>
        </w:rPr>
        <w:t>。</w:t>
      </w:r>
      <w:bookmarkEnd w:id="156"/>
    </w:p>
    <w:p w14:paraId="5827BA30" w14:textId="77777777" w:rsidR="00276FDE" w:rsidRPr="003775DF" w:rsidRDefault="00000000" w:rsidP="00A12D84">
      <w:pPr>
        <w:pStyle w:val="Exampleb"/>
        <w:numPr>
          <w:ilvl w:val="1"/>
          <w:numId w:val="45"/>
        </w:numPr>
        <w:rPr>
          <w:ins w:id="158" w:author="Tim Chou" w:date="2023-02-07T14:41:00Z"/>
          <w:b/>
          <w:bCs/>
          <w:i/>
          <w:iCs/>
          <w:lang w:eastAsia="zh-TW"/>
        </w:rPr>
      </w:pPr>
      <w:ins w:id="159" w:author="Tim Chou" w:date="2023-02-07T14:40:00Z">
        <w:r w:rsidRPr="003775DF">
          <w:rPr>
            <w:lang w:eastAsia="zh-TW"/>
          </w:rPr>
          <w:t>*</w:t>
        </w:r>
      </w:ins>
      <w:r w:rsidRPr="003775DF">
        <w:rPr>
          <w:lang w:eastAsia="zh-TW"/>
        </w:rPr>
        <w:t xml:space="preserve">沿海和內陸工資 </w:t>
      </w:r>
      <w:ins w:id="160" w:author="Tim Chou" w:date="2023-02-07T14:41:00Z">
        <w:r w:rsidRPr="003775DF">
          <w:rPr>
            <w:lang w:eastAsia="zh-TW"/>
          </w:rPr>
          <w:tab/>
        </w:r>
      </w:ins>
      <w:r w:rsidRPr="003775DF">
        <w:rPr>
          <w:b/>
          <w:bCs/>
          <w:lang w:eastAsia="zh-TW"/>
        </w:rPr>
        <w:t>差一點</w:t>
      </w:r>
      <w:ins w:id="161" w:author="Tim Chou" w:date="2023-02-07T14:41:00Z">
        <w:r w:rsidRPr="003775DF">
          <w:rPr>
            <w:b/>
            <w:bCs/>
            <w:lang w:eastAsia="zh-TW"/>
          </w:rPr>
          <w:t>。</w:t>
        </w:r>
      </w:ins>
    </w:p>
    <w:p w14:paraId="071EBACD" w14:textId="77777777" w:rsidR="00276FDE" w:rsidRDefault="00000000" w:rsidP="00A12D84">
      <w:pPr>
        <w:pStyle w:val="Exampleb"/>
        <w:rPr>
          <w:b/>
          <w:bCs/>
          <w:i/>
          <w:iCs/>
        </w:rPr>
      </w:pPr>
      <w:ins w:id="162" w:author="Tim Chou" w:date="2023-02-07T14:41:00Z">
        <w:r w:rsidRPr="003775DF">
          <w:rPr>
            <w:lang w:eastAsia="zh-TW"/>
          </w:rPr>
          <w:t>*</w:t>
        </w:r>
      </w:ins>
      <w:r w:rsidRPr="003775DF">
        <w:rPr>
          <w:lang w:eastAsia="zh-TW"/>
        </w:rPr>
        <w:t xml:space="preserve">沿海和內陸工資 </w:t>
      </w:r>
      <w:ins w:id="163" w:author="Tim Chou" w:date="2023-02-07T14:41:00Z">
        <w:r w:rsidRPr="003775DF">
          <w:rPr>
            <w:lang w:eastAsia="zh-TW"/>
          </w:rPr>
          <w:tab/>
        </w:r>
      </w:ins>
      <w:r w:rsidRPr="003775DF">
        <w:rPr>
          <w:b/>
          <w:bCs/>
          <w:lang w:eastAsia="zh-TW"/>
        </w:rPr>
        <w:t>幾乎</w:t>
      </w:r>
      <w:ins w:id="164" w:author="Tim Chou" w:date="2023-02-07T14:41:00Z">
        <w:r w:rsidRPr="003775DF">
          <w:rPr>
            <w:lang w:eastAsia="zh-TW"/>
          </w:rPr>
          <w:t>。</w:t>
        </w:r>
      </w:ins>
      <w:r w:rsidRPr="003775DF">
        <w:rPr>
          <w:lang w:eastAsia="zh-TW"/>
        </w:rPr>
        <w:tab/>
      </w:r>
      <w:r w:rsidRPr="009B797B">
        <w:rPr>
          <w:rFonts w:ascii="Times New Roman" w:hAnsi="Times New Roman" w:cs="Times New Roman"/>
        </w:rPr>
        <w:t>(Shyu, 2022)</w:t>
      </w:r>
    </w:p>
    <w:p w14:paraId="40F10B83" w14:textId="77777777" w:rsidR="00276FDE" w:rsidRDefault="00276FDE"/>
    <w:p w14:paraId="7A536D8A" w14:textId="77777777" w:rsidR="00276FDE" w:rsidRDefault="00000000">
      <w:pPr>
        <w:pStyle w:val="List-1"/>
      </w:pPr>
      <w:r>
        <w:t>終結語意</w:t>
      </w:r>
    </w:p>
    <w:p w14:paraId="6D9E35E0" w14:textId="77777777" w:rsidR="00276FDE" w:rsidRDefault="00000000">
      <w:pPr>
        <w:widowControl/>
        <w:jc w:val="left"/>
      </w:pPr>
      <w:r>
        <w:t>「差一點」、「差不多」和「幾乎」不可以被用來修飾不具終結語意</w:t>
      </w:r>
      <w:r>
        <w:t xml:space="preserve"> (telicity) </w:t>
      </w:r>
      <w:r>
        <w:t>的謂語。</w:t>
      </w:r>
    </w:p>
    <w:p w14:paraId="6985BE32" w14:textId="77777777" w:rsidR="00276FDE" w:rsidRDefault="00276FDE">
      <w:pPr>
        <w:widowControl/>
        <w:jc w:val="left"/>
      </w:pPr>
    </w:p>
    <w:p w14:paraId="4ADE6CB0" w14:textId="77777777" w:rsidR="00276FDE" w:rsidRDefault="00000000" w:rsidP="00057C5A">
      <w:pPr>
        <w:pStyle w:val="Example"/>
        <w:rPr>
          <w:lang w:eastAsia="zh-TW"/>
        </w:rPr>
      </w:pPr>
      <w:bookmarkStart w:id="165" w:name="_Ref126673488"/>
      <w:r>
        <w:rPr>
          <w:lang w:eastAsia="zh-TW"/>
        </w:rPr>
        <w:t>)</w:t>
      </w:r>
      <w:r>
        <w:rPr>
          <w:lang w:eastAsia="zh-TW"/>
        </w:rPr>
        <w:tab/>
        <w:t xml:space="preserve">a. </w:t>
      </w:r>
      <w:r w:rsidRPr="004B49DF">
        <w:rPr>
          <w:rFonts w:ascii="標楷體" w:eastAsia="標楷體" w:hAnsi="標楷體"/>
          <w:lang w:eastAsia="zh-TW"/>
        </w:rPr>
        <w:t xml:space="preserve">*這個孩子 </w:t>
      </w:r>
      <w:r w:rsidRPr="004B49DF">
        <w:rPr>
          <w:rFonts w:ascii="標楷體" w:eastAsia="標楷體" w:hAnsi="標楷體"/>
          <w:b/>
          <w:lang w:eastAsia="zh-TW"/>
        </w:rPr>
        <w:t>差一點</w:t>
      </w:r>
      <w:r w:rsidRPr="004B49DF">
        <w:rPr>
          <w:rFonts w:ascii="標楷體" w:eastAsia="標楷體" w:hAnsi="標楷體"/>
          <w:lang w:eastAsia="zh-TW"/>
        </w:rPr>
        <w:t xml:space="preserve"> </w:t>
      </w:r>
      <w:r w:rsidRPr="004B49DF">
        <w:rPr>
          <w:rFonts w:ascii="標楷體" w:eastAsia="標楷體" w:hAnsi="標楷體"/>
          <w:lang w:eastAsia="zh-TW"/>
        </w:rPr>
        <w:tab/>
        <w:t>高了。</w:t>
      </w:r>
      <w:bookmarkEnd w:id="165"/>
    </w:p>
    <w:p w14:paraId="51FC84B0" w14:textId="77777777" w:rsidR="00276FDE" w:rsidRDefault="00000000" w:rsidP="00A12D84">
      <w:pPr>
        <w:pStyle w:val="Exampleb"/>
        <w:numPr>
          <w:ilvl w:val="1"/>
          <w:numId w:val="46"/>
        </w:numPr>
      </w:pPr>
      <w:r>
        <w:t xml:space="preserve">*這個孩子 </w:t>
      </w:r>
      <w:r w:rsidRPr="00A12D84">
        <w:rPr>
          <w:b/>
          <w:bCs/>
        </w:rPr>
        <w:t>差不多</w:t>
      </w:r>
      <w:r>
        <w:tab/>
        <w:t>高了。</w:t>
      </w:r>
    </w:p>
    <w:p w14:paraId="5F7B2B3A" w14:textId="5FB109CE" w:rsidR="00276FDE" w:rsidRDefault="00000000" w:rsidP="00A12D84">
      <w:pPr>
        <w:pStyle w:val="Exampleb"/>
      </w:pPr>
      <w:r>
        <w:t xml:space="preserve">*這個孩子 </w:t>
      </w:r>
      <w:r>
        <w:rPr>
          <w:b/>
          <w:bCs/>
        </w:rPr>
        <w:t>幾乎</w:t>
      </w:r>
      <w:r>
        <w:t xml:space="preserve"> </w:t>
      </w:r>
      <w:r>
        <w:tab/>
        <w:t>高了。</w:t>
      </w:r>
    </w:p>
    <w:p w14:paraId="25D21E0C" w14:textId="77777777" w:rsidR="00D37B42" w:rsidRPr="00D37B42" w:rsidRDefault="00D37B42" w:rsidP="00D37B42">
      <w:pPr>
        <w:rPr>
          <w:lang w:eastAsia="de-DE"/>
        </w:rPr>
      </w:pPr>
    </w:p>
    <w:p w14:paraId="1336415D" w14:textId="2262BBC6" w:rsidR="00276FDE" w:rsidRDefault="00000000" w:rsidP="00057C5A">
      <w:pPr>
        <w:pStyle w:val="Example"/>
      </w:pPr>
      <w:bookmarkStart w:id="166" w:name="_Ref126673518"/>
      <w:r>
        <w:t>)</w:t>
      </w:r>
      <w:r>
        <w:tab/>
        <w:t xml:space="preserve">a. </w:t>
      </w:r>
      <w:r w:rsidRPr="002E3DE1">
        <w:rPr>
          <w:rFonts w:ascii="標楷體" w:eastAsia="標楷體" w:hAnsi="標楷體"/>
        </w:rPr>
        <w:t xml:space="preserve">衣服 </w:t>
      </w:r>
      <w:r w:rsidRPr="002E3DE1">
        <w:rPr>
          <w:rFonts w:ascii="標楷體" w:eastAsia="標楷體" w:hAnsi="標楷體"/>
          <w:b/>
        </w:rPr>
        <w:t>差一點</w:t>
      </w:r>
      <w:r w:rsidRPr="002E3DE1">
        <w:rPr>
          <w:rFonts w:ascii="標楷體" w:eastAsia="標楷體" w:hAnsi="標楷體"/>
        </w:rPr>
        <w:t xml:space="preserve"> </w:t>
      </w:r>
      <w:r w:rsidRPr="002E3DE1">
        <w:rPr>
          <w:rFonts w:ascii="標楷體" w:eastAsia="標楷體" w:hAnsi="標楷體"/>
        </w:rPr>
        <w:tab/>
        <w:t>乾了。</w:t>
      </w:r>
      <w:bookmarkEnd w:id="166"/>
    </w:p>
    <w:p w14:paraId="237658D7" w14:textId="77777777" w:rsidR="00276FDE" w:rsidRDefault="00000000" w:rsidP="00A12D84">
      <w:pPr>
        <w:pStyle w:val="Exampleb"/>
        <w:numPr>
          <w:ilvl w:val="1"/>
          <w:numId w:val="47"/>
        </w:numPr>
      </w:pPr>
      <w:r>
        <w:lastRenderedPageBreak/>
        <w:t xml:space="preserve">衣服 </w:t>
      </w:r>
      <w:r w:rsidRPr="00A12D84">
        <w:rPr>
          <w:b/>
          <w:bCs/>
        </w:rPr>
        <w:t>差不多</w:t>
      </w:r>
      <w:r>
        <w:t xml:space="preserve"> </w:t>
      </w:r>
      <w:r>
        <w:tab/>
        <w:t>乾了。</w:t>
      </w:r>
    </w:p>
    <w:p w14:paraId="0E3AF199" w14:textId="77777777" w:rsidR="00276FDE" w:rsidRDefault="00000000" w:rsidP="00A12D84">
      <w:pPr>
        <w:pStyle w:val="Exampleb"/>
      </w:pPr>
      <w:r>
        <w:t xml:space="preserve">衣服 </w:t>
      </w:r>
      <w:r>
        <w:rPr>
          <w:b/>
          <w:bCs/>
        </w:rPr>
        <w:t>幾乎</w:t>
      </w:r>
      <w:r>
        <w:rPr>
          <w:b/>
          <w:bCs/>
        </w:rPr>
        <w:tab/>
      </w:r>
      <w:r>
        <w:t>乾了。</w:t>
      </w:r>
    </w:p>
    <w:p w14:paraId="0653249F" w14:textId="77777777" w:rsidR="00276FDE" w:rsidRDefault="00276FDE">
      <w:pPr>
        <w:widowControl/>
        <w:jc w:val="left"/>
      </w:pPr>
    </w:p>
    <w:p w14:paraId="3EB0976B" w14:textId="77777777" w:rsidR="00276FDE" w:rsidRDefault="00000000">
      <w:pPr>
        <w:widowControl/>
        <w:jc w:val="left"/>
      </w:pPr>
      <w:r>
        <w:t>在</w:t>
      </w:r>
      <w:r>
        <w:fldChar w:fldCharType="begin"/>
      </w:r>
      <w:r>
        <w:instrText xml:space="preserve"> REF _Ref126673488 \r \h </w:instrText>
      </w:r>
      <w:r>
        <w:fldChar w:fldCharType="separate"/>
      </w:r>
      <w:r>
        <w:t>(12</w:t>
      </w:r>
      <w:r>
        <w:fldChar w:fldCharType="end"/>
      </w:r>
      <w:r>
        <w:t xml:space="preserve">abc) </w:t>
      </w:r>
      <w:r>
        <w:t>中，「高」本身為</w:t>
      </w:r>
      <w:r>
        <w:t xml:space="preserve"> open-</w:t>
      </w:r>
      <w:ins w:id="167" w:author="Tim Chou" w:date="2023-02-07T14:44:00Z">
        <w:r>
          <w:t>scale</w:t>
        </w:r>
      </w:ins>
      <w:r>
        <w:t xml:space="preserve"> adjective</w:t>
      </w:r>
      <w:r>
        <w:t>，沒有最大值及最小值，其不具終結語意，則無法被「差一點」、「差不多」和「幾乎」修飾。反觀</w:t>
      </w:r>
      <w:r>
        <w:fldChar w:fldCharType="begin"/>
      </w:r>
      <w:r>
        <w:instrText xml:space="preserve"> REF _Ref126673518 \r \h </w:instrText>
      </w:r>
      <w:r>
        <w:fldChar w:fldCharType="separate"/>
      </w:r>
      <w:r>
        <w:t>(13</w:t>
      </w:r>
      <w:r>
        <w:fldChar w:fldCharType="end"/>
      </w:r>
      <w:r>
        <w:t xml:space="preserve">abc) </w:t>
      </w:r>
      <w:r>
        <w:t>中，「乾」本身為帶有終結語意的</w:t>
      </w:r>
      <w:r>
        <w:t>closed adjective (Chuang 2017)</w:t>
      </w:r>
      <w:r>
        <w:t>。</w:t>
      </w:r>
    </w:p>
    <w:p w14:paraId="17ADAB6E" w14:textId="01C77667" w:rsidR="00276FDE" w:rsidRDefault="00000000">
      <w:pPr>
        <w:widowControl/>
        <w:ind w:firstLine="480"/>
        <w:jc w:val="left"/>
      </w:pPr>
      <w:proofErr w:type="gramStart"/>
      <w:r>
        <w:t>此外，</w:t>
      </w:r>
      <w:proofErr w:type="gramEnd"/>
      <w:r>
        <w:t xml:space="preserve">closed adjective </w:t>
      </w:r>
      <w:r>
        <w:t>亦分為</w:t>
      </w:r>
      <w:r>
        <w:t xml:space="preserve">total adjective </w:t>
      </w:r>
      <w:r>
        <w:t>及</w:t>
      </w:r>
      <w:r>
        <w:t xml:space="preserve"> partial adjective</w:t>
      </w:r>
      <w:r>
        <w:t>，前者只能表示在程度量表上的最低值，其具有</w:t>
      </w:r>
      <w:proofErr w:type="gramStart"/>
      <w:r>
        <w:t>一</w:t>
      </w:r>
      <w:proofErr w:type="gramEnd"/>
      <w:r>
        <w:t>標準值，「乾」即為</w:t>
      </w:r>
      <w:r>
        <w:t xml:space="preserve"> total adjective</w:t>
      </w:r>
      <w:r>
        <w:t>，其意義為濕度</w:t>
      </w:r>
      <w:r>
        <w:t xml:space="preserve"> (humidity) </w:t>
      </w:r>
      <w:r>
        <w:t>量表上的最低值；而「濕」則為</w:t>
      </w:r>
      <w:r>
        <w:t xml:space="preserve"> partial adjective </w:t>
      </w:r>
      <w:r>
        <w:t>，其無標準值，表示意義可以為濕度</w:t>
      </w:r>
      <w:r>
        <w:t xml:space="preserve"> (humidity) </w:t>
      </w:r>
      <w:r>
        <w:t>量表上的任何一個值。</w:t>
      </w:r>
      <w:r>
        <w:t>(Chuang 2017)</w:t>
      </w:r>
      <w:r>
        <w:t>。</w:t>
      </w:r>
      <w:ins w:id="168" w:author="Tim Chou" w:date="2023-02-07T14:46:00Z">
        <w:r>
          <w:t>根據此細微的語意差異，</w:t>
        </w:r>
        <w:r>
          <w:t xml:space="preserve">Chuang (2017) </w:t>
        </w:r>
        <w:r>
          <w:t>發現</w:t>
        </w:r>
      </w:ins>
      <w:r>
        <w:t>「差一點」可以修飾</w:t>
      </w:r>
      <w:r>
        <w:t>partial adjective</w:t>
      </w:r>
      <w:r>
        <w:t>，而「差不多」則不可以</w:t>
      </w:r>
      <w:ins w:id="169" w:author="Tim Chou" w:date="2023-02-07T14:46:00Z">
        <w:r>
          <w:t xml:space="preserve"> (</w:t>
        </w:r>
        <w:r>
          <w:t>如例</w:t>
        </w:r>
        <w:r>
          <w:fldChar w:fldCharType="begin"/>
        </w:r>
        <w:r>
          <w:instrText xml:space="preserve"> REF _Ref126673629 \r \h </w:instrText>
        </w:r>
      </w:ins>
      <w:ins w:id="170" w:author="Tim Chou" w:date="2023-02-07T14:46:00Z">
        <w:r>
          <w:fldChar w:fldCharType="separate"/>
        </w:r>
        <w:r>
          <w:t>(14</w:t>
        </w:r>
        <w:r>
          <w:fldChar w:fldCharType="end"/>
        </w:r>
        <w:r>
          <w:t>))</w:t>
        </w:r>
      </w:ins>
      <w:r>
        <w:t>。</w:t>
      </w:r>
    </w:p>
    <w:p w14:paraId="7C966057" w14:textId="77777777" w:rsidR="00276FDE" w:rsidRDefault="00276FDE">
      <w:pPr>
        <w:widowControl/>
        <w:jc w:val="left"/>
      </w:pPr>
    </w:p>
    <w:p w14:paraId="2FFAF174" w14:textId="35604DFD" w:rsidR="00276FDE" w:rsidRPr="00256C9D" w:rsidRDefault="00000000" w:rsidP="00057C5A">
      <w:pPr>
        <w:pStyle w:val="Example"/>
        <w:rPr>
          <w:rFonts w:ascii="標楷體" w:eastAsia="標楷體" w:hAnsi="標楷體"/>
        </w:rPr>
      </w:pPr>
      <w:bookmarkStart w:id="171" w:name="_Ref126673629"/>
      <w:r>
        <w:t>)</w:t>
      </w:r>
      <w:bookmarkEnd w:id="171"/>
      <w:r>
        <w:tab/>
        <w:t xml:space="preserve">a. </w:t>
      </w:r>
      <w:r w:rsidRPr="00256C9D">
        <w:rPr>
          <w:rFonts w:ascii="標楷體" w:eastAsia="標楷體" w:hAnsi="標楷體"/>
        </w:rPr>
        <w:t>衣服</w:t>
      </w:r>
      <w:r w:rsidRPr="00256C9D">
        <w:rPr>
          <w:rFonts w:ascii="標楷體" w:eastAsia="標楷體" w:hAnsi="標楷體"/>
        </w:rPr>
        <w:tab/>
      </w:r>
      <w:r w:rsidRPr="00256C9D">
        <w:rPr>
          <w:rFonts w:ascii="標楷體" w:eastAsia="標楷體" w:hAnsi="標楷體"/>
          <w:b/>
        </w:rPr>
        <w:t>差一點</w:t>
      </w:r>
      <w:r w:rsidRPr="00256C9D">
        <w:rPr>
          <w:rFonts w:ascii="標楷體" w:eastAsia="標楷體" w:hAnsi="標楷體"/>
        </w:rPr>
        <w:t xml:space="preserve"> </w:t>
      </w:r>
      <w:r w:rsidRPr="00256C9D">
        <w:rPr>
          <w:rFonts w:ascii="標楷體" w:eastAsia="標楷體" w:hAnsi="標楷體"/>
        </w:rPr>
        <w:tab/>
        <w:t>濕了</w:t>
      </w:r>
      <w:r w:rsidRPr="00256C9D">
        <w:rPr>
          <w:rFonts w:ascii="標楷體" w:eastAsia="標楷體" w:hAnsi="標楷體"/>
          <w:lang w:eastAsia="zh-TW"/>
        </w:rPr>
        <w:t>。</w:t>
      </w:r>
    </w:p>
    <w:p w14:paraId="490DAEC1" w14:textId="77777777" w:rsidR="00276FDE" w:rsidRPr="00256C9D" w:rsidRDefault="00000000" w:rsidP="00A12D84">
      <w:pPr>
        <w:pStyle w:val="Exampleb"/>
        <w:numPr>
          <w:ilvl w:val="1"/>
          <w:numId w:val="48"/>
        </w:numPr>
      </w:pPr>
      <w:r w:rsidRPr="00256C9D">
        <w:t>*衣服</w:t>
      </w:r>
      <w:r w:rsidRPr="00256C9D">
        <w:rPr>
          <w:b/>
          <w:bCs/>
        </w:rPr>
        <w:t>差不多</w:t>
      </w:r>
      <w:r w:rsidRPr="00256C9D">
        <w:t xml:space="preserve"> </w:t>
      </w:r>
      <w:r w:rsidRPr="00256C9D">
        <w:tab/>
        <w:t>濕了</w:t>
      </w:r>
      <w:r w:rsidRPr="00256C9D">
        <w:rPr>
          <w:lang w:eastAsia="zh-TW"/>
        </w:rPr>
        <w:t>。</w:t>
      </w:r>
    </w:p>
    <w:p w14:paraId="2CF6041F" w14:textId="77777777" w:rsidR="00276FDE" w:rsidRDefault="00276FDE"/>
    <w:p w14:paraId="656BED9D" w14:textId="04CE9A6D" w:rsidR="00276FDE" w:rsidRDefault="00000000">
      <w:ins w:id="172" w:author="Tim Chou" w:date="2023-02-07T14:46:00Z">
        <w:r>
          <w:fldChar w:fldCharType="begin"/>
        </w:r>
        <w:r>
          <w:instrText xml:space="preserve"> REF _Ref126673629 \r \h </w:instrText>
        </w:r>
      </w:ins>
      <w:ins w:id="173" w:author="Tim Chou" w:date="2023-02-07T14:46:00Z">
        <w:r>
          <w:fldChar w:fldCharType="separate"/>
        </w:r>
        <w:r>
          <w:t>(14</w:t>
        </w:r>
        <w:r>
          <w:fldChar w:fldCharType="end"/>
        </w:r>
      </w:ins>
      <w:r>
        <w:t>a</w:t>
      </w:r>
      <w:ins w:id="174" w:author="Tim Chou" w:date="2023-02-07T14:46:00Z">
        <w:r>
          <w:t>)</w:t>
        </w:r>
      </w:ins>
      <w:r>
        <w:t>中，當前衣服狀態正接近濕度量表上的最大值，因「濕」為</w:t>
      </w:r>
      <w:r>
        <w:t>partial adjective</w:t>
      </w:r>
      <w:r>
        <w:t>，</w:t>
      </w:r>
      <w:ins w:id="175" w:author="Tim Chou" w:date="2023-02-07T14:46:00Z">
        <w:r>
          <w:fldChar w:fldCharType="begin"/>
        </w:r>
        <w:r>
          <w:instrText xml:space="preserve"> REF _Ref126673629 \r \h </w:instrText>
        </w:r>
      </w:ins>
      <w:ins w:id="176" w:author="Tim Chou" w:date="2023-02-07T14:46:00Z">
        <w:r>
          <w:fldChar w:fldCharType="separate"/>
        </w:r>
        <w:r>
          <w:t>(14</w:t>
        </w:r>
        <w:r>
          <w:fldChar w:fldCharType="end"/>
        </w:r>
      </w:ins>
      <w:r>
        <w:t>a)</w:t>
      </w:r>
      <w:r>
        <w:t>中衣服狀態仍可以為濕度量表上的任意值，然而受「差一點」語意特性的影響，衣服狀態則可以被確定為濕度量表上的最小值，反觀</w:t>
      </w:r>
      <w:ins w:id="177" w:author="Tim Chou" w:date="2023-02-07T14:46:00Z">
        <w:r>
          <w:fldChar w:fldCharType="begin"/>
        </w:r>
        <w:r>
          <w:instrText xml:space="preserve"> REF _Ref126673629 \r \h </w:instrText>
        </w:r>
      </w:ins>
      <w:ins w:id="178" w:author="Tim Chou" w:date="2023-02-07T14:46:00Z">
        <w:r>
          <w:fldChar w:fldCharType="separate"/>
        </w:r>
        <w:r>
          <w:t>(14</w:t>
        </w:r>
        <w:r>
          <w:fldChar w:fldCharType="end"/>
        </w:r>
        <w:r>
          <w:t>)</w:t>
        </w:r>
      </w:ins>
      <w:r>
        <w:t>b)</w:t>
      </w:r>
      <w:r>
        <w:t>，以「差不多」修飾</w:t>
      </w:r>
      <w:r>
        <w:t xml:space="preserve"> partial adjective</w:t>
      </w:r>
      <w:r>
        <w:t>「濕」，將會因為「差不多」針對程度</w:t>
      </w:r>
      <w:proofErr w:type="gramStart"/>
      <w:r>
        <w:t>和值無</w:t>
      </w:r>
      <w:proofErr w:type="gramEnd"/>
      <w:r>
        <w:t>特定明確之表示意義，其可能表示濕度量表上的任何值，造成</w:t>
      </w:r>
      <w:proofErr w:type="gramStart"/>
      <w:r>
        <w:t>解讀上的</w:t>
      </w:r>
      <w:proofErr w:type="gramEnd"/>
      <w:r>
        <w:t>困難。</w:t>
      </w:r>
    </w:p>
    <w:p w14:paraId="78879FEF" w14:textId="228F6D53" w:rsidR="00276FDE" w:rsidRDefault="00000000">
      <w:pPr>
        <w:ind w:firstLine="480"/>
        <w:rPr>
          <w:rFonts w:cs="Times New Roman"/>
        </w:rPr>
      </w:pPr>
      <w:r>
        <w:rPr>
          <w:rFonts w:cs="Times New Roman"/>
        </w:rPr>
        <w:t>Shyu (2022)</w:t>
      </w:r>
      <w:ins w:id="179" w:author="Tim Chou" w:date="2023-02-07T14:53:00Z">
        <w:r>
          <w:rPr>
            <w:rFonts w:cs="Times New Roman"/>
          </w:rPr>
          <w:t>近一步觀察到</w:t>
        </w:r>
      </w:ins>
      <w:r>
        <w:t>「差不多」和「幾乎」在修飾不具終結語意之謂語時，需要量詞</w:t>
      </w:r>
      <w:r>
        <w:t xml:space="preserve"> (quantifier) </w:t>
      </w:r>
      <w:r>
        <w:t>給予程度衡量語意上的有限值，以補齊缺少的終結語意</w:t>
      </w:r>
      <w:r>
        <w:t xml:space="preserve"> (</w:t>
      </w:r>
      <w:r>
        <w:t>如例</w:t>
      </w:r>
      <w:ins w:id="180" w:author="Tim Chou" w:date="2023-02-07T14:54:00Z">
        <w:r>
          <w:fldChar w:fldCharType="begin"/>
        </w:r>
        <w:r>
          <w:instrText xml:space="preserve"> REF _Ref126674065 \r \h </w:instrText>
        </w:r>
      </w:ins>
      <w:ins w:id="181" w:author="Tim Chou" w:date="2023-02-07T14:54:00Z">
        <w:r>
          <w:fldChar w:fldCharType="separate"/>
        </w:r>
        <w:r>
          <w:t>(15</w:t>
        </w:r>
        <w:r>
          <w:fldChar w:fldCharType="end"/>
        </w:r>
        <w:r>
          <w:t>)-</w:t>
        </w:r>
        <w:r>
          <w:fldChar w:fldCharType="begin"/>
        </w:r>
        <w:r>
          <w:instrText xml:space="preserve"> REF _Ref126674067 \r \h </w:instrText>
        </w:r>
      </w:ins>
      <w:ins w:id="182" w:author="Tim Chou" w:date="2023-02-07T14:54:00Z">
        <w:r>
          <w:fldChar w:fldCharType="separate"/>
        </w:r>
        <w:r>
          <w:t>(16</w:t>
        </w:r>
        <w:r>
          <w:fldChar w:fldCharType="end"/>
        </w:r>
      </w:ins>
      <w:r>
        <w:t>))</w:t>
      </w:r>
      <w:r>
        <w:t>。</w:t>
      </w:r>
    </w:p>
    <w:p w14:paraId="060F965A" w14:textId="77777777" w:rsidR="00276FDE" w:rsidRDefault="00276FDE">
      <w:pPr>
        <w:ind w:firstLine="480"/>
      </w:pPr>
    </w:p>
    <w:p w14:paraId="1F07BE5C" w14:textId="41EC65E2" w:rsidR="00276FDE" w:rsidRDefault="00000000" w:rsidP="00057C5A">
      <w:pPr>
        <w:pStyle w:val="Example"/>
      </w:pPr>
      <w:bookmarkStart w:id="183" w:name="_Ref126674065"/>
      <w:r>
        <w:t>)</w:t>
      </w:r>
      <w:r>
        <w:tab/>
        <w:t xml:space="preserve">a. </w:t>
      </w:r>
      <w:ins w:id="184" w:author="Tim Chou" w:date="2023-02-07T14:52:00Z">
        <w:r>
          <w:t>*</w:t>
        </w:r>
      </w:ins>
      <w:r>
        <w:t>他</w:t>
      </w:r>
      <w:r>
        <w:t xml:space="preserve"> </w:t>
      </w:r>
      <w:ins w:id="185" w:author="Tim Chou" w:date="2023-02-07T14:52:00Z">
        <w:r>
          <w:tab/>
        </w:r>
      </w:ins>
      <w:r>
        <w:rPr>
          <w:b/>
        </w:rPr>
        <w:t>幾乎</w:t>
      </w:r>
      <w:r>
        <w:t xml:space="preserve"> </w:t>
      </w:r>
      <w:r>
        <w:t>玩</w:t>
      </w:r>
      <w:ins w:id="186" w:author="Tim Chou" w:date="2023-02-07T14:52:00Z">
        <w:r>
          <w:t>。</w:t>
        </w:r>
      </w:ins>
      <w:bookmarkEnd w:id="183"/>
      <w:del w:id="187" w:author="Tim Chou" w:date="2023-02-07T14:52:00Z">
        <w:r>
          <w:rPr>
            <w:lang w:eastAsia="zh-TW"/>
          </w:rPr>
          <w:delText xml:space="preserve"> </w:delText>
        </w:r>
      </w:del>
    </w:p>
    <w:p w14:paraId="071E83BA" w14:textId="77777777" w:rsidR="00276FDE" w:rsidRDefault="00000000" w:rsidP="00A12D84">
      <w:pPr>
        <w:pStyle w:val="Exampleb"/>
        <w:numPr>
          <w:ilvl w:val="1"/>
          <w:numId w:val="49"/>
        </w:numPr>
      </w:pPr>
      <w:r>
        <w:t xml:space="preserve">他 </w:t>
      </w:r>
      <w:ins w:id="188" w:author="Tim Chou" w:date="2023-02-07T14:52:00Z">
        <w:r>
          <w:tab/>
        </w:r>
      </w:ins>
      <w:r w:rsidRPr="00A12D84">
        <w:rPr>
          <w:b/>
          <w:bCs/>
        </w:rPr>
        <w:t>幾乎</w:t>
      </w:r>
      <w:r>
        <w:t xml:space="preserve"> 天天玩</w:t>
      </w:r>
      <w:ins w:id="189" w:author="Tim Chou" w:date="2023-02-07T14:52:00Z">
        <w:r>
          <w:t>。</w:t>
        </w:r>
      </w:ins>
    </w:p>
    <w:p w14:paraId="38B021CE" w14:textId="4400D569" w:rsidR="00276FDE" w:rsidRDefault="00000000" w:rsidP="00057C5A">
      <w:pPr>
        <w:pStyle w:val="Example"/>
      </w:pPr>
      <w:bookmarkStart w:id="190" w:name="_Ref126674067"/>
      <w:r>
        <w:t>)</w:t>
      </w:r>
      <w:r>
        <w:tab/>
        <w:t xml:space="preserve">a. </w:t>
      </w:r>
      <w:ins w:id="191" w:author="Tim Chou" w:date="2023-02-07T14:54:00Z">
        <w:r>
          <w:t>*</w:t>
        </w:r>
      </w:ins>
      <w:r>
        <w:t>衣服</w:t>
      </w:r>
      <w:r>
        <w:t xml:space="preserve"> </w:t>
      </w:r>
      <w:r>
        <w:rPr>
          <w:b/>
        </w:rPr>
        <w:t>差不多</w:t>
      </w:r>
      <w:r>
        <w:t xml:space="preserve"> </w:t>
      </w:r>
      <w:r>
        <w:t>濕了</w:t>
      </w:r>
      <w:ins w:id="192" w:author="Tim Chou" w:date="2023-02-07T14:54:00Z">
        <w:r>
          <w:rPr>
            <w:lang w:eastAsia="zh-TW"/>
          </w:rPr>
          <w:t>。</w:t>
        </w:r>
      </w:ins>
      <w:bookmarkEnd w:id="190"/>
      <w:del w:id="193" w:author="Tim Chou" w:date="2023-02-07T14:54:00Z">
        <w:r>
          <w:rPr>
            <w:lang w:eastAsia="zh-TW"/>
          </w:rPr>
          <w:delText xml:space="preserve"> </w:delText>
        </w:r>
      </w:del>
    </w:p>
    <w:p w14:paraId="580DAE42" w14:textId="77777777" w:rsidR="00276FDE" w:rsidRDefault="00000000" w:rsidP="00A12D84">
      <w:pPr>
        <w:pStyle w:val="Exampleb"/>
        <w:numPr>
          <w:ilvl w:val="1"/>
          <w:numId w:val="50"/>
        </w:numPr>
      </w:pPr>
      <w:r>
        <w:t xml:space="preserve">衣服 </w:t>
      </w:r>
      <w:r w:rsidRPr="00A12D84">
        <w:rPr>
          <w:b/>
          <w:bCs/>
        </w:rPr>
        <w:t>差不多</w:t>
      </w:r>
      <w:r>
        <w:t xml:space="preserve"> 全濕了</w:t>
      </w:r>
      <w:ins w:id="194" w:author="Tim Chou" w:date="2023-02-07T14:54:00Z">
        <w:r>
          <w:rPr>
            <w:lang w:eastAsia="zh-TW"/>
          </w:rPr>
          <w:t>。</w:t>
        </w:r>
      </w:ins>
    </w:p>
    <w:p w14:paraId="1FE2EC53" w14:textId="77777777" w:rsidR="00276FDE" w:rsidRDefault="00276FDE">
      <w:pPr>
        <w:widowControl/>
        <w:jc w:val="left"/>
      </w:pPr>
    </w:p>
    <w:p w14:paraId="5F90F787" w14:textId="77777777" w:rsidR="00276FDE" w:rsidRDefault="00000000">
      <w:pPr>
        <w:widowControl/>
        <w:jc w:val="left"/>
      </w:pPr>
      <w:r>
        <w:t>以上所提及之句法結構限制，為先前相關研究</w:t>
      </w:r>
      <w:r>
        <w:t xml:space="preserve"> (Chuang 2017; Shyu 2022) </w:t>
      </w:r>
      <w:r>
        <w:t>透過觀察語料所歸納統整，其中句法結構限制受到「差一點」、「差不多」和「幾乎」本身語意特性影響。其中，</w:t>
      </w:r>
      <w:proofErr w:type="gramStart"/>
      <w:r>
        <w:t>一</w:t>
      </w:r>
      <w:proofErr w:type="gramEnd"/>
      <w:r>
        <w:t>近似副詞是否被當作主要謂語，可以透過分析句法結構態樣</w:t>
      </w:r>
      <w:r>
        <w:t xml:space="preserve"> (Syntactic Pattern)</w:t>
      </w:r>
      <w:r>
        <w:t>，抽取</w:t>
      </w:r>
      <w:proofErr w:type="gramStart"/>
      <w:r>
        <w:t>位於句末一名</w:t>
      </w:r>
      <w:proofErr w:type="gramEnd"/>
      <w:r>
        <w:t>詞組之後的詞組得知，</w:t>
      </w:r>
      <w:proofErr w:type="gramStart"/>
      <w:r>
        <w:t>而句中</w:t>
      </w:r>
      <w:proofErr w:type="gramEnd"/>
      <w:r>
        <w:t>被近似副詞修飾之謂語是否具有終結語意之部分判斷，亦可從</w:t>
      </w:r>
      <w:proofErr w:type="gramStart"/>
      <w:r>
        <w:t>一</w:t>
      </w:r>
      <w:proofErr w:type="gramEnd"/>
      <w:r>
        <w:t>詞組</w:t>
      </w:r>
      <w:proofErr w:type="gramStart"/>
      <w:r>
        <w:t>本身構詞</w:t>
      </w:r>
      <w:proofErr w:type="gramEnd"/>
      <w:r>
        <w:t>結構中得知</w:t>
      </w:r>
      <w:r>
        <w:t xml:space="preserve"> (</w:t>
      </w:r>
      <w:r>
        <w:t>如例</w:t>
      </w:r>
      <w:r>
        <w:t>(</w:t>
      </w:r>
      <w:commentRangeStart w:id="195"/>
      <w:r>
        <w:t>11</w:t>
      </w:r>
      <w:commentRangeEnd w:id="195"/>
      <w:r>
        <w:commentReference w:id="195"/>
      </w:r>
      <w:r>
        <w:t>))</w:t>
      </w:r>
      <w:r>
        <w:t>，此二重要結構限制均可利用以</w:t>
      </w:r>
      <w:r>
        <w:t xml:space="preserve"> X-bar Theory </w:t>
      </w:r>
      <w:r>
        <w:t>驅動的</w:t>
      </w:r>
      <w:r>
        <w:t xml:space="preserve"> </w:t>
      </w:r>
      <w:r>
        <w:lastRenderedPageBreak/>
        <w:t xml:space="preserve">NLP/NLU </w:t>
      </w:r>
      <w:r>
        <w:t>系統</w:t>
      </w:r>
      <w:r>
        <w:t xml:space="preserve"> Loki/</w:t>
      </w:r>
      <w:proofErr w:type="spellStart"/>
      <w:r>
        <w:t>Articut</w:t>
      </w:r>
      <w:proofErr w:type="spellEnd"/>
      <w:r>
        <w:t xml:space="preserve"> </w:t>
      </w:r>
      <w:r>
        <w:t>輔助程式化執行，經過</w:t>
      </w:r>
      <w:proofErr w:type="gramStart"/>
      <w:r>
        <w:t>中文斷詞</w:t>
      </w:r>
      <w:proofErr w:type="gramEnd"/>
      <w:r>
        <w:rPr>
          <w:rFonts w:cs="Times New Roman"/>
        </w:rPr>
        <w:t>、</w:t>
      </w:r>
      <w:r>
        <w:t>加</w:t>
      </w:r>
      <w:proofErr w:type="gramStart"/>
      <w:r>
        <w:t>註</w:t>
      </w:r>
      <w:proofErr w:type="gramEnd"/>
      <w:r>
        <w:t>詞性標記</w:t>
      </w:r>
      <w:r>
        <w:rPr>
          <w:rFonts w:cs="Times New Roman"/>
        </w:rPr>
        <w:t>和適當的轉換後，語料之於電腦即在保留語言結構的前提之下成為可以操作的單位，再逐步將判斷依據以程式碼撰寫即可將上述限制交由電腦判斷彙整，實現語感的程式化。</w:t>
      </w:r>
    </w:p>
    <w:p w14:paraId="5774EBE7" w14:textId="77777777" w:rsidR="00276FDE" w:rsidRDefault="00000000">
      <w:pPr>
        <w:pStyle w:val="10"/>
      </w:pPr>
      <w:r>
        <w:t>研究方法與步驟</w:t>
      </w:r>
    </w:p>
    <w:p w14:paraId="3B8AF268" w14:textId="77777777" w:rsidR="00276FDE" w:rsidRDefault="00000000">
      <w:pPr>
        <w:pStyle w:val="2"/>
        <w:numPr>
          <w:ilvl w:val="1"/>
          <w:numId w:val="6"/>
        </w:numPr>
      </w:pPr>
      <w:r>
        <w:t>研究方法</w:t>
      </w:r>
      <w:r>
        <w:t xml:space="preserve"> – </w:t>
      </w:r>
      <w:proofErr w:type="spellStart"/>
      <w:r>
        <w:t>Articut</w:t>
      </w:r>
      <w:proofErr w:type="spellEnd"/>
      <w:r>
        <w:t xml:space="preserve">/Loki as </w:t>
      </w:r>
      <w:r>
        <w:rPr>
          <w:lang w:eastAsia="zh-TW"/>
        </w:rPr>
        <w:t xml:space="preserve">rule-driven </w:t>
      </w:r>
      <w:r>
        <w:t>NLP/NLU programs</w:t>
      </w:r>
    </w:p>
    <w:p w14:paraId="5C82526D" w14:textId="5E61DC26" w:rsidR="00276FDE" w:rsidRDefault="00000000">
      <w:pPr>
        <w:rPr>
          <w:rFonts w:ascii="標楷體" w:hAnsi="標楷體"/>
        </w:rPr>
      </w:pPr>
      <w:ins w:id="196" w:author="C.-T. Tim Chou" w:date="2023-01-23T14:26:00Z">
        <w:r>
          <w:rPr>
            <w:rFonts w:ascii="標楷體" w:hAnsi="標楷體"/>
          </w:rPr>
          <w:t>理論語言學的理論建構目的在於針對</w:t>
        </w:r>
      </w:ins>
      <w:r>
        <w:rPr>
          <w:rFonts w:ascii="標楷體" w:hAnsi="標楷體"/>
        </w:rPr>
        <w:t>語感</w:t>
      </w:r>
      <w:ins w:id="197" w:author="C.-T. Tim Chou" w:date="2023-01-23T14:26:00Z">
        <w:r>
          <w:rPr>
            <w:rFonts w:ascii="標楷體" w:hAnsi="標楷體"/>
          </w:rPr>
          <w:t>提出</w:t>
        </w:r>
      </w:ins>
      <w:del w:id="198" w:author="C.-T. Tim Chou" w:date="2023-01-23T14:26:00Z">
        <w:r>
          <w:rPr>
            <w:rFonts w:ascii="標楷體" w:hAnsi="標楷體"/>
          </w:rPr>
          <w:delText>的運作具備</w:delText>
        </w:r>
      </w:del>
      <w:r>
        <w:rPr>
          <w:rFonts w:ascii="標楷體" w:hAnsi="標楷體"/>
        </w:rPr>
        <w:t>可解釋的明確步驟和</w:t>
      </w:r>
      <w:ins w:id="199" w:author="Peter Wolf" w:date="2023-02-07T17:55:00Z">
        <w:r>
          <w:rPr>
            <w:rFonts w:ascii="標楷體" w:hAnsi="標楷體"/>
          </w:rPr>
          <w:t>形式化後的</w:t>
        </w:r>
      </w:ins>
      <w:r>
        <w:rPr>
          <w:rFonts w:ascii="標楷體" w:hAnsi="標楷體"/>
        </w:rPr>
        <w:t>判斷</w:t>
      </w:r>
      <w:ins w:id="200" w:author="Peter Wolf" w:date="2023-02-07T17:55:00Z">
        <w:r>
          <w:rPr>
            <w:rFonts w:ascii="標楷體" w:hAnsi="標楷體"/>
          </w:rPr>
          <w:t>過程做為</w:t>
        </w:r>
      </w:ins>
      <w:r>
        <w:rPr>
          <w:rFonts w:ascii="標楷體" w:hAnsi="標楷體"/>
        </w:rPr>
        <w:t>依據，以上特質賦予語感</w:t>
      </w:r>
      <w:del w:id="201" w:author="C.-T. Tim Chou" w:date="2023-01-23T14:28:00Z">
        <w:r>
          <w:rPr>
            <w:rFonts w:ascii="標楷體" w:hAnsi="標楷體"/>
          </w:rPr>
          <w:delText>被</w:delText>
        </w:r>
      </w:del>
      <w:r>
        <w:rPr>
          <w:rFonts w:ascii="標楷體" w:hAnsi="標楷體"/>
        </w:rPr>
        <w:t xml:space="preserve">以程式碼撰寫執行 </w:t>
      </w:r>
      <w:ins w:id="202" w:author="C.-T. Tim Chou" w:date="2023-01-23T14:28:00Z">
        <w:r>
          <w:rPr>
            <w:rFonts w:ascii="標楷體" w:hAnsi="標楷體"/>
          </w:rPr>
          <w:t>(</w:t>
        </w:r>
        <w:r>
          <w:rPr>
            <w:rFonts w:cs="Times New Roman"/>
          </w:rPr>
          <w:t>programmable</w:t>
        </w:r>
        <w:r>
          <w:rPr>
            <w:rFonts w:ascii="標楷體" w:hAnsi="標楷體"/>
          </w:rPr>
          <w:t>)</w:t>
        </w:r>
      </w:ins>
      <w:r>
        <w:rPr>
          <w:rFonts w:ascii="標楷體" w:hAnsi="標楷體"/>
        </w:rPr>
        <w:t xml:space="preserve"> 的潛質。此研究將觀察中研院平衡語料庫中</w:t>
      </w:r>
      <w:commentRangeStart w:id="203"/>
      <w:commentRangeStart w:id="204"/>
      <w:r>
        <w:rPr>
          <w:rFonts w:ascii="標楷體" w:hAnsi="標楷體"/>
        </w:rPr>
        <w:t>相對少量</w:t>
      </w:r>
      <w:commentRangeEnd w:id="203"/>
      <w:r>
        <w:commentReference w:id="203"/>
      </w:r>
      <w:commentRangeEnd w:id="204"/>
      <w:r w:rsidR="00FD521A">
        <w:rPr>
          <w:rStyle w:val="a7"/>
        </w:rPr>
        <w:commentReference w:id="204"/>
      </w:r>
      <w:r>
        <w:rPr>
          <w:rFonts w:ascii="標楷體" w:hAnsi="標楷體"/>
        </w:rPr>
        <w:t>的語料</w:t>
      </w:r>
      <w:r w:rsidR="008548C1">
        <w:rPr>
          <w:rFonts w:ascii="標楷體" w:hAnsi="標楷體" w:hint="eastAsia"/>
        </w:rPr>
        <w:t xml:space="preserve"> </w:t>
      </w:r>
      <w:r w:rsidR="008548C1" w:rsidRPr="008548C1">
        <w:rPr>
          <w:rFonts w:ascii="標楷體" w:hAnsi="標楷體" w:hint="eastAsia"/>
        </w:rPr>
        <w:t>(含</w:t>
      </w:r>
      <w:r w:rsidR="008548C1" w:rsidRPr="008548C1">
        <w:rPr>
          <w:rFonts w:ascii="標楷體" w:hAnsi="標楷體"/>
        </w:rPr>
        <w:t>「差一點」、「差不多」</w:t>
      </w:r>
      <w:r w:rsidR="008548C1" w:rsidRPr="008548C1">
        <w:rPr>
          <w:rFonts w:ascii="標楷體" w:hAnsi="標楷體" w:hint="eastAsia"/>
        </w:rPr>
        <w:t>、</w:t>
      </w:r>
      <w:r w:rsidR="008548C1" w:rsidRPr="008548C1">
        <w:rPr>
          <w:rFonts w:ascii="標楷體" w:hAnsi="標楷體"/>
        </w:rPr>
        <w:t>「幾乎」</w:t>
      </w:r>
      <w:r w:rsidR="008548C1" w:rsidRPr="008548C1">
        <w:rPr>
          <w:rFonts w:ascii="標楷體" w:hAnsi="標楷體" w:hint="eastAsia"/>
        </w:rPr>
        <w:t xml:space="preserve">之語料分別為 </w:t>
      </w:r>
      <w:r w:rsidR="008548C1" w:rsidRPr="008548C1">
        <w:rPr>
          <w:rFonts w:cs="Times New Roman"/>
        </w:rPr>
        <w:t>44</w:t>
      </w:r>
      <w:r w:rsidR="008548C1" w:rsidRPr="008548C1">
        <w:rPr>
          <w:rFonts w:ascii="標楷體" w:hAnsi="標楷體"/>
        </w:rPr>
        <w:t xml:space="preserve"> </w:t>
      </w:r>
      <w:r w:rsidR="008548C1" w:rsidRPr="008548C1">
        <w:rPr>
          <w:rFonts w:ascii="標楷體" w:hAnsi="標楷體" w:hint="eastAsia"/>
        </w:rPr>
        <w:t>筆、</w:t>
      </w:r>
      <w:r w:rsidR="008548C1" w:rsidRPr="008548C1">
        <w:rPr>
          <w:rFonts w:cs="Times New Roman"/>
        </w:rPr>
        <w:t>405</w:t>
      </w:r>
      <w:r w:rsidR="008548C1" w:rsidRPr="008548C1">
        <w:rPr>
          <w:rFonts w:ascii="標楷體" w:hAnsi="標楷體" w:hint="eastAsia"/>
        </w:rPr>
        <w:t>筆及</w:t>
      </w:r>
      <w:r w:rsidR="008548C1" w:rsidRPr="008548C1">
        <w:rPr>
          <w:rFonts w:cs="Times New Roman"/>
        </w:rPr>
        <w:t>2185</w:t>
      </w:r>
      <w:r w:rsidR="008548C1" w:rsidRPr="008548C1">
        <w:rPr>
          <w:rFonts w:ascii="標楷體" w:hAnsi="標楷體" w:hint="eastAsia"/>
        </w:rPr>
        <w:t>筆)</w:t>
      </w:r>
      <w:r>
        <w:rPr>
          <w:rFonts w:ascii="標楷體" w:hAnsi="標楷體"/>
        </w:rPr>
        <w:t>，將自然語言在保有結構本質的前提下，轉化為電腦可運算的單位，再以程式碼撰寫判斷依據和操作流程模擬語感的運作，生成可執行的程式模型，並將</w:t>
      </w:r>
      <w:r>
        <w:rPr>
          <w:rFonts w:cs="Times New Roman"/>
        </w:rPr>
        <w:t>Sketch Engine</w:t>
      </w:r>
      <w:r>
        <w:rPr>
          <w:rFonts w:ascii="標楷體" w:hAnsi="標楷體"/>
        </w:rPr>
        <w:t>中的</w:t>
      </w:r>
      <w:commentRangeStart w:id="205"/>
      <w:commentRangeStart w:id="206"/>
      <w:r>
        <w:rPr>
          <w:rFonts w:ascii="標楷體" w:hAnsi="標楷體"/>
        </w:rPr>
        <w:t>大量語料</w:t>
      </w:r>
      <w:commentRangeEnd w:id="205"/>
      <w:r>
        <w:commentReference w:id="205"/>
      </w:r>
      <w:commentRangeEnd w:id="206"/>
      <w:r w:rsidR="00FD521A">
        <w:rPr>
          <w:rStyle w:val="a7"/>
        </w:rPr>
        <w:commentReference w:id="206"/>
      </w:r>
      <w:r>
        <w:rPr>
          <w:rFonts w:ascii="標楷體" w:hAnsi="標楷體"/>
        </w:rPr>
        <w:t>放進模型中進行驗證並針對結果進行修正</w:t>
      </w:r>
      <w:r w:rsidR="008548C1">
        <w:rPr>
          <w:rFonts w:ascii="標楷體" w:hAnsi="標楷體" w:hint="eastAsia"/>
        </w:rPr>
        <w:t xml:space="preserve"> </w:t>
      </w:r>
      <w:r w:rsidR="008548C1" w:rsidRPr="008548C1">
        <w:rPr>
          <w:rFonts w:ascii="標楷體" w:hAnsi="標楷體" w:hint="eastAsia"/>
        </w:rPr>
        <w:t>(含</w:t>
      </w:r>
      <w:r w:rsidR="008548C1" w:rsidRPr="008548C1">
        <w:rPr>
          <w:rFonts w:ascii="標楷體" w:hAnsi="標楷體"/>
        </w:rPr>
        <w:t>「差一點」、「差不多」</w:t>
      </w:r>
      <w:r w:rsidR="008548C1" w:rsidRPr="008548C1">
        <w:rPr>
          <w:rFonts w:ascii="標楷體" w:hAnsi="標楷體" w:hint="eastAsia"/>
        </w:rPr>
        <w:t>、</w:t>
      </w:r>
      <w:r w:rsidR="008548C1" w:rsidRPr="008548C1">
        <w:rPr>
          <w:rFonts w:ascii="標楷體" w:hAnsi="標楷體"/>
        </w:rPr>
        <w:t>「幾乎」</w:t>
      </w:r>
      <w:r w:rsidR="008548C1" w:rsidRPr="008548C1">
        <w:rPr>
          <w:rFonts w:ascii="標楷體" w:hAnsi="標楷體" w:hint="eastAsia"/>
        </w:rPr>
        <w:t>之語料</w:t>
      </w:r>
      <w:r w:rsidR="008548C1">
        <w:rPr>
          <w:rFonts w:ascii="標楷體" w:hAnsi="標楷體" w:hint="eastAsia"/>
        </w:rPr>
        <w:t>各</w:t>
      </w:r>
      <w:r w:rsidR="008548C1" w:rsidRPr="008548C1">
        <w:rPr>
          <w:rFonts w:cs="Times New Roman"/>
        </w:rPr>
        <w:t>10000</w:t>
      </w:r>
      <w:r w:rsidR="008548C1">
        <w:rPr>
          <w:rFonts w:ascii="標楷體" w:hAnsi="標楷體" w:hint="eastAsia"/>
        </w:rPr>
        <w:t>筆</w:t>
      </w:r>
      <w:r w:rsidR="008548C1" w:rsidRPr="008548C1">
        <w:rPr>
          <w:rFonts w:ascii="標楷體" w:hAnsi="標楷體" w:hint="eastAsia"/>
        </w:rPr>
        <w:t>)</w:t>
      </w:r>
      <w:r>
        <w:rPr>
          <w:rFonts w:ascii="標楷體" w:hAnsi="標楷體"/>
        </w:rPr>
        <w:t>，將操作實驗的過程批次自動化執行並最大化語料驗證的數量及效率，提升解釋涵蓋性。</w:t>
      </w:r>
      <w:proofErr w:type="gramStart"/>
      <w:r>
        <w:rPr>
          <w:rFonts w:ascii="標楷體" w:hAnsi="標楷體"/>
        </w:rPr>
        <w:t>此外，</w:t>
      </w:r>
      <w:proofErr w:type="gramEnd"/>
      <w:r>
        <w:rPr>
          <w:rFonts w:ascii="標楷體" w:hAnsi="標楷體"/>
        </w:rPr>
        <w:t>以程式碼撰寫生成的模型具有一致性，可以避免研究過程中語感受到個體及時空差異影響。</w:t>
      </w:r>
    </w:p>
    <w:p w14:paraId="0EA106DA" w14:textId="77777777" w:rsidR="00276FDE" w:rsidRDefault="00000000">
      <w:pPr>
        <w:ind w:firstLine="480"/>
        <w:rPr>
          <w:rFonts w:ascii="標楷體" w:hAnsi="標楷體"/>
        </w:rPr>
      </w:pPr>
      <w:proofErr w:type="spellStart"/>
      <w:r>
        <w:rPr>
          <w:rFonts w:cs="Times New Roman"/>
        </w:rPr>
        <w:t>Articut</w:t>
      </w:r>
      <w:proofErr w:type="spellEnd"/>
      <w:r>
        <w:rPr>
          <w:rFonts w:cs="Times New Roman"/>
        </w:rPr>
        <w:t>/Loki</w:t>
      </w:r>
      <w:r>
        <w:t xml:space="preserve"> </w:t>
      </w:r>
      <w:ins w:id="207" w:author="C.-T. Tim Chou" w:date="2023-01-23T16:28:00Z">
        <w:r>
          <w:t>(</w:t>
        </w:r>
      </w:ins>
      <w:ins w:id="208" w:author="C.-T. Tim Chou" w:date="2023-01-23T15:35:00Z">
        <w:r>
          <w:t>Wang et al. 2019)</w:t>
        </w:r>
      </w:ins>
      <w:r>
        <w:t xml:space="preserve"> </w:t>
      </w:r>
      <w:r>
        <w:t>為</w:t>
      </w:r>
      <w:r>
        <w:rPr>
          <w:rFonts w:ascii="標楷體" w:hAnsi="標楷體"/>
        </w:rPr>
        <w:t xml:space="preserve">根據生成語言學原理建構的 </w:t>
      </w:r>
      <w:r>
        <w:rPr>
          <w:rFonts w:cs="Times New Roman"/>
        </w:rPr>
        <w:t xml:space="preserve">NLP/NLU </w:t>
      </w:r>
      <w:r>
        <w:t>系統</w:t>
      </w:r>
      <w:r>
        <w:rPr>
          <w:rFonts w:ascii="標楷體" w:hAnsi="標楷體"/>
        </w:rPr>
        <w:t>， 能在保有自然語言結構本質的前提下完成</w:t>
      </w:r>
      <w:r>
        <w:t>運算</w:t>
      </w:r>
      <w:r>
        <w:rPr>
          <w:rFonts w:ascii="標楷體" w:hAnsi="標楷體"/>
        </w:rPr>
        <w:t>。</w:t>
      </w:r>
      <w:proofErr w:type="spellStart"/>
      <w:r>
        <w:rPr>
          <w:rFonts w:cs="Times New Roman"/>
        </w:rPr>
        <w:t>Articut</w:t>
      </w:r>
      <w:proofErr w:type="spellEnd"/>
      <w:r>
        <w:t xml:space="preserve"> </w:t>
      </w:r>
      <w:r>
        <w:t>不同於現行以統計機率計算詞頻或語料庫字典驅動的斷詞系統</w:t>
      </w:r>
      <w:r>
        <w:t xml:space="preserve"> </w:t>
      </w:r>
      <w:r>
        <w:rPr>
          <w:rFonts w:cs="Times New Roman"/>
        </w:rPr>
        <w:t>(</w:t>
      </w:r>
      <w:proofErr w:type="spellStart"/>
      <w:r>
        <w:rPr>
          <w:rFonts w:cs="Times New Roman"/>
        </w:rPr>
        <w:t>Jieba</w:t>
      </w:r>
      <w:proofErr w:type="spellEnd"/>
      <w:r>
        <w:rPr>
          <w:rFonts w:cs="Times New Roman"/>
        </w:rPr>
        <w:t>、</w:t>
      </w:r>
      <w:r>
        <w:rPr>
          <w:rFonts w:cs="Times New Roman"/>
        </w:rPr>
        <w:t>CKIP tagger)</w:t>
      </w:r>
      <w:r>
        <w:rPr>
          <w:rFonts w:ascii="標楷體" w:hAnsi="標楷體"/>
        </w:rPr>
        <w:t>，其以</w:t>
      </w:r>
      <w:r>
        <w:rPr>
          <w:rFonts w:cs="Times New Roman"/>
        </w:rPr>
        <w:t>X-Bar Theory</w:t>
      </w:r>
      <w:r>
        <w:rPr>
          <w:rFonts w:ascii="標楷體" w:hAnsi="標楷體"/>
        </w:rPr>
        <w:t xml:space="preserve"> 為基礎運作，在完整保留功能詞</w:t>
      </w:r>
      <w:r>
        <w:t xml:space="preserve"> </w:t>
      </w:r>
      <w:r>
        <w:rPr>
          <w:rFonts w:cs="Times New Roman"/>
        </w:rPr>
        <w:t>(functional words)</w:t>
      </w:r>
      <w:r>
        <w:rPr>
          <w:rFonts w:ascii="標楷體" w:hAnsi="標楷體"/>
        </w:rPr>
        <w:t xml:space="preserve"> 的前提之下，以其為核心語 </w:t>
      </w:r>
      <w:r>
        <w:rPr>
          <w:rFonts w:cs="Times New Roman"/>
        </w:rPr>
        <w:t>(functional heads)</w:t>
      </w:r>
      <w:r>
        <w:t>，將句子套用到不同句法樹進行特徵檢查</w:t>
      </w:r>
      <w:r>
        <w:t xml:space="preserve"> </w:t>
      </w:r>
      <w:r>
        <w:rPr>
          <w:rFonts w:cs="Times New Roman"/>
        </w:rPr>
        <w:t>(feature checking)</w:t>
      </w:r>
      <w:r>
        <w:t>，並在執行中文斷詞</w:t>
      </w:r>
      <w:r>
        <w:t xml:space="preserve"> </w:t>
      </w:r>
      <w:r>
        <w:rPr>
          <w:rFonts w:cs="Times New Roman"/>
        </w:rPr>
        <w:t>(Chinese Word Segment</w:t>
      </w:r>
      <w:r>
        <w:t>，以下簡稱</w:t>
      </w:r>
      <w:r>
        <w:rPr>
          <w:rFonts w:cs="Times New Roman"/>
        </w:rPr>
        <w:t xml:space="preserve"> CWS) </w:t>
      </w:r>
      <w:r>
        <w:rPr>
          <w:rFonts w:cs="Times New Roman"/>
        </w:rPr>
        <w:t>的</w:t>
      </w:r>
      <w:r>
        <w:t>同時依節點加註詞性標記</w:t>
      </w:r>
      <w:r>
        <w:t xml:space="preserve"> </w:t>
      </w:r>
      <w:r>
        <w:rPr>
          <w:rFonts w:cs="Times New Roman"/>
        </w:rPr>
        <w:t>(Part of Speech,</w:t>
      </w:r>
      <w:r>
        <w:t xml:space="preserve"> </w:t>
      </w:r>
      <w:r>
        <w:t>以下簡稱</w:t>
      </w:r>
      <w:r>
        <w:t xml:space="preserve"> </w:t>
      </w:r>
      <w:r>
        <w:rPr>
          <w:rFonts w:cs="Times New Roman"/>
        </w:rPr>
        <w:t>POS)</w:t>
      </w:r>
      <w:r>
        <w:t>，其過程中考量到漢語中雙音詞及非核心語重音等構詞上的特性。而</w:t>
      </w:r>
      <w:r>
        <w:t xml:space="preserve"> </w:t>
      </w:r>
      <w:r>
        <w:rPr>
          <w:rFonts w:cs="Times New Roman"/>
        </w:rPr>
        <w:t xml:space="preserve">Loki </w:t>
      </w:r>
      <w:r>
        <w:t>將經</w:t>
      </w:r>
      <w:r>
        <w:t xml:space="preserve"> </w:t>
      </w:r>
      <w:proofErr w:type="spellStart"/>
      <w:r>
        <w:rPr>
          <w:rFonts w:cs="Times New Roman"/>
        </w:rPr>
        <w:t>Articut</w:t>
      </w:r>
      <w:proofErr w:type="spellEnd"/>
      <w:r>
        <w:t xml:space="preserve"> </w:t>
      </w:r>
      <w:r>
        <w:t>標記斷詞的語句以正規表示式</w:t>
      </w:r>
      <w:r>
        <w:t xml:space="preserve"> </w:t>
      </w:r>
      <w:r>
        <w:rPr>
          <w:rFonts w:cs="Times New Roman"/>
        </w:rPr>
        <w:t>(Regular Expression,</w:t>
      </w:r>
      <w:r>
        <w:t xml:space="preserve"> </w:t>
      </w:r>
      <w:r>
        <w:t>以下稱</w:t>
      </w:r>
      <w:r>
        <w:t xml:space="preserve"> </w:t>
      </w:r>
      <w:r>
        <w:rPr>
          <w:rFonts w:cs="Times New Roman"/>
        </w:rPr>
        <w:t xml:space="preserve">Regex) </w:t>
      </w:r>
      <w:r>
        <w:t>輸出，以句法及語意結構做為運算操作符號，在不同的語境和意圖之下，比對語料結構，使用者可於相關程式區塊中撰寫程式碼，以針對不同結構進行詞彙參數抽取，設計回應等操作。</w:t>
      </w:r>
    </w:p>
    <w:p w14:paraId="52909836" w14:textId="77777777" w:rsidR="00276FDE" w:rsidRDefault="00000000">
      <w:pPr>
        <w:pStyle w:val="2"/>
        <w:numPr>
          <w:ilvl w:val="1"/>
          <w:numId w:val="6"/>
        </w:numPr>
      </w:pPr>
      <w:r>
        <w:t>研究步驟</w:t>
      </w:r>
    </w:p>
    <w:p w14:paraId="102C203E" w14:textId="77777777" w:rsidR="00276FDE" w:rsidRDefault="00000000">
      <w:pPr>
        <w:pStyle w:val="List-4"/>
        <w:numPr>
          <w:ilvl w:val="0"/>
          <w:numId w:val="34"/>
        </w:numPr>
        <w:rPr>
          <w:rFonts w:ascii="標楷體" w:eastAsia="標楷體" w:hAnsi="標楷體"/>
        </w:rPr>
      </w:pPr>
      <w:r>
        <w:rPr>
          <w:rFonts w:ascii="標楷體" w:eastAsia="標楷體" w:hAnsi="標楷體"/>
        </w:rPr>
        <w:t>將語料轉化為電腦可運算的單位：</w:t>
      </w:r>
    </w:p>
    <w:p w14:paraId="07DDAF16" w14:textId="48383738" w:rsidR="00276FDE" w:rsidRDefault="00000000">
      <w:r>
        <w:t>首先，使用</w:t>
      </w:r>
      <w:proofErr w:type="spellStart"/>
      <w:r>
        <w:t>Articut</w:t>
      </w:r>
      <w:proofErr w:type="spellEnd"/>
      <w:r>
        <w:rPr>
          <w:color w:val="000000" w:themeColor="text1"/>
        </w:rPr>
        <w:t>將語料進行</w:t>
      </w:r>
      <w:proofErr w:type="gramStart"/>
      <w:r>
        <w:rPr>
          <w:color w:val="000000" w:themeColor="text1"/>
        </w:rPr>
        <w:t>中文斷詞</w:t>
      </w:r>
      <w:proofErr w:type="gramEnd"/>
      <w:r>
        <w:rPr>
          <w:color w:val="000000" w:themeColor="text1"/>
        </w:rPr>
        <w:t xml:space="preserve"> </w:t>
      </w:r>
      <w:r>
        <w:t xml:space="preserve">(CWS) </w:t>
      </w:r>
      <w:r>
        <w:t>和詞性標記</w:t>
      </w:r>
      <w:r>
        <w:t xml:space="preserve"> (POS) </w:t>
      </w:r>
      <w:r>
        <w:t>處理，</w:t>
      </w:r>
      <w:ins w:id="209" w:author="Tim Chou" w:date="2023-02-07T15:01:00Z">
        <w:r>
          <w:t>而</w:t>
        </w:r>
        <w:r>
          <w:t>CWS</w:t>
        </w:r>
        <w:r>
          <w:t>和</w:t>
        </w:r>
        <w:r>
          <w:t xml:space="preserve">POS </w:t>
        </w:r>
        <w:r>
          <w:t>賦予語料具一致性的操作符號，</w:t>
        </w:r>
      </w:ins>
      <w:r>
        <w:t>範例操作如</w:t>
      </w:r>
      <w:ins w:id="210" w:author="Tim Chou" w:date="2023-02-07T15:23:00Z">
        <w:r>
          <w:fldChar w:fldCharType="begin"/>
        </w:r>
        <w:r>
          <w:instrText xml:space="preserve"> REF _Ref126675804 \r \h </w:instrText>
        </w:r>
      </w:ins>
      <w:ins w:id="211" w:author="Tim Chou" w:date="2023-02-07T15:23:00Z">
        <w:r>
          <w:fldChar w:fldCharType="separate"/>
        </w:r>
        <w:r>
          <w:t>(17</w:t>
        </w:r>
        <w:r>
          <w:fldChar w:fldCharType="end"/>
        </w:r>
      </w:ins>
      <w:ins w:id="212" w:author="Tim Chou" w:date="2023-02-07T15:22:00Z">
        <w:r>
          <w:t>)</w:t>
        </w:r>
      </w:ins>
      <w:r>
        <w:t>：</w:t>
      </w:r>
    </w:p>
    <w:p w14:paraId="5E929A2F" w14:textId="77777777" w:rsidR="00276FDE" w:rsidRDefault="00276FDE">
      <w:pPr>
        <w:rPr>
          <w:ins w:id="213" w:author="Tim Chou" w:date="2023-02-07T15:22:00Z"/>
          <w:b/>
        </w:rPr>
      </w:pPr>
    </w:p>
    <w:p w14:paraId="3931E9F2" w14:textId="77777777" w:rsidR="00276FDE" w:rsidRDefault="00000000" w:rsidP="009E263D">
      <w:pPr>
        <w:pStyle w:val="Example"/>
      </w:pPr>
      <w:bookmarkStart w:id="214" w:name="_Ref126675804"/>
      <w:ins w:id="215" w:author="Tim Chou" w:date="2023-02-07T15:22:00Z">
        <w:r>
          <w:t>)</w:t>
        </w:r>
        <w:r>
          <w:tab/>
        </w:r>
        <w:proofErr w:type="spellStart"/>
        <w:r w:rsidRPr="007F1939">
          <w:rPr>
            <w:rFonts w:eastAsia="標楷體"/>
          </w:rPr>
          <w:t>Articut</w:t>
        </w:r>
        <w:proofErr w:type="spellEnd"/>
        <w:r w:rsidRPr="007F1939">
          <w:rPr>
            <w:rFonts w:ascii="標楷體" w:eastAsia="標楷體" w:hAnsi="標楷體"/>
          </w:rPr>
          <w:t>的</w:t>
        </w:r>
        <w:r w:rsidRPr="007F1939">
          <w:rPr>
            <w:rFonts w:eastAsia="標楷體"/>
          </w:rPr>
          <w:t>CWS</w:t>
        </w:r>
        <w:r w:rsidRPr="007F1939">
          <w:rPr>
            <w:rFonts w:ascii="標楷體" w:eastAsia="標楷體" w:hAnsi="標楷體"/>
          </w:rPr>
          <w:t>與</w:t>
        </w:r>
        <w:r w:rsidRPr="007F1939">
          <w:rPr>
            <w:rFonts w:eastAsia="標楷體"/>
          </w:rPr>
          <w:t>POS</w:t>
        </w:r>
        <w:r w:rsidRPr="007F1939">
          <w:rPr>
            <w:rFonts w:ascii="標楷體" w:eastAsia="標楷體" w:hAnsi="標楷體"/>
            <w:lang w:eastAsia="zh-TW"/>
          </w:rPr>
          <w:t>操作</w:t>
        </w:r>
        <w:r w:rsidRPr="007F1939">
          <w:rPr>
            <w:rFonts w:ascii="標楷體" w:eastAsia="標楷體" w:hAnsi="標楷體"/>
          </w:rPr>
          <w:t>範例：</w:t>
        </w:r>
      </w:ins>
      <w:bookmarkEnd w:id="214"/>
    </w:p>
    <w:p w14:paraId="4AE8BFD5" w14:textId="77777777" w:rsidR="00276FDE" w:rsidRDefault="00000000" w:rsidP="009E263D">
      <w:pPr>
        <w:pStyle w:val="Gloss0"/>
      </w:pPr>
      <w:r>
        <w:rPr>
          <w:noProof/>
        </w:rPr>
        <w:lastRenderedPageBreak/>
        <w:drawing>
          <wp:inline distT="0" distB="0" distL="0" distR="0" wp14:anchorId="24992DCE" wp14:editId="10C8B070">
            <wp:extent cx="2883363" cy="212660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12"/>
                    <a:stretch>
                      <a:fillRect/>
                    </a:stretch>
                  </pic:blipFill>
                  <pic:spPr bwMode="auto">
                    <a:xfrm>
                      <a:off x="0" y="0"/>
                      <a:ext cx="2888001" cy="2130029"/>
                    </a:xfrm>
                    <a:prstGeom prst="rect">
                      <a:avLst/>
                    </a:prstGeom>
                  </pic:spPr>
                </pic:pic>
              </a:graphicData>
            </a:graphic>
          </wp:inline>
        </w:drawing>
      </w:r>
    </w:p>
    <w:p w14:paraId="44A2D1AC" w14:textId="77777777" w:rsidR="00276FDE" w:rsidRDefault="00276FDE" w:rsidP="009E263D">
      <w:pPr>
        <w:pStyle w:val="List-3"/>
      </w:pPr>
    </w:p>
    <w:p w14:paraId="35529976" w14:textId="584D1FC5" w:rsidR="00276FDE" w:rsidRDefault="00000000">
      <w:pPr>
        <w:rPr>
          <w:ins w:id="216" w:author="Tim Chou" w:date="2023-02-07T15:23:00Z"/>
          <w:rFonts w:ascii="標楷體" w:hAnsi="標楷體"/>
          <w:b/>
        </w:rPr>
      </w:pPr>
      <w:ins w:id="217" w:author="Tim Chou" w:date="2023-02-07T15:21:00Z">
        <w:r>
          <w:rPr>
            <w:rFonts w:ascii="標楷體" w:hAnsi="標楷體"/>
          </w:rPr>
          <w:t>接著</w:t>
        </w:r>
      </w:ins>
      <w:r>
        <w:rPr>
          <w:rFonts w:ascii="標楷體" w:hAnsi="標楷體"/>
        </w:rPr>
        <w:t>利用</w:t>
      </w:r>
      <w:r>
        <w:t>Loki Advanced</w:t>
      </w:r>
      <w:r>
        <w:rPr>
          <w:rFonts w:ascii="標楷體" w:hAnsi="標楷體"/>
        </w:rPr>
        <w:t xml:space="preserve"> 將以上結果輸出為以</w:t>
      </w:r>
      <w:r>
        <w:t>Regex</w:t>
      </w:r>
      <w:r>
        <w:rPr>
          <w:rFonts w:ascii="標楷體" w:hAnsi="標楷體"/>
        </w:rPr>
        <w:t xml:space="preserve">表示之句法結構態樣 </w:t>
      </w:r>
      <w:r>
        <w:t>(Syntactic Pattern)</w:t>
      </w:r>
      <w:ins w:id="218" w:author="Tim Chou" w:date="2023-02-07T15:24:00Z">
        <w:r>
          <w:rPr>
            <w:rFonts w:ascii="標楷體" w:hAnsi="標楷體"/>
          </w:rPr>
          <w:t>，</w:t>
        </w:r>
        <w:moveToRangeStart w:id="219" w:author="Tim Chou" w:date="2023-02-07T15:24:00Z" w:name="move126675900"/>
        <w:r>
          <w:t>此步驟將</w:t>
        </w:r>
        <w:r>
          <w:fldChar w:fldCharType="begin"/>
        </w:r>
        <w:r>
          <w:instrText xml:space="preserve"> REF _Ref126675804 \r \h </w:instrText>
        </w:r>
      </w:ins>
      <w:ins w:id="220" w:author="Tim Chou" w:date="2023-02-07T15:24:00Z">
        <w:r>
          <w:fldChar w:fldCharType="separate"/>
        </w:r>
        <w:r>
          <w:t>(17</w:t>
        </w:r>
        <w:r>
          <w:fldChar w:fldCharType="end"/>
        </w:r>
        <w:r>
          <w:t>)</w:t>
        </w:r>
        <w:r>
          <w:t>斷</w:t>
        </w:r>
      </w:ins>
      <w:ins w:id="221" w:author="Tim Chou" w:date="2023-02-07T15:25:00Z">
        <w:r>
          <w:t>的</w:t>
        </w:r>
      </w:ins>
      <w:ins w:id="222" w:author="Tim Chou" w:date="2023-02-07T15:24:00Z">
        <w:r>
          <w:t>詞標記結果轉為電腦可運算的單位。</w:t>
        </w:r>
      </w:ins>
      <w:moveToRangeEnd w:id="219"/>
      <w:r>
        <w:rPr>
          <w:rFonts w:ascii="標楷體" w:hAnsi="標楷體"/>
        </w:rPr>
        <w:t>。範例操作如</w:t>
      </w:r>
      <w:ins w:id="223" w:author="Tim Chou" w:date="2023-02-07T15:24:00Z">
        <w:r>
          <w:fldChar w:fldCharType="begin"/>
        </w:r>
        <w:r>
          <w:instrText xml:space="preserve"> REF _Ref126675857 \r \h </w:instrText>
        </w:r>
      </w:ins>
      <w:ins w:id="224" w:author="Tim Chou" w:date="2023-02-07T15:24:00Z">
        <w:r>
          <w:fldChar w:fldCharType="separate"/>
        </w:r>
        <w:r>
          <w:t>(18</w:t>
        </w:r>
        <w:r>
          <w:fldChar w:fldCharType="end"/>
        </w:r>
      </w:ins>
      <w:ins w:id="225" w:author="Tim Chou" w:date="2023-02-07T15:23:00Z">
        <w:r>
          <w:t>)</w:t>
        </w:r>
      </w:ins>
      <w:r>
        <w:rPr>
          <w:rFonts w:ascii="標楷體" w:hAnsi="標楷體"/>
        </w:rPr>
        <w:t>：</w:t>
      </w:r>
    </w:p>
    <w:p w14:paraId="3CD625E0" w14:textId="77777777" w:rsidR="00276FDE" w:rsidRDefault="00276FDE"/>
    <w:p w14:paraId="7E77CC53" w14:textId="77777777" w:rsidR="00276FDE" w:rsidRDefault="00000000" w:rsidP="00057C5A">
      <w:pPr>
        <w:pStyle w:val="Example"/>
      </w:pPr>
      <w:bookmarkStart w:id="226" w:name="_Ref126675857"/>
      <w:ins w:id="227" w:author="Tim Chou" w:date="2023-02-07T15:23:00Z">
        <w:r>
          <w:t>)</w:t>
        </w:r>
        <w:r>
          <w:tab/>
        </w:r>
        <w:r w:rsidRPr="00D51AB6">
          <w:rPr>
            <w:rFonts w:eastAsia="標楷體"/>
          </w:rPr>
          <w:t>Loki</w:t>
        </w:r>
        <w:r w:rsidRPr="00D51AB6">
          <w:rPr>
            <w:rFonts w:ascii="標楷體" w:eastAsia="標楷體" w:hAnsi="標楷體"/>
          </w:rPr>
          <w:t>的</w:t>
        </w:r>
        <w:r w:rsidRPr="00D51AB6">
          <w:rPr>
            <w:rFonts w:eastAsia="標楷體"/>
          </w:rPr>
          <w:t>Regex</w:t>
        </w:r>
        <w:r w:rsidRPr="00D51AB6">
          <w:rPr>
            <w:rFonts w:ascii="標楷體" w:eastAsia="標楷體" w:hAnsi="標楷體"/>
          </w:rPr>
          <w:t>輸出範例：</w:t>
        </w:r>
      </w:ins>
      <w:bookmarkEnd w:id="226"/>
    </w:p>
    <w:p w14:paraId="54E69712" w14:textId="77777777" w:rsidR="00276FDE" w:rsidRDefault="00000000">
      <w:pPr>
        <w:rPr>
          <w:rFonts w:ascii="標楷體" w:hAnsi="標楷體"/>
          <w:szCs w:val="24"/>
        </w:rPr>
      </w:pPr>
      <w:r>
        <w:rPr>
          <w:noProof/>
        </w:rPr>
        <w:drawing>
          <wp:inline distT="0" distB="0" distL="0" distR="0" wp14:anchorId="5ACAC30E" wp14:editId="2FA9DE9B">
            <wp:extent cx="5676900" cy="11811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noChangeArrowheads="1"/>
                    </pic:cNvPicPr>
                  </pic:nvPicPr>
                  <pic:blipFill>
                    <a:blip r:embed="rId13"/>
                    <a:stretch>
                      <a:fillRect/>
                    </a:stretch>
                  </pic:blipFill>
                  <pic:spPr bwMode="auto">
                    <a:xfrm>
                      <a:off x="0" y="0"/>
                      <a:ext cx="5676900" cy="1181100"/>
                    </a:xfrm>
                    <a:prstGeom prst="rect">
                      <a:avLst/>
                    </a:prstGeom>
                  </pic:spPr>
                </pic:pic>
              </a:graphicData>
            </a:graphic>
          </wp:inline>
        </w:drawing>
      </w:r>
    </w:p>
    <w:p w14:paraId="2D3E5E63" w14:textId="7D44D384" w:rsidR="00276FDE" w:rsidRDefault="00276FDE" w:rsidP="00FD521A">
      <w:pPr>
        <w:pStyle w:val="List-4"/>
        <w:numPr>
          <w:ilvl w:val="0"/>
          <w:numId w:val="0"/>
        </w:numPr>
        <w:ind w:left="567"/>
        <w:rPr>
          <w:del w:id="228" w:author="Tim Chou" w:date="2023-02-07T15:24:00Z"/>
          <w:rFonts w:ascii="標楷體" w:eastAsia="標楷體" w:hAnsi="標楷體"/>
        </w:rPr>
      </w:pPr>
    </w:p>
    <w:p w14:paraId="4CB7D56E" w14:textId="77777777" w:rsidR="00276FDE" w:rsidRDefault="00000000">
      <w:pPr>
        <w:pStyle w:val="List-4"/>
        <w:rPr>
          <w:rFonts w:ascii="標楷體" w:eastAsia="標楷體" w:hAnsi="標楷體"/>
        </w:rPr>
      </w:pPr>
      <w:r>
        <w:rPr>
          <w:rFonts w:ascii="標楷體" w:eastAsia="標楷體" w:hAnsi="標楷體"/>
        </w:rPr>
        <w:t>以程式碼撰寫判斷依據和操作流程：</w:t>
      </w:r>
    </w:p>
    <w:p w14:paraId="4383B228" w14:textId="2404C792" w:rsidR="00276FDE" w:rsidRDefault="00000000">
      <w:r>
        <w:t>在</w:t>
      </w:r>
      <w:r>
        <w:t xml:space="preserve"> Loki Advanced </w:t>
      </w:r>
      <w:r>
        <w:t>網頁工具上歸納並編輯正規表示式</w:t>
      </w:r>
      <w:r>
        <w:t xml:space="preserve"> (Regex) </w:t>
      </w:r>
      <w:r>
        <w:t>以收斂句法結構態樣</w:t>
      </w:r>
      <w:r>
        <w:t xml:space="preserve"> (Syntactic</w:t>
      </w:r>
      <w:r w:rsidR="009C209F">
        <w:rPr>
          <w:rFonts w:hint="eastAsia"/>
        </w:rPr>
        <w:t xml:space="preserve"> </w:t>
      </w:r>
      <w:r w:rsidR="009C209F">
        <w:t>P</w:t>
      </w:r>
      <w:r>
        <w:t xml:space="preserve">attern) </w:t>
      </w:r>
      <w:r>
        <w:t>，</w:t>
      </w:r>
      <w:commentRangeStart w:id="229"/>
      <w:commentRangeStart w:id="230"/>
      <w:r>
        <w:t>提高其壓縮比</w:t>
      </w:r>
      <w:commentRangeEnd w:id="229"/>
      <w:ins w:id="231" w:author="Tim Chou" w:date="2023-02-07T15:27:00Z">
        <w:r>
          <w:commentReference w:id="229"/>
        </w:r>
      </w:ins>
      <w:commentRangeEnd w:id="230"/>
      <w:r w:rsidR="00895EEF">
        <w:rPr>
          <w:rStyle w:val="a7"/>
        </w:rPr>
        <w:commentReference w:id="230"/>
      </w:r>
      <w:r w:rsidR="00B57145">
        <w:rPr>
          <w:rStyle w:val="aff0"/>
        </w:rPr>
        <w:footnoteReference w:id="2"/>
      </w:r>
      <w:ins w:id="232" w:author="Tim Chou" w:date="2023-02-07T15:27:00Z">
        <w:r>
          <w:t>；</w:t>
        </w:r>
      </w:ins>
      <w:proofErr w:type="gramStart"/>
      <w:r>
        <w:t>此外，</w:t>
      </w:r>
      <w:proofErr w:type="gramEnd"/>
      <w:r>
        <w:t>於正規表示式</w:t>
      </w:r>
      <w:r>
        <w:t xml:space="preserve"> (Regex) </w:t>
      </w:r>
      <w:r>
        <w:t>中</w:t>
      </w:r>
      <w:ins w:id="233" w:author="Tim Chou" w:date="2023-02-07T15:46:00Z">
        <w:r>
          <w:t>也可如例</w:t>
        </w:r>
        <w:r>
          <w:fldChar w:fldCharType="begin"/>
        </w:r>
        <w:r>
          <w:instrText xml:space="preserve"> REF _Ref126677232 \r \h </w:instrText>
        </w:r>
      </w:ins>
      <w:ins w:id="234" w:author="Tim Chou" w:date="2023-02-07T15:46:00Z">
        <w:r>
          <w:fldChar w:fldCharType="separate"/>
        </w:r>
        <w:r>
          <w:t>(19</w:t>
        </w:r>
        <w:r>
          <w:fldChar w:fldCharType="end"/>
        </w:r>
        <w:r>
          <w:t>)</w:t>
        </w:r>
        <w:r>
          <w:t>所示，</w:t>
        </w:r>
      </w:ins>
      <w:r>
        <w:t>加入括號或以特殊語法撰寫也可以達到抽取特定詞彙參數或語法結構的目的。</w:t>
      </w:r>
    </w:p>
    <w:p w14:paraId="69CC5B52" w14:textId="77777777" w:rsidR="00B57145" w:rsidRDefault="00B57145"/>
    <w:p w14:paraId="4519C79C" w14:textId="77777777" w:rsidR="00276FDE" w:rsidRDefault="00000000" w:rsidP="00057C5A">
      <w:pPr>
        <w:pStyle w:val="Example"/>
      </w:pPr>
      <w:bookmarkStart w:id="235" w:name="_Ref126677232"/>
      <w:r>
        <w:t>)</w:t>
      </w:r>
      <w:r>
        <w:tab/>
      </w:r>
      <w:ins w:id="236" w:author="Tim Chou" w:date="2023-02-07T15:46:00Z">
        <w:r w:rsidRPr="00ED48A2">
          <w:rPr>
            <w:rFonts w:eastAsia="標楷體"/>
          </w:rPr>
          <w:t>Regex</w:t>
        </w:r>
        <w:r w:rsidRPr="00ED48A2">
          <w:rPr>
            <w:rFonts w:ascii="標楷體" w:eastAsia="標楷體" w:hAnsi="標楷體"/>
          </w:rPr>
          <w:t>的進一步編修：</w:t>
        </w:r>
      </w:ins>
      <w:bookmarkEnd w:id="235"/>
    </w:p>
    <w:p w14:paraId="090B8909" w14:textId="77777777" w:rsidR="00276FDE" w:rsidRDefault="00000000">
      <w:pPr>
        <w:pStyle w:val="List-4"/>
        <w:numPr>
          <w:ilvl w:val="0"/>
          <w:numId w:val="0"/>
        </w:numPr>
        <w:rPr>
          <w:rFonts w:ascii="標楷體" w:eastAsia="標楷體" w:hAnsi="標楷體"/>
        </w:rPr>
      </w:pPr>
      <w:r>
        <w:rPr>
          <w:noProof/>
        </w:rPr>
        <w:drawing>
          <wp:inline distT="0" distB="0" distL="0" distR="0" wp14:anchorId="22CDB714" wp14:editId="48F53AC7">
            <wp:extent cx="5661660" cy="117348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a:picLocks noChangeAspect="1" noChangeArrowheads="1"/>
                    </pic:cNvPicPr>
                  </pic:nvPicPr>
                  <pic:blipFill>
                    <a:blip r:embed="rId14"/>
                    <a:stretch>
                      <a:fillRect/>
                    </a:stretch>
                  </pic:blipFill>
                  <pic:spPr bwMode="auto">
                    <a:xfrm>
                      <a:off x="0" y="0"/>
                      <a:ext cx="5661660" cy="1173480"/>
                    </a:xfrm>
                    <a:prstGeom prst="rect">
                      <a:avLst/>
                    </a:prstGeom>
                  </pic:spPr>
                </pic:pic>
              </a:graphicData>
            </a:graphic>
          </wp:inline>
        </w:drawing>
      </w:r>
    </w:p>
    <w:p w14:paraId="1A94DE30" w14:textId="08FE9DA8" w:rsidR="00276FDE" w:rsidRDefault="00000000">
      <w:r>
        <w:lastRenderedPageBreak/>
        <w:t>根據對句法結構態樣</w:t>
      </w:r>
      <w:r>
        <w:t xml:space="preserve"> (Syntactic Pattern) </w:t>
      </w:r>
      <w:r>
        <w:t>的觀察，「差一點」</w:t>
      </w:r>
      <w:r>
        <w:t xml:space="preserve"> </w:t>
      </w:r>
      <w:r>
        <w:t>後的動詞</w:t>
      </w:r>
      <w:proofErr w:type="gramStart"/>
      <w:ins w:id="237" w:author="Peter Wolf" w:date="2023-02-07T17:40:00Z">
        <w:r>
          <w:t>在構詞層面</w:t>
        </w:r>
      </w:ins>
      <w:proofErr w:type="gramEnd"/>
      <w:r>
        <w:t>似乎帶有某種語意上的「錨點」。根據對語料的觀察在</w:t>
      </w:r>
      <w:r>
        <w:t xml:space="preserve"> Regex </w:t>
      </w:r>
      <w:r>
        <w:t>中加入帶有「錨點」的動詞組詞尾，使其可抽取詞尾帶有「上」、「下」、「入」、「倒」、「斃」「出」、「爆」、「死」、「亡」、「完」、「光」、「掉」、「好」、「到」「成」、「走」、「出」、「來」的動詞及比對動詞前含有</w:t>
      </w:r>
      <w:r>
        <w:t xml:space="preserve"> </w:t>
      </w:r>
      <w:r>
        <w:t>「就」、「便」，動詞後</w:t>
      </w:r>
      <w:proofErr w:type="gramStart"/>
      <w:r>
        <w:t>含有動貌助詞</w:t>
      </w:r>
      <w:proofErr w:type="gramEnd"/>
      <w:r>
        <w:t>「了」的句子，涵蓋性較編輯前有所提升。</w:t>
      </w:r>
    </w:p>
    <w:p w14:paraId="59961A23" w14:textId="77777777" w:rsidR="004C6726" w:rsidRDefault="004C6726"/>
    <w:p w14:paraId="32FC9B7F" w14:textId="63B0DC3F" w:rsidR="000A1BE8" w:rsidRDefault="00000000" w:rsidP="001C3411">
      <w:pPr>
        <w:ind w:firstLine="480"/>
      </w:pPr>
      <w:r>
        <w:t>接著將編輯過後的</w:t>
      </w:r>
      <w:r>
        <w:t xml:space="preserve">Loki </w:t>
      </w:r>
      <w:r>
        <w:t>模型部屬完成後下載以</w:t>
      </w:r>
      <w:r>
        <w:t xml:space="preserve"> .</w:t>
      </w:r>
      <w:proofErr w:type="spellStart"/>
      <w:r>
        <w:t>py</w:t>
      </w:r>
      <w:proofErr w:type="spellEnd"/>
      <w:r>
        <w:t xml:space="preserve"> </w:t>
      </w:r>
      <w:r>
        <w:t>檔案格式下載，</w:t>
      </w:r>
      <w:r>
        <w:t>Loki</w:t>
      </w:r>
      <w:r>
        <w:t>會自動完成比對句法結構態樣</w:t>
      </w:r>
      <w:r>
        <w:t xml:space="preserve"> </w:t>
      </w:r>
      <w:commentRangeStart w:id="238"/>
      <w:r>
        <w:t>(Syntactic Pattern)</w:t>
      </w:r>
      <w:commentRangeEnd w:id="238"/>
      <w:r>
        <w:commentReference w:id="238"/>
      </w:r>
      <w:r>
        <w:t xml:space="preserve"> </w:t>
      </w:r>
      <w:r>
        <w:t>的程式碼，使用者須在相關程式區塊中撰寫針對該句法結構態樣</w:t>
      </w:r>
      <w:r>
        <w:t xml:space="preserve"> (Syntactic Pattern) </w:t>
      </w:r>
      <w:r>
        <w:t>的操作流程、判斷依據和解釋性文字，如例</w:t>
      </w:r>
      <w:r w:rsidR="000A1BE8">
        <w:fldChar w:fldCharType="begin"/>
      </w:r>
      <w:r w:rsidR="000A1BE8">
        <w:instrText xml:space="preserve"> REF _Ref126692536 \r \h </w:instrText>
      </w:r>
      <w:r w:rsidR="000A1BE8">
        <w:fldChar w:fldCharType="separate"/>
      </w:r>
      <w:r w:rsidR="000A1BE8">
        <w:t>(20</w:t>
      </w:r>
      <w:r w:rsidR="000A1BE8">
        <w:fldChar w:fldCharType="end"/>
      </w:r>
      <w:r w:rsidR="000A1BE8">
        <w:rPr>
          <w:rFonts w:hint="eastAsia"/>
        </w:rPr>
        <w:t>)</w:t>
      </w:r>
      <w:r>
        <w:t>所示。</w:t>
      </w:r>
    </w:p>
    <w:p w14:paraId="7FE30BE2" w14:textId="77777777" w:rsidR="00276FDE" w:rsidRDefault="00276FDE"/>
    <w:p w14:paraId="444BC94C" w14:textId="071E41CD" w:rsidR="00276FDE" w:rsidRDefault="00000000" w:rsidP="00057C5A">
      <w:pPr>
        <w:pStyle w:val="Example"/>
        <w:rPr>
          <w:lang w:eastAsia="zh-TW"/>
        </w:rPr>
      </w:pPr>
      <w:bookmarkStart w:id="239" w:name="_Ref126692536"/>
      <w:r>
        <w:rPr>
          <w:lang w:eastAsia="zh-TW"/>
        </w:rPr>
        <w:t>)</w:t>
      </w:r>
      <w:r>
        <w:rPr>
          <w:lang w:eastAsia="zh-TW"/>
        </w:rPr>
        <w:tab/>
      </w:r>
      <w:commentRangeStart w:id="240"/>
      <w:r>
        <w:rPr>
          <w:lang w:eastAsia="zh-TW"/>
        </w:rPr>
        <w:t>XXX</w:t>
      </w:r>
      <w:commentRangeEnd w:id="240"/>
      <w:r>
        <w:commentReference w:id="240"/>
      </w:r>
      <w:bookmarkEnd w:id="239"/>
      <w:r w:rsidR="004C6726">
        <w:rPr>
          <w:lang w:eastAsia="zh-TW"/>
        </w:rPr>
        <w:t xml:space="preserve"> </w:t>
      </w:r>
      <w:r w:rsidR="004C6726" w:rsidRPr="004C6726">
        <w:rPr>
          <w:rFonts w:ascii="標楷體" w:eastAsia="標楷體" w:hAnsi="標楷體" w:hint="eastAsia"/>
          <w:lang w:eastAsia="zh-TW"/>
        </w:rPr>
        <w:t>輸入之語料符合</w:t>
      </w:r>
      <w:r w:rsidR="004C6726" w:rsidRPr="004C6726">
        <w:rPr>
          <w:rFonts w:ascii="標楷體" w:eastAsia="標楷體" w:hAnsi="標楷體"/>
          <w:lang w:eastAsia="zh-TW"/>
        </w:rPr>
        <w:t>「</w:t>
      </w:r>
      <w:r w:rsidR="004C6726" w:rsidRPr="004C6726">
        <w:rPr>
          <w:rFonts w:ascii="標楷體" w:eastAsia="標楷體" w:hAnsi="標楷體" w:hint="eastAsia"/>
          <w:lang w:eastAsia="zh-TW"/>
        </w:rPr>
        <w:t>差一點昏倒</w:t>
      </w:r>
      <w:r w:rsidR="004C6726" w:rsidRPr="004C6726">
        <w:rPr>
          <w:rFonts w:ascii="標楷體" w:eastAsia="標楷體" w:hAnsi="標楷體"/>
          <w:lang w:eastAsia="zh-TW"/>
        </w:rPr>
        <w:t>」</w:t>
      </w:r>
      <w:r w:rsidR="004C6726" w:rsidRPr="004C6726">
        <w:rPr>
          <w:rFonts w:ascii="標楷體" w:eastAsia="標楷體" w:hAnsi="標楷體" w:hint="eastAsia"/>
          <w:lang w:eastAsia="zh-TW"/>
        </w:rPr>
        <w:t>對應之</w:t>
      </w:r>
      <w:r w:rsidR="004C6726" w:rsidRPr="002D060E">
        <w:rPr>
          <w:rFonts w:eastAsia="標楷體"/>
          <w:lang w:eastAsia="zh-TW"/>
        </w:rPr>
        <w:t>Regex</w:t>
      </w:r>
      <w:r w:rsidR="004C6726" w:rsidRPr="004C6726">
        <w:rPr>
          <w:rFonts w:ascii="標楷體" w:eastAsia="標楷體" w:hAnsi="標楷體" w:hint="eastAsia"/>
          <w:lang w:eastAsia="zh-TW"/>
        </w:rPr>
        <w:t>，即執行以下程式區塊。</w:t>
      </w:r>
    </w:p>
    <w:p w14:paraId="2A764D8A" w14:textId="77777777" w:rsidR="00276FDE" w:rsidRDefault="00000000" w:rsidP="00B37A62">
      <w:pPr>
        <w:pStyle w:val="Gloss0"/>
        <w:rPr>
          <w:rFonts w:ascii="標楷體" w:eastAsia="標楷體" w:hAnsi="標楷體"/>
        </w:rPr>
      </w:pPr>
      <w:r>
        <w:rPr>
          <w:noProof/>
        </w:rPr>
        <w:drawing>
          <wp:inline distT="0" distB="0" distL="0" distR="0" wp14:anchorId="02DCCD32" wp14:editId="6BB8B607">
            <wp:extent cx="5715000" cy="1851660"/>
            <wp:effectExtent l="0" t="0" r="0" b="0"/>
            <wp:docPr id="4"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7"/>
                    <pic:cNvPicPr>
                      <a:picLocks noChangeAspect="1" noChangeArrowheads="1"/>
                    </pic:cNvPicPr>
                  </pic:nvPicPr>
                  <pic:blipFill>
                    <a:blip r:embed="rId15"/>
                    <a:stretch>
                      <a:fillRect/>
                    </a:stretch>
                  </pic:blipFill>
                  <pic:spPr bwMode="auto">
                    <a:xfrm>
                      <a:off x="0" y="0"/>
                      <a:ext cx="5715000" cy="1851660"/>
                    </a:xfrm>
                    <a:prstGeom prst="rect">
                      <a:avLst/>
                    </a:prstGeom>
                  </pic:spPr>
                </pic:pic>
              </a:graphicData>
            </a:graphic>
          </wp:inline>
        </w:drawing>
      </w:r>
    </w:p>
    <w:p w14:paraId="17897450" w14:textId="77777777" w:rsidR="00276FDE" w:rsidRDefault="00276FDE"/>
    <w:p w14:paraId="0F3FD7FD" w14:textId="77777777" w:rsidR="00276FDE" w:rsidRDefault="00000000">
      <w:r>
        <w:t>依據先前編輯的</w:t>
      </w:r>
      <w:r>
        <w:t xml:space="preserve"> Regex </w:t>
      </w:r>
      <w:r>
        <w:t>位置抽取詞彙並加以組合得到「差一點」後的第一個動詞。經過觀察與歸納，依語意邏輯</w:t>
      </w:r>
      <w:r>
        <w:t xml:space="preserve"> (Semantic Logic) </w:t>
      </w:r>
      <w:r>
        <w:t>設計歸納過後的判斷依據，抽取特定事件語意結構實現語意層面的分析，並將判斷依據加入程式區塊，使模型在運作過程中適時回傳判斷結果以利觀察修正。</w:t>
      </w:r>
    </w:p>
    <w:p w14:paraId="1F4DBDDC" w14:textId="77777777" w:rsidR="00276FDE" w:rsidRDefault="00276FDE">
      <w:pPr>
        <w:rPr>
          <w:rFonts w:ascii="標楷體" w:hAnsi="標楷體" w:cs="Times New Roman"/>
          <w:bCs/>
          <w:color w:val="000000"/>
          <w:kern w:val="0"/>
          <w:szCs w:val="24"/>
        </w:rPr>
      </w:pPr>
    </w:p>
    <w:p w14:paraId="04795633" w14:textId="77777777" w:rsidR="00276FDE" w:rsidRDefault="00000000">
      <w:pPr>
        <w:pStyle w:val="List-4"/>
        <w:rPr>
          <w:rFonts w:ascii="標楷體" w:eastAsia="標楷體" w:hAnsi="標楷體"/>
        </w:rPr>
      </w:pPr>
      <w:r>
        <w:rPr>
          <w:rFonts w:ascii="標楷體" w:eastAsia="標楷體" w:hAnsi="標楷體"/>
        </w:rPr>
        <w:t>以模型大量批次處理語料：</w:t>
      </w:r>
    </w:p>
    <w:p w14:paraId="3DEC9BA0" w14:textId="77777777" w:rsidR="00276FDE" w:rsidRDefault="00000000">
      <w:r>
        <w:t>將大量語料批次放進模型中自動驗證，觀察其結果並依結果提出假說和解釋</w:t>
      </w:r>
      <w:ins w:id="241" w:author="Tim Chou" w:date="2023-02-07T15:31:00Z">
        <w:r>
          <w:t>，如</w:t>
        </w:r>
      </w:ins>
      <w:r>
        <w:t>例</w:t>
      </w:r>
      <w:r>
        <w:fldChar w:fldCharType="begin"/>
      </w:r>
      <w:r>
        <w:instrText xml:space="preserve"> REF _Ref126676401 \r \h </w:instrText>
      </w:r>
      <w:r>
        <w:fldChar w:fldCharType="separate"/>
      </w:r>
      <w:r>
        <w:t>(21</w:t>
      </w:r>
      <w:r>
        <w:fldChar w:fldCharType="end"/>
      </w:r>
      <w:r>
        <w:t>)</w:t>
      </w:r>
      <w:r>
        <w:t>。</w:t>
      </w:r>
    </w:p>
    <w:p w14:paraId="391B0C56" w14:textId="77777777" w:rsidR="00276FDE" w:rsidRDefault="00276FDE"/>
    <w:p w14:paraId="5DB51675" w14:textId="77777777" w:rsidR="00276FDE" w:rsidRDefault="00000000" w:rsidP="00057C5A">
      <w:pPr>
        <w:pStyle w:val="Example"/>
        <w:rPr>
          <w:lang w:eastAsia="zh-TW"/>
        </w:rPr>
      </w:pPr>
      <w:bookmarkStart w:id="242" w:name="_Ref126676401"/>
      <w:ins w:id="243" w:author="Tim Chou" w:date="2023-02-07T15:31:00Z">
        <w:r>
          <w:rPr>
            <w:lang w:eastAsia="zh-TW"/>
          </w:rPr>
          <w:t>)</w:t>
        </w:r>
        <w:r>
          <w:rPr>
            <w:lang w:eastAsia="zh-TW"/>
          </w:rPr>
          <w:tab/>
        </w:r>
      </w:ins>
      <w:ins w:id="244" w:author="Tim Chou" w:date="2023-02-07T15:32:00Z">
        <w:r w:rsidRPr="00F905F4">
          <w:rPr>
            <w:rFonts w:ascii="標楷體" w:eastAsia="標楷體" w:hAnsi="標楷體"/>
            <w:lang w:eastAsia="zh-TW"/>
          </w:rPr>
          <w:t>語感判斷程式化的範例：</w:t>
        </w:r>
      </w:ins>
      <w:bookmarkEnd w:id="242"/>
    </w:p>
    <w:p w14:paraId="072B70D5" w14:textId="77777777" w:rsidR="00276FDE" w:rsidRDefault="00000000" w:rsidP="006F6713">
      <w:pPr>
        <w:pStyle w:val="Gloss0"/>
        <w:rPr>
          <w:rFonts w:ascii="標楷體" w:hAnsi="標楷體"/>
        </w:rPr>
      </w:pPr>
      <w:r>
        <w:rPr>
          <w:noProof/>
        </w:rPr>
        <w:drawing>
          <wp:inline distT="0" distB="0" distL="0" distR="0" wp14:anchorId="282C1399" wp14:editId="3DF89219">
            <wp:extent cx="5661660" cy="830580"/>
            <wp:effectExtent l="0" t="0" r="0" b="0"/>
            <wp:docPr id="5"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9"/>
                    <pic:cNvPicPr>
                      <a:picLocks noChangeAspect="1" noChangeArrowheads="1"/>
                    </pic:cNvPicPr>
                  </pic:nvPicPr>
                  <pic:blipFill>
                    <a:blip r:embed="rId16"/>
                    <a:stretch>
                      <a:fillRect/>
                    </a:stretch>
                  </pic:blipFill>
                  <pic:spPr bwMode="auto">
                    <a:xfrm>
                      <a:off x="0" y="0"/>
                      <a:ext cx="5661660" cy="830580"/>
                    </a:xfrm>
                    <a:prstGeom prst="rect">
                      <a:avLst/>
                    </a:prstGeom>
                  </pic:spPr>
                </pic:pic>
              </a:graphicData>
            </a:graphic>
          </wp:inline>
        </w:drawing>
      </w:r>
    </w:p>
    <w:p w14:paraId="28944531" w14:textId="77777777" w:rsidR="00276FDE" w:rsidRDefault="00276FDE"/>
    <w:p w14:paraId="5B2F29EA" w14:textId="433DF23F" w:rsidR="00276FDE" w:rsidRDefault="00000000">
      <w:r>
        <w:lastRenderedPageBreak/>
        <w:t>在</w:t>
      </w:r>
      <w:r>
        <w:t xml:space="preserve"> Loki Advanced </w:t>
      </w:r>
      <w:r>
        <w:t>中，來自中研院平衡語料庫之語料「差一點忘了」，句法結構態樣</w:t>
      </w:r>
      <w:r>
        <w:t xml:space="preserve"> (Syntactical Pattern) </w:t>
      </w:r>
      <w:r>
        <w:t>與根據「差一點昏倒」設計之</w:t>
      </w:r>
      <w:r>
        <w:t xml:space="preserve"> Regex </w:t>
      </w:r>
      <w:r>
        <w:t>相符，針對「差一點」後第一個動詞進行抽取判斷，得出其符合特定語意事件結構後給出解釋。根據上述處理程序，可根據大量語料驗證過後的結果</w:t>
      </w:r>
      <w:ins w:id="245" w:author="Tim Chou" w:date="2023-02-07T15:34:00Z">
        <w:r>
          <w:t>，設計出</w:t>
        </w:r>
      </w:ins>
      <w:r>
        <w:t>針對</w:t>
      </w:r>
      <w:proofErr w:type="gramStart"/>
      <w:r>
        <w:t>近</w:t>
      </w:r>
      <w:ins w:id="246" w:author="Tim Chou" w:date="2023-02-07T15:33:00Z">
        <w:r>
          <w:t>義</w:t>
        </w:r>
      </w:ins>
      <w:r>
        <w:t>詞</w:t>
      </w:r>
      <w:proofErr w:type="gramEnd"/>
      <w:ins w:id="247" w:author="Tim Chou" w:date="2023-02-07T15:34:00Z">
        <w:r>
          <w:t>分佈</w:t>
        </w:r>
      </w:ins>
      <w:r>
        <w:t>的</w:t>
      </w:r>
      <w:ins w:id="248" w:author="Tim Chou" w:date="2023-02-07T15:34:00Z">
        <w:r>
          <w:t>語感判斷程式化系統</w:t>
        </w:r>
      </w:ins>
      <w:del w:id="249" w:author="Tim Chou" w:date="2023-02-07T15:34:00Z">
        <w:r>
          <w:delText>解釋</w:delText>
        </w:r>
      </w:del>
      <w:r>
        <w:t>。</w:t>
      </w:r>
    </w:p>
    <w:p w14:paraId="3B67C9EE" w14:textId="77777777" w:rsidR="00276FDE" w:rsidRDefault="00000000">
      <w:pPr>
        <w:pStyle w:val="2"/>
        <w:numPr>
          <w:ilvl w:val="1"/>
          <w:numId w:val="6"/>
        </w:numPr>
      </w:pPr>
      <w:r>
        <w:t>研究規劃排程</w:t>
      </w:r>
    </w:p>
    <w:tbl>
      <w:tblPr>
        <w:tblStyle w:val="aff"/>
        <w:tblW w:w="8296" w:type="dxa"/>
        <w:tblLayout w:type="fixed"/>
        <w:tblLook w:val="04A0" w:firstRow="1" w:lastRow="0" w:firstColumn="1" w:lastColumn="0" w:noHBand="0" w:noVBand="1"/>
      </w:tblPr>
      <w:tblGrid>
        <w:gridCol w:w="704"/>
        <w:gridCol w:w="1984"/>
        <w:gridCol w:w="5608"/>
      </w:tblGrid>
      <w:tr w:rsidR="00276FDE" w14:paraId="18B2D7B6" w14:textId="77777777">
        <w:tc>
          <w:tcPr>
            <w:tcW w:w="704" w:type="dxa"/>
          </w:tcPr>
          <w:p w14:paraId="17BA73B9" w14:textId="77777777" w:rsidR="00276FDE" w:rsidRDefault="00000000">
            <w:pPr>
              <w:jc w:val="center"/>
              <w:rPr>
                <w:rFonts w:ascii="標楷體" w:hAnsi="標楷體"/>
              </w:rPr>
            </w:pPr>
            <w:ins w:id="250" w:author="C.-T. Tim Chou" w:date="2023-01-23T16:47:00Z">
              <w:r>
                <w:rPr>
                  <w:rFonts w:ascii="標楷體" w:hAnsi="標楷體"/>
                </w:rPr>
                <w:t>步驟</w:t>
              </w:r>
            </w:ins>
          </w:p>
        </w:tc>
        <w:tc>
          <w:tcPr>
            <w:tcW w:w="1984" w:type="dxa"/>
          </w:tcPr>
          <w:p w14:paraId="66F645E3" w14:textId="77777777" w:rsidR="00276FDE" w:rsidRDefault="00000000">
            <w:pPr>
              <w:jc w:val="center"/>
              <w:rPr>
                <w:rFonts w:ascii="標楷體" w:hAnsi="標楷體"/>
              </w:rPr>
            </w:pPr>
            <w:r>
              <w:rPr>
                <w:rFonts w:ascii="標楷體" w:hAnsi="標楷體"/>
              </w:rPr>
              <w:t>時間</w:t>
            </w:r>
          </w:p>
        </w:tc>
        <w:tc>
          <w:tcPr>
            <w:tcW w:w="5608" w:type="dxa"/>
          </w:tcPr>
          <w:p w14:paraId="10E412D3" w14:textId="77777777" w:rsidR="00276FDE" w:rsidRDefault="00000000">
            <w:pPr>
              <w:jc w:val="center"/>
              <w:rPr>
                <w:rFonts w:ascii="標楷體" w:hAnsi="標楷體"/>
              </w:rPr>
            </w:pPr>
            <w:ins w:id="251" w:author="C.-T. Tim Chou" w:date="2023-01-23T16:49:00Z">
              <w:r>
                <w:rPr>
                  <w:rFonts w:ascii="標楷體" w:hAnsi="標楷體"/>
                </w:rPr>
                <w:t>執行任務</w:t>
              </w:r>
            </w:ins>
          </w:p>
        </w:tc>
      </w:tr>
      <w:tr w:rsidR="00276FDE" w14:paraId="6679A9DE" w14:textId="77777777">
        <w:tc>
          <w:tcPr>
            <w:tcW w:w="704" w:type="dxa"/>
          </w:tcPr>
          <w:p w14:paraId="200A174B" w14:textId="77777777" w:rsidR="00276FDE" w:rsidRDefault="00000000">
            <w:pPr>
              <w:jc w:val="center"/>
              <w:rPr>
                <w:rFonts w:cs="Times New Roman"/>
              </w:rPr>
            </w:pPr>
            <w:ins w:id="252" w:author="C.-T. Tim Chou" w:date="2023-01-23T16:47:00Z">
              <w:r>
                <w:rPr>
                  <w:rFonts w:cs="Times New Roman"/>
                </w:rPr>
                <w:t>1</w:t>
              </w:r>
            </w:ins>
          </w:p>
        </w:tc>
        <w:tc>
          <w:tcPr>
            <w:tcW w:w="1984" w:type="dxa"/>
          </w:tcPr>
          <w:p w14:paraId="3E2C583C" w14:textId="77777777" w:rsidR="00276FDE" w:rsidRDefault="00000000">
            <w:pPr>
              <w:jc w:val="center"/>
              <w:rPr>
                <w:rFonts w:cs="Times New Roman"/>
              </w:rPr>
            </w:pPr>
            <w:r>
              <w:rPr>
                <w:rFonts w:cs="Times New Roman"/>
              </w:rPr>
              <w:t>07.2023–08.2023</w:t>
            </w:r>
          </w:p>
        </w:tc>
        <w:tc>
          <w:tcPr>
            <w:tcW w:w="5608" w:type="dxa"/>
          </w:tcPr>
          <w:p w14:paraId="4641D448" w14:textId="77777777" w:rsidR="00276FDE" w:rsidRDefault="00000000">
            <w:pPr>
              <w:rPr>
                <w:rFonts w:ascii="標楷體" w:hAnsi="標楷體"/>
              </w:rPr>
            </w:pPr>
            <w:r>
              <w:rPr>
                <w:rFonts w:ascii="標楷體" w:hAnsi="標楷體"/>
              </w:rPr>
              <w:t>完成針對中研院平衡語料庫中，帶有「差一點」的語料處理觀察，句法結構態樣歸納及程式判斷撰寫。</w:t>
            </w:r>
          </w:p>
        </w:tc>
      </w:tr>
      <w:tr w:rsidR="00276FDE" w14:paraId="4953171B" w14:textId="77777777">
        <w:tc>
          <w:tcPr>
            <w:tcW w:w="704" w:type="dxa"/>
          </w:tcPr>
          <w:p w14:paraId="64769013" w14:textId="77777777" w:rsidR="00276FDE" w:rsidRDefault="00000000">
            <w:pPr>
              <w:jc w:val="center"/>
              <w:rPr>
                <w:rFonts w:cs="Times New Roman"/>
              </w:rPr>
            </w:pPr>
            <w:ins w:id="253" w:author="C.-T. Tim Chou" w:date="2023-01-23T16:47:00Z">
              <w:r>
                <w:rPr>
                  <w:rFonts w:cs="Times New Roman"/>
                </w:rPr>
                <w:t>2</w:t>
              </w:r>
            </w:ins>
          </w:p>
        </w:tc>
        <w:tc>
          <w:tcPr>
            <w:tcW w:w="1984" w:type="dxa"/>
          </w:tcPr>
          <w:p w14:paraId="33820E5B" w14:textId="77777777" w:rsidR="00276FDE" w:rsidRDefault="00000000">
            <w:pPr>
              <w:jc w:val="center"/>
              <w:rPr>
                <w:rFonts w:cs="Times New Roman"/>
              </w:rPr>
            </w:pPr>
            <w:r>
              <w:rPr>
                <w:rFonts w:cs="Times New Roman"/>
              </w:rPr>
              <w:t>08.2023–09.2023</w:t>
            </w:r>
          </w:p>
        </w:tc>
        <w:tc>
          <w:tcPr>
            <w:tcW w:w="5608" w:type="dxa"/>
          </w:tcPr>
          <w:p w14:paraId="1F6D90A7" w14:textId="77777777" w:rsidR="00276FDE" w:rsidRDefault="00000000">
            <w:pPr>
              <w:rPr>
                <w:rFonts w:ascii="標楷體" w:hAnsi="標楷體"/>
              </w:rPr>
            </w:pPr>
            <w:r>
              <w:rPr>
                <w:rFonts w:ascii="標楷體" w:hAnsi="標楷體"/>
              </w:rPr>
              <w:t>完成針對中研院平衡語料庫中，帶有「差不多」的語料處理觀察，句法結構態樣歸納及程式判斷撰寫。</w:t>
            </w:r>
          </w:p>
        </w:tc>
      </w:tr>
      <w:tr w:rsidR="00276FDE" w14:paraId="300604BE" w14:textId="77777777">
        <w:tc>
          <w:tcPr>
            <w:tcW w:w="704" w:type="dxa"/>
          </w:tcPr>
          <w:p w14:paraId="13AA48BE" w14:textId="77777777" w:rsidR="00276FDE" w:rsidRDefault="00000000">
            <w:pPr>
              <w:jc w:val="center"/>
              <w:rPr>
                <w:rFonts w:cs="Times New Roman"/>
              </w:rPr>
            </w:pPr>
            <w:ins w:id="254" w:author="C.-T. Tim Chou" w:date="2023-01-23T16:47:00Z">
              <w:r>
                <w:rPr>
                  <w:rFonts w:cs="Times New Roman"/>
                </w:rPr>
                <w:t>3</w:t>
              </w:r>
            </w:ins>
          </w:p>
        </w:tc>
        <w:tc>
          <w:tcPr>
            <w:tcW w:w="1984" w:type="dxa"/>
          </w:tcPr>
          <w:p w14:paraId="06B56403" w14:textId="77777777" w:rsidR="00276FDE" w:rsidRDefault="00000000">
            <w:pPr>
              <w:jc w:val="center"/>
              <w:rPr>
                <w:rFonts w:cs="Times New Roman"/>
              </w:rPr>
            </w:pPr>
            <w:r>
              <w:rPr>
                <w:rFonts w:cs="Times New Roman"/>
              </w:rPr>
              <w:t>9.2023–10.2023</w:t>
            </w:r>
          </w:p>
        </w:tc>
        <w:tc>
          <w:tcPr>
            <w:tcW w:w="5608" w:type="dxa"/>
          </w:tcPr>
          <w:p w14:paraId="77CA8966" w14:textId="77777777" w:rsidR="00276FDE" w:rsidRDefault="00000000">
            <w:pPr>
              <w:rPr>
                <w:rFonts w:ascii="標楷體" w:hAnsi="標楷體"/>
              </w:rPr>
            </w:pPr>
            <w:r>
              <w:rPr>
                <w:rFonts w:ascii="標楷體" w:hAnsi="標楷體"/>
              </w:rPr>
              <w:t>完成針對中研院平衡語料庫中，帶有「幾乎」的語料處理觀察，句法結構態樣歸納及程式判斷撰寫。</w:t>
            </w:r>
          </w:p>
        </w:tc>
      </w:tr>
      <w:tr w:rsidR="00276FDE" w14:paraId="2A1D42C5" w14:textId="77777777">
        <w:tc>
          <w:tcPr>
            <w:tcW w:w="704" w:type="dxa"/>
          </w:tcPr>
          <w:p w14:paraId="71F0BC12" w14:textId="77777777" w:rsidR="00276FDE" w:rsidRDefault="00000000">
            <w:pPr>
              <w:jc w:val="center"/>
              <w:rPr>
                <w:rFonts w:cs="Times New Roman"/>
              </w:rPr>
            </w:pPr>
            <w:ins w:id="255" w:author="C.-T. Tim Chou" w:date="2023-01-23T16:47:00Z">
              <w:r>
                <w:rPr>
                  <w:rFonts w:cs="Times New Roman"/>
                </w:rPr>
                <w:t>4</w:t>
              </w:r>
            </w:ins>
          </w:p>
        </w:tc>
        <w:tc>
          <w:tcPr>
            <w:tcW w:w="1984" w:type="dxa"/>
          </w:tcPr>
          <w:p w14:paraId="3B6BF095" w14:textId="77777777" w:rsidR="00276FDE" w:rsidRDefault="00000000">
            <w:pPr>
              <w:jc w:val="center"/>
              <w:rPr>
                <w:rFonts w:cs="Times New Roman"/>
              </w:rPr>
            </w:pPr>
            <w:r>
              <w:rPr>
                <w:rFonts w:cs="Times New Roman"/>
              </w:rPr>
              <w:t>10.2023–11.2023</w:t>
            </w:r>
          </w:p>
        </w:tc>
        <w:tc>
          <w:tcPr>
            <w:tcW w:w="5608" w:type="dxa"/>
          </w:tcPr>
          <w:p w14:paraId="36F9494A" w14:textId="77777777" w:rsidR="00276FDE" w:rsidRDefault="00000000">
            <w:pPr>
              <w:pStyle w:val="afa"/>
              <w:numPr>
                <w:ilvl w:val="0"/>
                <w:numId w:val="11"/>
              </w:numPr>
              <w:ind w:left="284" w:hanging="284"/>
              <w:rPr>
                <w:rFonts w:ascii="標楷體" w:hAnsi="標楷體"/>
              </w:rPr>
            </w:pPr>
            <w:r>
              <w:rPr>
                <w:rFonts w:ascii="標楷體" w:hAnsi="標楷體"/>
              </w:rPr>
              <w:t>排除錯誤及</w:t>
            </w:r>
            <w:proofErr w:type="gramStart"/>
            <w:r>
              <w:rPr>
                <w:rFonts w:ascii="標楷體" w:hAnsi="標楷體"/>
              </w:rPr>
              <w:t>處理共現情形</w:t>
            </w:r>
            <w:proofErr w:type="gramEnd"/>
            <w:r>
              <w:rPr>
                <w:rFonts w:ascii="標楷體" w:hAnsi="標楷體"/>
              </w:rPr>
              <w:t>。</w:t>
            </w:r>
          </w:p>
          <w:p w14:paraId="147D6876" w14:textId="77777777" w:rsidR="00276FDE" w:rsidRDefault="00000000">
            <w:pPr>
              <w:pStyle w:val="afa"/>
              <w:numPr>
                <w:ilvl w:val="0"/>
                <w:numId w:val="11"/>
              </w:numPr>
              <w:ind w:left="284" w:hanging="284"/>
              <w:rPr>
                <w:rFonts w:ascii="標楷體" w:hAnsi="標楷體"/>
              </w:rPr>
            </w:pPr>
            <w:ins w:id="256" w:author="C.-T. Tim Chou" w:date="2023-01-23T16:46:00Z">
              <w:r>
                <w:rPr>
                  <w:rFonts w:ascii="標楷體" w:hAnsi="標楷體"/>
                </w:rPr>
                <w:t>彙整步驟1-3研究成果，撰寫摘要投稿會議發表。</w:t>
              </w:r>
            </w:ins>
          </w:p>
        </w:tc>
      </w:tr>
      <w:tr w:rsidR="00276FDE" w14:paraId="177DFBFA" w14:textId="77777777">
        <w:tc>
          <w:tcPr>
            <w:tcW w:w="704" w:type="dxa"/>
          </w:tcPr>
          <w:p w14:paraId="3F97597B" w14:textId="77777777" w:rsidR="00276FDE" w:rsidRDefault="00000000">
            <w:pPr>
              <w:jc w:val="center"/>
              <w:rPr>
                <w:rFonts w:cs="Times New Roman"/>
              </w:rPr>
            </w:pPr>
            <w:ins w:id="257" w:author="C.-T. Tim Chou" w:date="2023-01-23T16:47:00Z">
              <w:r>
                <w:rPr>
                  <w:rFonts w:cs="Times New Roman"/>
                </w:rPr>
                <w:t>5</w:t>
              </w:r>
            </w:ins>
          </w:p>
        </w:tc>
        <w:tc>
          <w:tcPr>
            <w:tcW w:w="1984" w:type="dxa"/>
          </w:tcPr>
          <w:p w14:paraId="2C509C53" w14:textId="77777777" w:rsidR="00276FDE" w:rsidRDefault="00000000">
            <w:pPr>
              <w:jc w:val="center"/>
              <w:rPr>
                <w:rFonts w:cs="Times New Roman"/>
              </w:rPr>
            </w:pPr>
            <w:r>
              <w:rPr>
                <w:rFonts w:cs="Times New Roman"/>
              </w:rPr>
              <w:t>11.2023–12.2023</w:t>
            </w:r>
          </w:p>
        </w:tc>
        <w:tc>
          <w:tcPr>
            <w:tcW w:w="5608" w:type="dxa"/>
          </w:tcPr>
          <w:p w14:paraId="2B89F16C" w14:textId="77777777" w:rsidR="00276FDE" w:rsidRDefault="00000000">
            <w:pPr>
              <w:pStyle w:val="afa"/>
              <w:numPr>
                <w:ilvl w:val="0"/>
                <w:numId w:val="12"/>
              </w:numPr>
              <w:ind w:left="284" w:hanging="284"/>
              <w:rPr>
                <w:rFonts w:ascii="標楷體" w:hAnsi="標楷體"/>
              </w:rPr>
            </w:pPr>
            <w:r>
              <w:rPr>
                <w:rFonts w:ascii="標楷體" w:hAnsi="標楷體"/>
              </w:rPr>
              <w:t>帶入大量語料驗證修正模型並驗證提出解釋。</w:t>
            </w:r>
          </w:p>
          <w:p w14:paraId="65FF8AD5" w14:textId="77777777" w:rsidR="00276FDE" w:rsidRDefault="00000000">
            <w:pPr>
              <w:pStyle w:val="afa"/>
              <w:numPr>
                <w:ilvl w:val="0"/>
                <w:numId w:val="12"/>
              </w:numPr>
              <w:ind w:left="284" w:hanging="284"/>
              <w:rPr>
                <w:rFonts w:ascii="標楷體" w:hAnsi="標楷體"/>
              </w:rPr>
            </w:pPr>
            <w:ins w:id="258" w:author="C.-T. Tim Chou" w:date="2023-01-23T16:47:00Z">
              <w:r>
                <w:rPr>
                  <w:rFonts w:ascii="標楷體" w:hAnsi="標楷體"/>
                </w:rPr>
                <w:t>彙整步驟1-4研究成果，撰寫摘要投稿會議發表。</w:t>
              </w:r>
            </w:ins>
          </w:p>
        </w:tc>
      </w:tr>
      <w:tr w:rsidR="00276FDE" w14:paraId="652EA4A0" w14:textId="77777777">
        <w:tc>
          <w:tcPr>
            <w:tcW w:w="704" w:type="dxa"/>
          </w:tcPr>
          <w:p w14:paraId="57385D31" w14:textId="77777777" w:rsidR="00276FDE" w:rsidRDefault="00000000">
            <w:pPr>
              <w:jc w:val="center"/>
              <w:rPr>
                <w:rFonts w:cs="Times New Roman"/>
              </w:rPr>
            </w:pPr>
            <w:ins w:id="259" w:author="C.-T. Tim Chou" w:date="2023-01-23T16:47:00Z">
              <w:r>
                <w:rPr>
                  <w:rFonts w:cs="Times New Roman"/>
                </w:rPr>
                <w:t>6</w:t>
              </w:r>
            </w:ins>
          </w:p>
        </w:tc>
        <w:tc>
          <w:tcPr>
            <w:tcW w:w="1984" w:type="dxa"/>
          </w:tcPr>
          <w:p w14:paraId="285C038F" w14:textId="77777777" w:rsidR="00276FDE" w:rsidRDefault="00000000">
            <w:pPr>
              <w:jc w:val="center"/>
              <w:rPr>
                <w:rFonts w:cs="Times New Roman"/>
              </w:rPr>
            </w:pPr>
            <w:r>
              <w:rPr>
                <w:rFonts w:cs="Times New Roman"/>
              </w:rPr>
              <w:t>12.2023–02.2024</w:t>
            </w:r>
          </w:p>
        </w:tc>
        <w:tc>
          <w:tcPr>
            <w:tcW w:w="5608" w:type="dxa"/>
          </w:tcPr>
          <w:p w14:paraId="6D0147DC" w14:textId="77777777" w:rsidR="00276FDE" w:rsidRDefault="00000000">
            <w:pPr>
              <w:rPr>
                <w:rFonts w:ascii="標楷體" w:hAnsi="標楷體"/>
              </w:rPr>
            </w:pPr>
            <w:ins w:id="260" w:author="C.-T. Tim Chou" w:date="2023-01-23T16:47:00Z">
              <w:r>
                <w:rPr>
                  <w:rFonts w:ascii="標楷體" w:hAnsi="標楷體"/>
                </w:rPr>
                <w:t>彙整步驟1-5研究成果，撰寫摘要投稿會議發表。</w:t>
              </w:r>
            </w:ins>
          </w:p>
        </w:tc>
      </w:tr>
    </w:tbl>
    <w:p w14:paraId="496E88EF" w14:textId="77777777" w:rsidR="00276FDE" w:rsidRDefault="00000000">
      <w:pPr>
        <w:pStyle w:val="10"/>
      </w:pPr>
      <w:r>
        <w:t>預期結果</w:t>
      </w:r>
    </w:p>
    <w:p w14:paraId="30880780" w14:textId="53FE1299" w:rsidR="00276FDE" w:rsidRDefault="00000000">
      <w:r>
        <w:t>透過觀察中研院平衡語料庫中含有「差一點」、「差不多」和「幾乎」的</w:t>
      </w:r>
      <w:r>
        <w:t xml:space="preserve"> </w:t>
      </w:r>
      <w:r>
        <w:rPr>
          <w:rFonts w:cs="Times New Roman"/>
        </w:rPr>
        <w:t>2694</w:t>
      </w:r>
      <w:r>
        <w:t xml:space="preserve"> </w:t>
      </w:r>
      <w:r>
        <w:t>句語料，利用</w:t>
      </w:r>
      <w:r>
        <w:t xml:space="preserve"> </w:t>
      </w:r>
      <w:r>
        <w:rPr>
          <w:rFonts w:cs="Times New Roman"/>
        </w:rPr>
        <w:t xml:space="preserve">Loki/ </w:t>
      </w:r>
      <w:proofErr w:type="spellStart"/>
      <w:r>
        <w:rPr>
          <w:rFonts w:cs="Times New Roman"/>
        </w:rPr>
        <w:t>Articut</w:t>
      </w:r>
      <w:proofErr w:type="spellEnd"/>
      <w:r>
        <w:t xml:space="preserve"> </w:t>
      </w:r>
      <w:r>
        <w:t>將語料轉換成句法結構態樣</w:t>
      </w:r>
      <w:r>
        <w:t xml:space="preserve"> </w:t>
      </w:r>
      <w:r>
        <w:rPr>
          <w:rFonts w:cs="Times New Roman"/>
        </w:rPr>
        <w:t xml:space="preserve">(Syntactic Pattern) </w:t>
      </w:r>
      <w:r>
        <w:t>進行分析，擬出針對其使用方式及特性，涵蓋性超越單一語料庫的解釋，並將過程以程式碼撰寫成可執行的程式模型，透過讓模型解析</w:t>
      </w:r>
      <w:r>
        <w:t xml:space="preserve"> </w:t>
      </w:r>
      <w:r>
        <w:rPr>
          <w:rFonts w:cs="Times New Roman"/>
        </w:rPr>
        <w:t>Sketch Engine</w:t>
      </w:r>
      <w:r>
        <w:t xml:space="preserve"> </w:t>
      </w:r>
      <w:r>
        <w:t>中高達</w:t>
      </w:r>
      <w:r>
        <w:t xml:space="preserve"> </w:t>
      </w:r>
      <w:r>
        <w:rPr>
          <w:rFonts w:cs="Times New Roman"/>
        </w:rPr>
        <w:t>30</w:t>
      </w:r>
      <w:ins w:id="261" w:author="Peter Wolf" w:date="2023-02-07T17:41:00Z">
        <w:r>
          <w:rPr>
            <w:rFonts w:cs="Times New Roman"/>
          </w:rPr>
          <w:t>'</w:t>
        </w:r>
      </w:ins>
      <w:r>
        <w:rPr>
          <w:rFonts w:cs="Times New Roman"/>
        </w:rPr>
        <w:t>000</w:t>
      </w:r>
      <w:r>
        <w:t>句的語料進行修正，提高解釋涵蓋性的同時留下具一致性及操作性的漢語近似副詞模型，此研究成果將提供未來漢語學習者自學的自動化應用工具，以解釋易產生混淆之漢語使用情形。</w:t>
      </w:r>
    </w:p>
    <w:p w14:paraId="6D9488B2" w14:textId="77777777" w:rsidR="00276FDE" w:rsidRDefault="00000000">
      <w:pPr>
        <w:pStyle w:val="10"/>
      </w:pPr>
      <w:r>
        <w:t>需要指導教授指導內容</w:t>
      </w:r>
    </w:p>
    <w:p w14:paraId="764D14A3" w14:textId="3C917535" w:rsidR="00276FDE" w:rsidRDefault="00000000">
      <w:pPr>
        <w:pStyle w:val="List-4"/>
        <w:numPr>
          <w:ilvl w:val="0"/>
          <w:numId w:val="35"/>
        </w:numPr>
        <w:rPr>
          <w:rFonts w:ascii="標楷體" w:eastAsia="標楷體" w:hAnsi="標楷體"/>
          <w:b/>
        </w:rPr>
      </w:pPr>
      <w:r>
        <w:rPr>
          <w:rFonts w:ascii="標楷體" w:eastAsia="標楷體" w:hAnsi="標楷體" w:cs="新細明體"/>
        </w:rPr>
        <w:t>針對句法結構態樣</w:t>
      </w:r>
      <w:r>
        <w:rPr>
          <w:rFonts w:ascii="標楷體" w:eastAsia="標楷體" w:hAnsi="標楷體"/>
        </w:rPr>
        <w:t xml:space="preserve"> </w:t>
      </w:r>
      <w:r>
        <w:rPr>
          <w:rFonts w:eastAsia="標楷體"/>
        </w:rPr>
        <w:t>(Syntactic Pattern)</w:t>
      </w:r>
      <w:r>
        <w:rPr>
          <w:rFonts w:ascii="標楷體" w:eastAsia="標楷體" w:hAnsi="標楷體"/>
        </w:rPr>
        <w:t xml:space="preserve"> </w:t>
      </w:r>
      <w:r>
        <w:rPr>
          <w:rFonts w:ascii="標楷體" w:eastAsia="標楷體" w:hAnsi="標楷體" w:cs="新細明體"/>
        </w:rPr>
        <w:t>之分析</w:t>
      </w:r>
    </w:p>
    <w:p w14:paraId="061DBAB6" w14:textId="77777777" w:rsidR="00276FDE" w:rsidRDefault="00000000">
      <w:pPr>
        <w:pStyle w:val="List-4"/>
        <w:numPr>
          <w:ilvl w:val="0"/>
          <w:numId w:val="36"/>
        </w:numPr>
        <w:rPr>
          <w:rFonts w:ascii="標楷體" w:eastAsia="標楷體" w:hAnsi="標楷體"/>
          <w:b/>
        </w:rPr>
      </w:pPr>
      <w:r>
        <w:rPr>
          <w:rFonts w:ascii="標楷體" w:eastAsia="標楷體" w:hAnsi="標楷體" w:cs="新細明體"/>
        </w:rPr>
        <w:t>針對語意邏輯</w:t>
      </w:r>
      <w:r>
        <w:rPr>
          <w:rFonts w:ascii="標楷體" w:eastAsia="標楷體" w:hAnsi="標楷體"/>
        </w:rPr>
        <w:t xml:space="preserve"> </w:t>
      </w:r>
      <w:r>
        <w:rPr>
          <w:rFonts w:eastAsia="標楷體"/>
        </w:rPr>
        <w:t>(Semantic Logic)</w:t>
      </w:r>
      <w:r>
        <w:rPr>
          <w:rFonts w:ascii="標楷體" w:eastAsia="標楷體" w:hAnsi="標楷體"/>
        </w:rPr>
        <w:t xml:space="preserve"> </w:t>
      </w:r>
      <w:r>
        <w:rPr>
          <w:rFonts w:ascii="標楷體" w:eastAsia="標楷體" w:hAnsi="標楷體" w:cs="新細明體"/>
        </w:rPr>
        <w:t>之分析歸納及解釋</w:t>
      </w:r>
    </w:p>
    <w:p w14:paraId="3D909795" w14:textId="77777777" w:rsidR="00276FDE" w:rsidRDefault="00000000">
      <w:pPr>
        <w:pStyle w:val="List-4"/>
        <w:numPr>
          <w:ilvl w:val="0"/>
          <w:numId w:val="37"/>
        </w:numPr>
        <w:rPr>
          <w:rFonts w:ascii="標楷體" w:eastAsia="標楷體" w:hAnsi="標楷體"/>
          <w:b/>
        </w:rPr>
      </w:pPr>
      <w:r>
        <w:rPr>
          <w:rFonts w:ascii="標楷體" w:eastAsia="標楷體" w:hAnsi="標楷體"/>
        </w:rPr>
        <w:t>針對語意事件之分析及解釋</w:t>
      </w:r>
    </w:p>
    <w:p w14:paraId="6F140332" w14:textId="77777777" w:rsidR="00276FDE" w:rsidRDefault="00000000">
      <w:pPr>
        <w:pStyle w:val="List-4"/>
        <w:numPr>
          <w:ilvl w:val="0"/>
          <w:numId w:val="38"/>
        </w:numPr>
        <w:rPr>
          <w:rFonts w:ascii="標楷體" w:eastAsia="標楷體" w:hAnsi="標楷體"/>
          <w:b/>
        </w:rPr>
      </w:pPr>
      <w:r>
        <w:rPr>
          <w:rFonts w:ascii="標楷體" w:eastAsia="標楷體" w:hAnsi="標楷體"/>
        </w:rPr>
        <w:t>針對</w:t>
      </w:r>
      <w:proofErr w:type="gramStart"/>
      <w:r>
        <w:rPr>
          <w:rFonts w:ascii="標楷體" w:eastAsia="標楷體" w:hAnsi="標楷體"/>
        </w:rPr>
        <w:t>語料共現情形</w:t>
      </w:r>
      <w:proofErr w:type="gramEnd"/>
      <w:r>
        <w:rPr>
          <w:rFonts w:ascii="標楷體" w:eastAsia="標楷體" w:hAnsi="標楷體"/>
        </w:rPr>
        <w:t>的分析</w:t>
      </w:r>
    </w:p>
    <w:p w14:paraId="6DCB8DB9" w14:textId="77777777" w:rsidR="00276FDE" w:rsidRDefault="00000000">
      <w:pPr>
        <w:pStyle w:val="List-4"/>
        <w:numPr>
          <w:ilvl w:val="0"/>
          <w:numId w:val="39"/>
        </w:numPr>
        <w:rPr>
          <w:b/>
        </w:rPr>
      </w:pPr>
      <w:r>
        <w:rPr>
          <w:rFonts w:ascii="標楷體" w:eastAsia="標楷體" w:hAnsi="標楷體"/>
        </w:rPr>
        <w:lastRenderedPageBreak/>
        <w:t>科學研究方法的落實及論文撰寫的細節</w:t>
      </w:r>
    </w:p>
    <w:p w14:paraId="3508D616" w14:textId="77777777" w:rsidR="00276FDE" w:rsidRDefault="00000000">
      <w:pPr>
        <w:pStyle w:val="List-4"/>
        <w:numPr>
          <w:ilvl w:val="0"/>
          <w:numId w:val="40"/>
        </w:numPr>
        <w:rPr>
          <w:b/>
        </w:rPr>
      </w:pPr>
      <w:r>
        <w:rPr>
          <w:rFonts w:ascii="標楷體" w:eastAsia="標楷體" w:hAnsi="標楷體"/>
        </w:rPr>
        <w:t>學術倫理</w:t>
      </w:r>
    </w:p>
    <w:p w14:paraId="2F09E8C7" w14:textId="77777777" w:rsidR="00276FDE" w:rsidRDefault="00000000">
      <w:pPr>
        <w:pStyle w:val="10"/>
      </w:pPr>
      <w:r>
        <w:t>參考文獻</w:t>
      </w:r>
    </w:p>
    <w:p w14:paraId="2A33EB84" w14:textId="77777777" w:rsidR="00276FDE" w:rsidRDefault="00000000" w:rsidP="004601F0">
      <w:pPr>
        <w:pStyle w:val="af2"/>
      </w:pPr>
      <w:ins w:id="262" w:author="C.-T. Tim Chou" w:date="2023-01-23T15:24:00Z">
        <w:r>
          <w:t xml:space="preserve">Chuang </w:t>
        </w:r>
      </w:ins>
      <w:ins w:id="263" w:author="C.-T. Tim Chou" w:date="2023-01-23T15:28:00Z">
        <w:r>
          <w:t xml:space="preserve">Y.C. </w:t>
        </w:r>
      </w:ins>
      <w:ins w:id="264" w:author="C.-T. Tim Chou" w:date="2023-01-23T15:24:00Z">
        <w:r>
          <w:t>2017</w:t>
        </w:r>
      </w:ins>
      <w:ins w:id="265" w:author="C.-T. Tim Chou" w:date="2023-01-23T15:28:00Z">
        <w:r>
          <w:t>.</w:t>
        </w:r>
      </w:ins>
      <w:ins w:id="266" w:author="C.-T. Tim Chou" w:date="2023-01-23T15:29:00Z">
        <w:r>
          <w:t xml:space="preserve"> A comparison between “</w:t>
        </w:r>
        <w:r>
          <w:rPr>
            <w:i/>
            <w:iCs/>
          </w:rPr>
          <w:t>chayidian</w:t>
        </w:r>
        <w:r>
          <w:t>/</w:t>
        </w:r>
        <w:r>
          <w:rPr>
            <w:i/>
            <w:iCs/>
          </w:rPr>
          <w:t>chadianr</w:t>
        </w:r>
        <w:r>
          <w:t>/</w:t>
        </w:r>
      </w:ins>
      <w:ins w:id="267" w:author="C.-T. Tim Chou" w:date="2023-01-23T15:30:00Z">
        <w:r>
          <w:rPr>
            <w:i/>
            <w:iCs/>
          </w:rPr>
          <w:t>c</w:t>
        </w:r>
      </w:ins>
      <w:ins w:id="268" w:author="C.-T. Tim Chou" w:date="2023-01-23T15:29:00Z">
        <w:r>
          <w:rPr>
            <w:i/>
            <w:iCs/>
          </w:rPr>
          <w:t>hadian</w:t>
        </w:r>
        <w:r>
          <w:t>”</w:t>
        </w:r>
      </w:ins>
      <w:ins w:id="269" w:author="C.-T. Tim Chou" w:date="2023-01-23T15:28:00Z">
        <w:r>
          <w:t xml:space="preserve"> </w:t>
        </w:r>
      </w:ins>
      <w:ins w:id="270" w:author="C.-T. Tim Chou" w:date="2023-01-23T15:30:00Z">
        <w:r>
          <w:t xml:space="preserve">and “chabuduo” and their collocations. </w:t>
        </w:r>
      </w:ins>
      <w:ins w:id="271" w:author="C.-T. Tim Chou" w:date="2023-01-23T15:28:00Z">
        <w:r>
          <w:t>MA thesis. National Sun Yat-Sen</w:t>
        </w:r>
      </w:ins>
      <w:ins w:id="272" w:author="C.-T. Tim Chou" w:date="2023-01-23T15:30:00Z">
        <w:r>
          <w:t xml:space="preserve"> University.</w:t>
        </w:r>
      </w:ins>
    </w:p>
    <w:p w14:paraId="24DEFCE6" w14:textId="77777777" w:rsidR="00276FDE" w:rsidRDefault="00000000" w:rsidP="004601F0">
      <w:pPr>
        <w:pStyle w:val="af2"/>
      </w:pPr>
      <w:ins w:id="273" w:author="Tim Chou" w:date="2023-02-07T13:24:00Z">
        <w:r>
          <w:t xml:space="preserve">Jackendoff, Ray. 1974. </w:t>
        </w:r>
        <w:r>
          <w:rPr>
            <w:i/>
            <w:iCs/>
          </w:rPr>
          <w:t>Introduction to the X-bar Convention</w:t>
        </w:r>
        <w:r>
          <w:t>. Indiana University Linguistics Club.</w:t>
        </w:r>
      </w:ins>
    </w:p>
    <w:p w14:paraId="1998C425" w14:textId="14C03D6A" w:rsidR="00276FDE" w:rsidRDefault="00000000" w:rsidP="004601F0">
      <w:pPr>
        <w:pStyle w:val="af2"/>
      </w:pPr>
      <w:ins w:id="274" w:author="Tim Chou" w:date="2023-02-07T13:24:00Z">
        <w:r>
          <w:t xml:space="preserve">Jackendoff, Ray. 1977. Constraints on Phrase Structure Rules, in P. W. Culicover, T. Wasow &amp; A.  Akmajian (eds.), </w:t>
        </w:r>
        <w:r>
          <w:rPr>
            <w:i/>
            <w:iCs/>
          </w:rPr>
          <w:t>Formal Syntax</w:t>
        </w:r>
        <w:r>
          <w:t>, Academic Press, New York, pp. 249–83.</w:t>
        </w:r>
      </w:ins>
    </w:p>
    <w:p w14:paraId="05CDEA65" w14:textId="084D5C68" w:rsidR="0001143D" w:rsidRDefault="0001143D" w:rsidP="0001143D">
      <w:pPr>
        <w:pStyle w:val="af2"/>
      </w:pPr>
      <w:ins w:id="275" w:author="Tim Chou" w:date="2023-02-07T20:05:00Z">
        <w:r>
          <w:rPr>
            <w:rFonts w:hint="eastAsia"/>
          </w:rPr>
          <w:t>S</w:t>
        </w:r>
        <w:r>
          <w:t xml:space="preserve">hen, J.-S. 1987. Chabuduo and chadianr. </w:t>
        </w:r>
        <w:r w:rsidRPr="000A3837">
          <w:rPr>
            <w:i/>
            <w:iCs/>
          </w:rPr>
          <w:t>Zhongguo</w:t>
        </w:r>
        <w:r>
          <w:t xml:space="preserve"> </w:t>
        </w:r>
        <w:r w:rsidRPr="000A3837">
          <w:rPr>
            <w:i/>
            <w:iCs/>
          </w:rPr>
          <w:t>Yuwen</w:t>
        </w:r>
        <w:r>
          <w:t xml:space="preserve"> [</w:t>
        </w:r>
        <w:r w:rsidRPr="000A3837">
          <w:rPr>
            <w:i/>
            <w:iCs/>
          </w:rPr>
          <w:t>Chinese</w:t>
        </w:r>
        <w:r>
          <w:t xml:space="preserve"> </w:t>
        </w:r>
        <w:r w:rsidRPr="000A3837">
          <w:rPr>
            <w:i/>
            <w:iCs/>
          </w:rPr>
          <w:t>Language</w:t>
        </w:r>
        <w:r>
          <w:t>]: 442-456.</w:t>
        </w:r>
      </w:ins>
    </w:p>
    <w:p w14:paraId="14A988F3" w14:textId="4F9442A7" w:rsidR="00276FDE" w:rsidRDefault="00000000" w:rsidP="004601F0">
      <w:pPr>
        <w:pStyle w:val="References0"/>
        <w:rPr>
          <w:rFonts w:eastAsia="新細明體" w:cs="新細明體"/>
          <w:lang w:val="en-US"/>
        </w:rPr>
      </w:pPr>
      <w:ins w:id="276" w:author="Tim Chou" w:date="2023-02-07T15:39:00Z">
        <w:r>
          <w:t>Shyu, S.-I. 2022. Scalar proximity and approximative adverbs in Mandarin Chinese</w:t>
        </w:r>
        <w:r>
          <w:rPr>
            <w:lang w:val="en-US"/>
          </w:rPr>
          <w:t xml:space="preserve">. Talk given at </w:t>
        </w:r>
        <w:r>
          <w:rPr>
            <w:lang w:val="en-US"/>
          </w:rPr>
          <w:t>玉山語言學沙龍</w:t>
        </w:r>
        <w:r>
          <w:rPr>
            <w:lang w:val="en-US"/>
          </w:rPr>
          <w:t>.</w:t>
        </w:r>
      </w:ins>
    </w:p>
    <w:p w14:paraId="46F78D05" w14:textId="77777777" w:rsidR="00276FDE" w:rsidRDefault="00000000" w:rsidP="004601F0">
      <w:pPr>
        <w:pStyle w:val="af2"/>
      </w:pPr>
      <w:ins w:id="277" w:author="C.-T. Tim Chou" w:date="2023-01-23T15:35:00Z">
        <w:r>
          <w:t xml:space="preserve">Wang, Wen-jet, Chen, Chia-jung, Lee, Chia-ming, Lai, Chien-yu, Lin, Hsin-hung. 2019. Articut: Chinese Word Segmentation and POS Tagging System [Computer program]. Version v.258, retrieved from </w:t>
        </w:r>
      </w:ins>
      <w:r>
        <w:fldChar w:fldCharType="begin"/>
      </w:r>
      <w:r>
        <w:instrText>HYPERLINK "https://api.droidtown.co/" \h</w:instrText>
      </w:r>
      <w:r>
        <w:fldChar w:fldCharType="separate"/>
      </w:r>
      <w:ins w:id="278" w:author="C.-T. Tim Chou" w:date="2023-01-23T15:35:00Z">
        <w:r>
          <w:t>https://api.droidtown.co</w:t>
        </w:r>
      </w:ins>
      <w:r>
        <w:fldChar w:fldCharType="end"/>
      </w:r>
      <w:ins w:id="279" w:author="C.-T. Tim Chou" w:date="2023-01-23T15:35:00Z">
        <w:r>
          <w:t>.</w:t>
        </w:r>
      </w:ins>
    </w:p>
    <w:p w14:paraId="21E9E23E" w14:textId="77777777" w:rsidR="00276FDE" w:rsidRDefault="00000000" w:rsidP="004601F0">
      <w:pPr>
        <w:pStyle w:val="References0"/>
      </w:pPr>
      <w:commentRangeStart w:id="280"/>
      <w:r>
        <w:t>張家豪（</w:t>
      </w:r>
      <w:r>
        <w:t>2013</w:t>
      </w:r>
      <w:r>
        <w:t>）。論漢語中的終結點選擇。</w:t>
      </w:r>
      <w:proofErr w:type="gramStart"/>
      <w:r>
        <w:t>﹝</w:t>
      </w:r>
      <w:proofErr w:type="gramEnd"/>
      <w:r>
        <w:t>碩士論文。國立臺灣師範大學</w:t>
      </w:r>
      <w:proofErr w:type="gramStart"/>
      <w:r>
        <w:t>﹞</w:t>
      </w:r>
      <w:proofErr w:type="gramEnd"/>
      <w:r>
        <w:t>臺灣博碩士論文知識加值系統。</w:t>
      </w:r>
      <w:r>
        <w:t xml:space="preserve"> </w:t>
      </w:r>
      <w:hyperlink r:id="rId17">
        <w:r>
          <w:t>https://hdl.handle.net/11296/qfg49a</w:t>
        </w:r>
        <w:commentRangeEnd w:id="280"/>
        <w:r>
          <w:commentReference w:id="280"/>
        </w:r>
      </w:hyperlink>
    </w:p>
    <w:sectPr w:rsidR="00276FDE">
      <w:footerReference w:type="default" r:id="rId18"/>
      <w:pgSz w:w="11906" w:h="16838"/>
      <w:pgMar w:top="1440" w:right="1800" w:bottom="1440" w:left="1800" w:header="0" w:footer="992" w:gutter="0"/>
      <w:cols w:space="720"/>
      <w:formProt w:val="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Wolf" w:date="2023-02-07T16:48:00Z" w:initials="PW">
    <w:p w14:paraId="206A000C" w14:textId="77777777" w:rsidR="00276FDE" w:rsidRDefault="00000000">
      <w:r>
        <w:rPr>
          <w:rFonts w:asciiTheme="minorHAnsi" w:eastAsiaTheme="minorEastAsia" w:hAnsiTheme="minorHAnsi" w:cstheme="minorBidi"/>
        </w:rPr>
        <w:t>這個是不是叫</w:t>
      </w:r>
      <w:r>
        <w:rPr>
          <w:rFonts w:asciiTheme="minorHAnsi" w:eastAsiaTheme="minorEastAsia" w:hAnsiTheme="minorHAnsi" w:cstheme="minorBidi"/>
        </w:rPr>
        <w:t xml:space="preserve"> "Programming Linguistic Competence" </w:t>
      </w:r>
      <w:r>
        <w:rPr>
          <w:rFonts w:asciiTheme="minorHAnsi" w:eastAsiaTheme="minorEastAsia" w:hAnsiTheme="minorHAnsi" w:cstheme="minorBidi"/>
        </w:rPr>
        <w:t>就好了呢？</w:t>
      </w:r>
    </w:p>
  </w:comment>
  <w:comment w:id="1" w:author="Tim Chou" w:date="2023-02-07T19:46:00Z" w:initials="TC">
    <w:p w14:paraId="58379521" w14:textId="77777777" w:rsidR="00ED0238" w:rsidRDefault="00ED0238" w:rsidP="00DD1705">
      <w:pPr>
        <w:jc w:val="left"/>
      </w:pPr>
      <w:r>
        <w:rPr>
          <w:rStyle w:val="a7"/>
        </w:rPr>
        <w:annotationRef/>
      </w:r>
      <w:r>
        <w:rPr>
          <w:rFonts w:hint="eastAsia"/>
        </w:rPr>
        <w:t>同意！</w:t>
      </w:r>
    </w:p>
  </w:comment>
  <w:comment w:id="36" w:author="Peter Wolf" w:date="2023-01-11T21:13:00Z" w:initials="PW">
    <w:p w14:paraId="1D9094E4" w14:textId="3A01FCC5" w:rsidR="00276FDE" w:rsidRDefault="00000000">
      <w:proofErr w:type="spellStart"/>
      <w:r>
        <w:rPr>
          <w:rFonts w:ascii="Liberation Serif" w:eastAsia="Tahoma" w:hAnsi="Liberation Serif" w:cs="Tahoma"/>
          <w:kern w:val="0"/>
          <w:sz w:val="20"/>
          <w:szCs w:val="24"/>
          <w:lang w:eastAsia="en-US" w:bidi="en-US"/>
        </w:rPr>
        <w:t>只有</w:t>
      </w:r>
      <w:proofErr w:type="spellEnd"/>
      <w:r>
        <w:rPr>
          <w:rFonts w:ascii="Liberation Serif" w:eastAsia="Tahoma" w:hAnsi="Liberation Serif" w:cs="Tahoma"/>
          <w:kern w:val="0"/>
          <w:sz w:val="20"/>
          <w:szCs w:val="24"/>
          <w:lang w:eastAsia="en-US" w:bidi="en-US"/>
        </w:rPr>
        <w:t xml:space="preserve"> Corpus Lx. </w:t>
      </w:r>
      <w:proofErr w:type="spellStart"/>
      <w:r>
        <w:rPr>
          <w:rFonts w:ascii="Liberation Serif" w:eastAsia="Tahoma" w:hAnsi="Liberation Serif" w:cs="Tahoma"/>
          <w:kern w:val="0"/>
          <w:sz w:val="20"/>
          <w:szCs w:val="24"/>
          <w:lang w:eastAsia="en-US" w:bidi="en-US"/>
        </w:rPr>
        <w:t>會這樣做</w:t>
      </w:r>
      <w:proofErr w:type="spellEnd"/>
      <w:r>
        <w:rPr>
          <w:rFonts w:ascii="Liberation Serif" w:eastAsia="Tahoma" w:hAnsi="Liberation Serif" w:cs="Tahoma"/>
          <w:kern w:val="0"/>
          <w:sz w:val="20"/>
          <w:szCs w:val="24"/>
          <w:lang w:eastAsia="en-US" w:bidi="en-US"/>
        </w:rPr>
        <w:t>。</w:t>
      </w:r>
    </w:p>
  </w:comment>
  <w:comment w:id="37" w:author="Peter Wolf" w:date="2023-01-11T21:14:00Z" w:initials="PW">
    <w:p w14:paraId="549E252C" w14:textId="77777777" w:rsidR="00276FDE" w:rsidRDefault="00000000">
      <w:proofErr w:type="spellStart"/>
      <w:r>
        <w:rPr>
          <w:rFonts w:ascii="Liberation Serif" w:eastAsia="Tahoma" w:hAnsi="Liberation Serif" w:cs="Tahoma"/>
          <w:kern w:val="0"/>
          <w:sz w:val="20"/>
          <w:szCs w:val="24"/>
          <w:lang w:eastAsia="en-US" w:bidi="en-US"/>
        </w:rPr>
        <w:t>只有</w:t>
      </w:r>
      <w:proofErr w:type="spellEnd"/>
      <w:r>
        <w:rPr>
          <w:rFonts w:ascii="Liberation Serif" w:eastAsia="Tahoma" w:hAnsi="Liberation Serif" w:cs="Tahoma"/>
          <w:kern w:val="0"/>
          <w:sz w:val="20"/>
          <w:szCs w:val="24"/>
          <w:lang w:eastAsia="en-US" w:bidi="en-US"/>
        </w:rPr>
        <w:t xml:space="preserve"> NLP </w:t>
      </w:r>
      <w:proofErr w:type="spellStart"/>
      <w:r>
        <w:rPr>
          <w:rFonts w:ascii="Liberation Serif" w:eastAsia="Tahoma" w:hAnsi="Liberation Serif" w:cs="Tahoma"/>
          <w:kern w:val="0"/>
          <w:sz w:val="20"/>
          <w:szCs w:val="24"/>
          <w:lang w:eastAsia="en-US" w:bidi="en-US"/>
        </w:rPr>
        <w:t>需要這麼做。且現在</w:t>
      </w:r>
      <w:proofErr w:type="spellEnd"/>
      <w:r>
        <w:rPr>
          <w:rFonts w:ascii="Liberation Serif" w:eastAsia="Tahoma" w:hAnsi="Liberation Serif" w:cs="Tahoma"/>
          <w:kern w:val="0"/>
          <w:sz w:val="20"/>
          <w:szCs w:val="24"/>
          <w:lang w:eastAsia="en-US" w:bidi="en-US"/>
        </w:rPr>
        <w:t xml:space="preserve"> DL </w:t>
      </w:r>
      <w:r>
        <w:rPr>
          <w:rFonts w:ascii="Liberation Serif" w:eastAsia="Tahoma" w:hAnsi="Liberation Serif" w:cs="Tahoma"/>
          <w:kern w:val="0"/>
          <w:sz w:val="20"/>
          <w:szCs w:val="24"/>
          <w:lang w:eastAsia="en-US" w:bidi="en-US"/>
        </w:rPr>
        <w:t>甚至也不做語料清洗了。因為它要很多語料，才會有效果。而很多語料，也表示洗不完</w:t>
      </w:r>
      <w:r>
        <w:rPr>
          <w:rFonts w:ascii="Liberation Serif" w:eastAsia="Tahoma" w:hAnsi="Liberation Serif" w:cs="Tahoma"/>
          <w:kern w:val="0"/>
          <w:sz w:val="20"/>
          <w:szCs w:val="24"/>
          <w:lang w:eastAsia="en-US" w:bidi="en-US"/>
        </w:rPr>
        <w:t>…</w:t>
      </w:r>
      <w:r>
        <w:rPr>
          <w:rFonts w:ascii="Liberation Serif" w:eastAsia="Tahoma" w:hAnsi="Liberation Serif" w:cs="Tahoma"/>
          <w:kern w:val="0"/>
          <w:sz w:val="20"/>
          <w:szCs w:val="24"/>
          <w:lang w:eastAsia="en-US" w:bidi="en-US"/>
        </w:rPr>
        <w:t>所以就和雜訊拼了，就賭雜訊會比訊號少。</w:t>
      </w:r>
      <w:r>
        <w:rPr>
          <w:rFonts w:ascii="Liberation Serif" w:eastAsia="Tahoma" w:hAnsi="Liberation Serif" w:cs="Tahoma"/>
          <w:kern w:val="0"/>
          <w:sz w:val="20"/>
          <w:szCs w:val="24"/>
          <w:lang w:eastAsia="en-US" w:bidi="en-US"/>
        </w:rPr>
        <w:t>(</w:t>
      </w:r>
      <w:r>
        <w:rPr>
          <w:rFonts w:ascii="Liberation Serif" w:eastAsia="Tahoma" w:hAnsi="Liberation Serif" w:cs="Tahoma"/>
          <w:kern w:val="0"/>
          <w:sz w:val="20"/>
          <w:szCs w:val="24"/>
          <w:lang w:eastAsia="en-US" w:bidi="en-US"/>
        </w:rPr>
        <w:t>雜訊怎麼會比訊號少？雜訊就是夠多，才能做為訊號的背景呀！</w:t>
      </w:r>
      <w:r>
        <w:rPr>
          <w:rFonts w:ascii="Liberation Serif" w:eastAsia="Tahoma" w:hAnsi="Liberation Serif" w:cs="Tahoma"/>
          <w:kern w:val="0"/>
          <w:sz w:val="20"/>
          <w:szCs w:val="24"/>
          <w:lang w:eastAsia="en-US" w:bidi="en-US"/>
        </w:rPr>
        <w:t>)</w:t>
      </w:r>
    </w:p>
  </w:comment>
  <w:comment w:id="38" w:author="Peter Wolf" w:date="2023-01-11T21:17:00Z" w:initials="PW">
    <w:p w14:paraId="23082D19" w14:textId="77777777" w:rsidR="00276FDE" w:rsidRDefault="00000000">
      <w:proofErr w:type="spellStart"/>
      <w:r>
        <w:rPr>
          <w:rFonts w:ascii="Liberation Serif" w:eastAsia="Tahoma" w:hAnsi="Liberation Serif" w:cs="Tahoma"/>
          <w:kern w:val="0"/>
          <w:sz w:val="20"/>
          <w:szCs w:val="24"/>
          <w:lang w:eastAsia="en-US" w:bidi="en-US"/>
        </w:rPr>
        <w:t>這也是只有</w:t>
      </w:r>
      <w:proofErr w:type="spellEnd"/>
      <w:r>
        <w:rPr>
          <w:rFonts w:ascii="Liberation Serif" w:eastAsia="Tahoma" w:hAnsi="Liberation Serif" w:cs="Tahoma"/>
          <w:kern w:val="0"/>
          <w:sz w:val="20"/>
          <w:szCs w:val="24"/>
          <w:lang w:eastAsia="en-US" w:bidi="en-US"/>
        </w:rPr>
        <w:t xml:space="preserve"> Corpus Lx. </w:t>
      </w:r>
      <w:proofErr w:type="spellStart"/>
      <w:r>
        <w:rPr>
          <w:rFonts w:ascii="Liberation Serif" w:eastAsia="Tahoma" w:hAnsi="Liberation Serif" w:cs="Tahoma"/>
          <w:kern w:val="0"/>
          <w:sz w:val="20"/>
          <w:szCs w:val="24"/>
          <w:lang w:eastAsia="en-US" w:bidi="en-US"/>
        </w:rPr>
        <w:t>會這樣做</w:t>
      </w:r>
      <w:proofErr w:type="spellEnd"/>
      <w:r>
        <w:rPr>
          <w:rFonts w:ascii="Liberation Serif" w:eastAsia="Tahoma" w:hAnsi="Liberation Serif" w:cs="Tahoma"/>
          <w:kern w:val="0"/>
          <w:sz w:val="20"/>
          <w:szCs w:val="24"/>
          <w:lang w:eastAsia="en-US" w:bidi="en-US"/>
        </w:rPr>
        <w:t>。</w:t>
      </w:r>
    </w:p>
  </w:comment>
  <w:comment w:id="52" w:author="Peter Wolf" w:date="2023-02-07T16:59:00Z" w:initials="PW">
    <w:p w14:paraId="7372835A" w14:textId="77777777" w:rsidR="00276FDE" w:rsidRDefault="00000000">
      <w:r>
        <w:rPr>
          <w:rFonts w:asciiTheme="minorHAnsi" w:eastAsiaTheme="minorEastAsia" w:hAnsiTheme="minorHAnsi" w:cstheme="minorBidi"/>
          <w:sz w:val="20"/>
        </w:rPr>
        <w:t>[</w:t>
      </w:r>
      <w:r>
        <w:rPr>
          <w:rFonts w:asciiTheme="minorHAnsi" w:eastAsiaTheme="minorEastAsia" w:hAnsiTheme="minorHAnsi" w:cstheme="minorBidi"/>
          <w:sz w:val="20"/>
        </w:rPr>
        <w:t>差不多</w:t>
      </w:r>
      <w:r>
        <w:rPr>
          <w:rFonts w:asciiTheme="minorHAnsi" w:eastAsiaTheme="minorEastAsia" w:hAnsiTheme="minorHAnsi" w:cstheme="minorBidi"/>
          <w:sz w:val="20"/>
        </w:rPr>
        <w:t xml:space="preserve">] </w:t>
      </w:r>
      <w:r>
        <w:rPr>
          <w:rFonts w:asciiTheme="minorHAnsi" w:eastAsiaTheme="minorEastAsia" w:hAnsiTheme="minorHAnsi" w:cstheme="minorBidi"/>
          <w:sz w:val="20"/>
        </w:rPr>
        <w:t>有幾筆？建議把兩個數字並列，並強調它們的差異極大。</w:t>
      </w:r>
    </w:p>
  </w:comment>
  <w:comment w:id="53" w:author="陳畯田" w:date="2023-02-07T23:27:00Z" w:initials="陳畯田">
    <w:p w14:paraId="778CE5A2" w14:textId="77777777" w:rsidR="001C548E" w:rsidRDefault="001C548E" w:rsidP="00CD4F57">
      <w:pPr>
        <w:pStyle w:val="a9"/>
        <w:jc w:val="left"/>
      </w:pPr>
      <w:r>
        <w:rPr>
          <w:rStyle w:val="a7"/>
        </w:rPr>
        <w:annotationRef/>
      </w:r>
      <w:r>
        <w:t>Okay</w:t>
      </w:r>
      <w:r>
        <w:rPr>
          <w:rFonts w:hint="eastAsia"/>
        </w:rPr>
        <w:t>！已加上。</w:t>
      </w:r>
    </w:p>
  </w:comment>
  <w:comment w:id="59" w:author="C.-T. Tim Chou" w:date="2023-01-23T14:22:00Z" w:initials="TC">
    <w:p w14:paraId="3994B7C2" w14:textId="77777777" w:rsidR="00276FDE" w:rsidRDefault="00000000">
      <w:proofErr w:type="spellStart"/>
      <w:r>
        <w:rPr>
          <w:rFonts w:ascii="Liberation Serif" w:eastAsia="Tahoma" w:hAnsi="Liberation Serif" w:cs="Tahoma"/>
          <w:kern w:val="0"/>
          <w:szCs w:val="24"/>
          <w:lang w:eastAsia="en-US" w:bidi="en-US"/>
        </w:rPr>
        <w:t>這一點不需要</w:t>
      </w:r>
      <w:r>
        <w:rPr>
          <w:rFonts w:ascii="Liberation Serif" w:eastAsia="Tahoma" w:hAnsi="Liberation Serif" w:cs="Tahoma"/>
          <w:kern w:val="0"/>
          <w:szCs w:val="24"/>
          <w:lang w:eastAsia="en-US" w:bidi="en-US"/>
        </w:rPr>
        <w:t>cite</w:t>
      </w:r>
      <w:proofErr w:type="spellEnd"/>
      <w:r>
        <w:rPr>
          <w:rFonts w:ascii="Liberation Serif" w:eastAsia="Tahoma" w:hAnsi="Liberation Serif" w:cs="Tahoma"/>
          <w:kern w:val="0"/>
          <w:szCs w:val="24"/>
          <w:lang w:eastAsia="en-US" w:bidi="en-US"/>
        </w:rPr>
        <w:t xml:space="preserve"> personal communication</w:t>
      </w:r>
      <w:r>
        <w:rPr>
          <w:rFonts w:ascii="Liberation Serif" w:eastAsia="Tahoma" w:hAnsi="Liberation Serif" w:cs="Tahoma"/>
          <w:kern w:val="0"/>
          <w:szCs w:val="24"/>
          <w:lang w:eastAsia="en-US" w:bidi="en-US"/>
        </w:rPr>
        <w:t>。</w:t>
      </w:r>
    </w:p>
    <w:p w14:paraId="195A5F9A" w14:textId="77777777" w:rsidR="00276FDE" w:rsidRDefault="00000000">
      <w:proofErr w:type="spellStart"/>
      <w:r>
        <w:rPr>
          <w:rFonts w:ascii="Liberation Serif" w:eastAsia="Tahoma" w:hAnsi="Liberation Serif" w:cs="Tahoma"/>
          <w:kern w:val="0"/>
          <w:szCs w:val="24"/>
          <w:lang w:eastAsia="en-US" w:bidi="en-US"/>
        </w:rPr>
        <w:t>另外，本段你是在談</w:t>
      </w:r>
      <w:r>
        <w:rPr>
          <w:rFonts w:ascii="Liberation Serif" w:eastAsia="Tahoma" w:hAnsi="Liberation Serif" w:cs="Tahoma"/>
          <w:kern w:val="0"/>
          <w:szCs w:val="24"/>
          <w:lang w:eastAsia="en-US" w:bidi="en-US"/>
        </w:rPr>
        <w:t>corpus</w:t>
      </w:r>
      <w:proofErr w:type="spellEnd"/>
      <w:r>
        <w:rPr>
          <w:rFonts w:ascii="Liberation Serif" w:eastAsia="Tahoma" w:hAnsi="Liberation Serif" w:cs="Tahoma"/>
          <w:kern w:val="0"/>
          <w:szCs w:val="24"/>
          <w:lang w:eastAsia="en-US" w:bidi="en-US"/>
        </w:rPr>
        <w:t xml:space="preserve"> </w:t>
      </w:r>
      <w:proofErr w:type="spellStart"/>
      <w:r>
        <w:rPr>
          <w:rFonts w:ascii="Liberation Serif" w:eastAsia="Tahoma" w:hAnsi="Liberation Serif" w:cs="Tahoma"/>
          <w:kern w:val="0"/>
          <w:szCs w:val="24"/>
          <w:lang w:eastAsia="en-US" w:bidi="en-US"/>
        </w:rPr>
        <w:t>lx</w:t>
      </w:r>
      <w:r>
        <w:rPr>
          <w:rFonts w:ascii="Liberation Serif" w:eastAsia="Tahoma" w:hAnsi="Liberation Serif" w:cs="Tahoma"/>
          <w:kern w:val="0"/>
          <w:szCs w:val="24"/>
          <w:lang w:eastAsia="en-US" w:bidi="en-US"/>
        </w:rPr>
        <w:t>的短處，但這邊卻提起</w:t>
      </w:r>
      <w:r>
        <w:rPr>
          <w:rFonts w:ascii="Liberation Serif" w:eastAsia="Tahoma" w:hAnsi="Liberation Serif" w:cs="Tahoma"/>
          <w:kern w:val="0"/>
          <w:szCs w:val="24"/>
          <w:lang w:eastAsia="en-US" w:bidi="en-US"/>
        </w:rPr>
        <w:t>generative</w:t>
      </w:r>
      <w:proofErr w:type="spellEnd"/>
      <w:r>
        <w:rPr>
          <w:rFonts w:ascii="Liberation Serif" w:eastAsia="Tahoma" w:hAnsi="Liberation Serif" w:cs="Tahoma"/>
          <w:kern w:val="0"/>
          <w:szCs w:val="24"/>
          <w:lang w:eastAsia="en-US" w:bidi="en-US"/>
        </w:rPr>
        <w:t xml:space="preserve"> </w:t>
      </w:r>
      <w:proofErr w:type="spellStart"/>
      <w:r>
        <w:rPr>
          <w:rFonts w:ascii="Liberation Serif" w:eastAsia="Tahoma" w:hAnsi="Liberation Serif" w:cs="Tahoma"/>
          <w:kern w:val="0"/>
          <w:szCs w:val="24"/>
          <w:lang w:eastAsia="en-US" w:bidi="en-US"/>
        </w:rPr>
        <w:t>lx</w:t>
      </w:r>
      <w:r>
        <w:rPr>
          <w:rFonts w:ascii="Liberation Serif" w:eastAsia="Tahoma" w:hAnsi="Liberation Serif" w:cs="Tahoma"/>
          <w:kern w:val="0"/>
          <w:szCs w:val="24"/>
          <w:lang w:eastAsia="en-US" w:bidi="en-US"/>
        </w:rPr>
        <w:t>，前後不一致</w:t>
      </w:r>
      <w:proofErr w:type="spellEnd"/>
      <w:r>
        <w:rPr>
          <w:rFonts w:ascii="Liberation Serif" w:eastAsia="Tahoma" w:hAnsi="Liberation Serif" w:cs="Tahoma"/>
          <w:kern w:val="0"/>
          <w:szCs w:val="24"/>
          <w:lang w:eastAsia="en-US" w:bidi="en-US"/>
        </w:rPr>
        <w:t>。</w:t>
      </w:r>
    </w:p>
  </w:comment>
  <w:comment w:id="60" w:author="陳畯田" w:date="2023-01-27T12:02:00Z" w:initials="陳畯田">
    <w:p w14:paraId="3B124D6B" w14:textId="77777777" w:rsidR="00276FDE" w:rsidRDefault="00000000">
      <w:proofErr w:type="spellStart"/>
      <w:r>
        <w:rPr>
          <w:rFonts w:ascii="Liberation Serif" w:eastAsia="Tahoma" w:hAnsi="Liberation Serif" w:cs="Tahoma"/>
          <w:kern w:val="0"/>
          <w:szCs w:val="24"/>
          <w:lang w:eastAsia="en-US" w:bidi="en-US"/>
        </w:rPr>
        <w:t>此處想表達的重點在於，語感的不穩定性會影響語言學研究，我再調整一下說詞，另外或許我只取</w:t>
      </w:r>
      <w:proofErr w:type="spellEnd"/>
      <w:r>
        <w:rPr>
          <w:rFonts w:ascii="Liberation Serif" w:eastAsia="Tahoma" w:hAnsi="Liberation Serif" w:cs="Tahoma"/>
          <w:kern w:val="0"/>
          <w:szCs w:val="24"/>
          <w:lang w:eastAsia="en-US" w:bidi="en-US"/>
        </w:rPr>
        <w:t xml:space="preserve"> [</w:t>
      </w:r>
      <w:proofErr w:type="spellStart"/>
      <w:r>
        <w:rPr>
          <w:rFonts w:ascii="Liberation Serif" w:eastAsia="Tahoma" w:hAnsi="Liberation Serif" w:cs="Tahoma"/>
          <w:kern w:val="0"/>
          <w:szCs w:val="24"/>
          <w:lang w:eastAsia="en-US" w:bidi="en-US"/>
        </w:rPr>
        <w:t>語感疲乏根本是四五十年的老問題了</w:t>
      </w:r>
      <w:proofErr w:type="spellEnd"/>
      <w:r>
        <w:rPr>
          <w:rFonts w:ascii="Liberation Serif" w:eastAsia="Tahoma" w:hAnsi="Liberation Serif" w:cs="Tahoma"/>
          <w:kern w:val="0"/>
          <w:szCs w:val="24"/>
          <w:lang w:eastAsia="en-US" w:bidi="en-US"/>
        </w:rPr>
        <w:t xml:space="preserve"> (Wu, PC, January 8, 2023)] </w:t>
      </w:r>
      <w:proofErr w:type="spellStart"/>
      <w:r>
        <w:rPr>
          <w:rFonts w:ascii="Liberation Serif" w:eastAsia="Tahoma" w:hAnsi="Liberation Serif" w:cs="Tahoma"/>
          <w:kern w:val="0"/>
          <w:szCs w:val="24"/>
          <w:lang w:eastAsia="en-US" w:bidi="en-US"/>
        </w:rPr>
        <w:t>這樣呢</w:t>
      </w:r>
      <w:proofErr w:type="spellEnd"/>
      <w:r>
        <w:rPr>
          <w:rFonts w:ascii="Liberation Serif" w:eastAsia="Tahoma" w:hAnsi="Liberation Serif" w:cs="Tahoma"/>
          <w:kern w:val="0"/>
          <w:szCs w:val="24"/>
          <w:lang w:eastAsia="en-US" w:bidi="en-US"/>
        </w:rPr>
        <w:t>?</w:t>
      </w:r>
    </w:p>
  </w:comment>
  <w:comment w:id="61" w:author="Tim Chou" w:date="2023-02-07T14:01:00Z" w:initials="TC">
    <w:p w14:paraId="4830DDBC" w14:textId="77777777" w:rsidR="00276FDE" w:rsidRDefault="00000000">
      <w:proofErr w:type="spellStart"/>
      <w:r>
        <w:rPr>
          <w:rFonts w:ascii="Liberation Serif" w:eastAsia="Tahoma" w:hAnsi="Liberation Serif" w:cs="Tahoma"/>
          <w:kern w:val="0"/>
          <w:szCs w:val="24"/>
          <w:lang w:eastAsia="en-US" w:bidi="en-US"/>
        </w:rPr>
        <w:t>建議刪除</w:t>
      </w:r>
      <w:proofErr w:type="spellEnd"/>
      <w:r>
        <w:rPr>
          <w:rFonts w:ascii="Liberation Serif" w:eastAsia="Tahoma" w:hAnsi="Liberation Serif" w:cs="Tahoma"/>
          <w:kern w:val="0"/>
          <w:szCs w:val="24"/>
          <w:lang w:eastAsia="en-US" w:bidi="en-US"/>
        </w:rPr>
        <w:t>。</w:t>
      </w:r>
    </w:p>
    <w:p w14:paraId="15B7434D" w14:textId="77777777" w:rsidR="00276FDE" w:rsidRDefault="00000000">
      <w:r>
        <w:rPr>
          <w:rFonts w:ascii="Liberation Serif" w:eastAsia="Tahoma" w:hAnsi="Liberation Serif" w:cs="Tahoma"/>
          <w:kern w:val="0"/>
          <w:szCs w:val="24"/>
          <w:lang w:eastAsia="en-US" w:bidi="en-US"/>
        </w:rPr>
        <w:t>另外，語感疲乏只有在一些複雜句才會出現，一般的語句判斷不會有這類問題，說是</w:t>
      </w:r>
      <w:r>
        <w:rPr>
          <w:rFonts w:ascii="Liberation Serif" w:eastAsia="Tahoma" w:hAnsi="Liberation Serif" w:cs="Tahoma"/>
          <w:kern w:val="0"/>
          <w:szCs w:val="24"/>
          <w:lang w:eastAsia="en-US" w:bidi="en-US"/>
        </w:rPr>
        <w:t>4-50</w:t>
      </w:r>
      <w:r>
        <w:rPr>
          <w:rFonts w:ascii="Liberation Serif" w:eastAsia="Tahoma" w:hAnsi="Liberation Serif" w:cs="Tahoma"/>
          <w:kern w:val="0"/>
          <w:szCs w:val="24"/>
          <w:lang w:eastAsia="en-US" w:bidi="en-US"/>
        </w:rPr>
        <w:t>年的老問題有點小題大做了。</w:t>
      </w:r>
    </w:p>
  </w:comment>
  <w:comment w:id="62" w:author="陳畯田" w:date="2023-02-07T23:27:00Z" w:initials="陳畯田">
    <w:p w14:paraId="02223AD0" w14:textId="77777777" w:rsidR="001C548E" w:rsidRDefault="001C548E" w:rsidP="00FC07A9">
      <w:pPr>
        <w:pStyle w:val="a9"/>
        <w:jc w:val="left"/>
      </w:pPr>
      <w:r>
        <w:rPr>
          <w:rStyle w:val="a7"/>
        </w:rPr>
        <w:annotationRef/>
      </w:r>
      <w:r>
        <w:t>Okay</w:t>
      </w:r>
      <w:r>
        <w:rPr>
          <w:rFonts w:hint="eastAsia"/>
        </w:rPr>
        <w:t>！</w:t>
      </w:r>
    </w:p>
  </w:comment>
  <w:comment w:id="69" w:author="Tim Chou" w:date="2023-02-07T14:05:00Z" w:initials="TC">
    <w:p w14:paraId="329D97D2" w14:textId="7C636755" w:rsidR="00276FDE" w:rsidRDefault="00000000">
      <w:proofErr w:type="spellStart"/>
      <w:r>
        <w:rPr>
          <w:rFonts w:ascii="Liberation Serif" w:eastAsia="Tahoma" w:hAnsi="Liberation Serif" w:cs="Tahoma"/>
          <w:kern w:val="0"/>
          <w:szCs w:val="24"/>
          <w:lang w:eastAsia="en-US" w:bidi="en-US"/>
        </w:rPr>
        <w:t>你要確定後面會講到語意部分歐</w:t>
      </w:r>
      <w:proofErr w:type="spellEnd"/>
      <w:r>
        <w:rPr>
          <w:rFonts w:ascii="Liberation Serif" w:eastAsia="Tahoma" w:hAnsi="Liberation Serif" w:cs="Tahoma"/>
          <w:kern w:val="0"/>
          <w:szCs w:val="24"/>
          <w:lang w:eastAsia="en-US" w:bidi="en-US"/>
        </w:rPr>
        <w:t>！</w:t>
      </w:r>
    </w:p>
  </w:comment>
  <w:comment w:id="67" w:author="Tim Chou" w:date="2023-02-07T14:10:00Z" w:initials="TC">
    <w:p w14:paraId="62D62BA1" w14:textId="77777777" w:rsidR="00276FDE" w:rsidRDefault="00000000">
      <w:proofErr w:type="spellStart"/>
      <w:r>
        <w:rPr>
          <w:rFonts w:ascii="Liberation Serif" w:eastAsia="Tahoma" w:hAnsi="Liberation Serif" w:cs="Tahoma"/>
          <w:kern w:val="0"/>
          <w:szCs w:val="24"/>
          <w:lang w:eastAsia="en-US" w:bidi="en-US"/>
        </w:rPr>
        <w:t>你原文使用了「解釋」這個詞，但是本計畫並不是提出分析解釋，而是使用新的方法進行研究。因此，我將相關句子刪除並改寫</w:t>
      </w:r>
      <w:proofErr w:type="spellEnd"/>
      <w:r>
        <w:rPr>
          <w:rFonts w:ascii="Liberation Serif" w:eastAsia="Tahoma" w:hAnsi="Liberation Serif" w:cs="Tahoma"/>
          <w:kern w:val="0"/>
          <w:szCs w:val="24"/>
          <w:lang w:eastAsia="en-US" w:bidi="en-US"/>
        </w:rPr>
        <w:t>。</w:t>
      </w:r>
    </w:p>
  </w:comment>
  <w:comment w:id="129" w:author="Tim Chou" w:date="2023-02-07T14:32:00Z" w:initials="TC">
    <w:p w14:paraId="4D549F3F" w14:textId="77777777" w:rsidR="00276FDE" w:rsidRDefault="00000000">
      <w:proofErr w:type="spellStart"/>
      <w:r>
        <w:rPr>
          <w:rFonts w:ascii="Liberation Serif" w:eastAsia="Tahoma" w:hAnsi="Liberation Serif" w:cs="Tahoma"/>
          <w:kern w:val="0"/>
          <w:szCs w:val="24"/>
          <w:lang w:eastAsia="en-US" w:bidi="en-US"/>
        </w:rPr>
        <w:t>我不確定</w:t>
      </w:r>
      <w:r>
        <w:rPr>
          <w:rFonts w:ascii="Liberation Serif" w:eastAsia="Tahoma" w:hAnsi="Liberation Serif" w:cs="Tahoma"/>
          <w:kern w:val="0"/>
          <w:szCs w:val="24"/>
          <w:lang w:eastAsia="en-US" w:bidi="en-US"/>
        </w:rPr>
        <w:t>Shyu</w:t>
      </w:r>
      <w:r>
        <w:rPr>
          <w:rFonts w:ascii="Liberation Serif" w:eastAsia="Tahoma" w:hAnsi="Liberation Serif" w:cs="Tahoma"/>
          <w:kern w:val="0"/>
          <w:szCs w:val="24"/>
          <w:lang w:eastAsia="en-US" w:bidi="en-US"/>
        </w:rPr>
        <w:t>是否有</w:t>
      </w:r>
      <w:r>
        <w:rPr>
          <w:rFonts w:ascii="Liberation Serif" w:eastAsia="Tahoma" w:hAnsi="Liberation Serif" w:cs="Tahoma"/>
          <w:kern w:val="0"/>
          <w:szCs w:val="24"/>
          <w:lang w:eastAsia="en-US" w:bidi="en-US"/>
        </w:rPr>
        <w:t>makes</w:t>
      </w:r>
      <w:proofErr w:type="spellEnd"/>
      <w:r>
        <w:rPr>
          <w:rFonts w:ascii="Liberation Serif" w:eastAsia="Tahoma" w:hAnsi="Liberation Serif" w:cs="Tahoma"/>
          <w:kern w:val="0"/>
          <w:szCs w:val="24"/>
          <w:lang w:eastAsia="en-US" w:bidi="en-US"/>
        </w:rPr>
        <w:t xml:space="preserve"> this </w:t>
      </w:r>
      <w:proofErr w:type="spellStart"/>
      <w:proofErr w:type="gramStart"/>
      <w:r>
        <w:rPr>
          <w:rFonts w:ascii="Liberation Serif" w:eastAsia="Tahoma" w:hAnsi="Liberation Serif" w:cs="Tahoma"/>
          <w:kern w:val="0"/>
          <w:szCs w:val="24"/>
          <w:lang w:eastAsia="en-US" w:bidi="en-US"/>
        </w:rPr>
        <w:t>claim</w:t>
      </w:r>
      <w:proofErr w:type="gramEnd"/>
      <w:r>
        <w:rPr>
          <w:rFonts w:ascii="Liberation Serif" w:eastAsia="Tahoma" w:hAnsi="Liberation Serif" w:cs="Tahoma"/>
          <w:kern w:val="0"/>
          <w:szCs w:val="24"/>
          <w:lang w:eastAsia="en-US" w:bidi="en-US"/>
        </w:rPr>
        <w:t>，你可以</w:t>
      </w:r>
      <w:r>
        <w:rPr>
          <w:rFonts w:ascii="Liberation Serif" w:eastAsia="Tahoma" w:hAnsi="Liberation Serif" w:cs="Tahoma"/>
          <w:kern w:val="0"/>
          <w:szCs w:val="24"/>
          <w:lang w:eastAsia="en-US" w:bidi="en-US"/>
        </w:rPr>
        <w:t>double</w:t>
      </w:r>
      <w:proofErr w:type="spellEnd"/>
      <w:r>
        <w:rPr>
          <w:rFonts w:ascii="Liberation Serif" w:eastAsia="Tahoma" w:hAnsi="Liberation Serif" w:cs="Tahoma"/>
          <w:kern w:val="0"/>
          <w:szCs w:val="24"/>
          <w:lang w:eastAsia="en-US" w:bidi="en-US"/>
        </w:rPr>
        <w:t xml:space="preserve"> check</w:t>
      </w:r>
      <w:r>
        <w:rPr>
          <w:rFonts w:ascii="Liberation Serif" w:eastAsia="Tahoma" w:hAnsi="Liberation Serif" w:cs="Tahoma"/>
          <w:kern w:val="0"/>
          <w:szCs w:val="24"/>
          <w:lang w:eastAsia="en-US" w:bidi="en-US"/>
        </w:rPr>
        <w:t>。</w:t>
      </w:r>
    </w:p>
    <w:p w14:paraId="426E12F9" w14:textId="77777777" w:rsidR="00276FDE" w:rsidRDefault="00000000">
      <w:proofErr w:type="spellStart"/>
      <w:r>
        <w:rPr>
          <w:rFonts w:ascii="Liberation Serif" w:eastAsia="Tahoma" w:hAnsi="Liberation Serif" w:cs="Tahoma"/>
          <w:kern w:val="0"/>
          <w:szCs w:val="24"/>
          <w:lang w:eastAsia="en-US" w:bidi="en-US"/>
        </w:rPr>
        <w:t>但顯然</w:t>
      </w:r>
      <w:proofErr w:type="spellEnd"/>
      <w:r>
        <w:rPr>
          <w:rFonts w:ascii="Liberation Serif" w:eastAsia="Tahoma" w:hAnsi="Liberation Serif" w:cs="Tahoma"/>
          <w:kern w:val="0"/>
          <w:szCs w:val="24"/>
          <w:lang w:eastAsia="en-US" w:bidi="en-US"/>
        </w:rPr>
        <w:t>(8</w:t>
      </w:r>
      <w:proofErr w:type="gramStart"/>
      <w:r>
        <w:rPr>
          <w:rFonts w:ascii="Liberation Serif" w:eastAsia="Tahoma" w:hAnsi="Liberation Serif" w:cs="Tahoma"/>
          <w:kern w:val="0"/>
          <w:szCs w:val="24"/>
          <w:lang w:eastAsia="en-US" w:bidi="en-US"/>
        </w:rPr>
        <w:t>a)</w:t>
      </w:r>
      <w:proofErr w:type="spellStart"/>
      <w:r>
        <w:rPr>
          <w:rFonts w:ascii="Liberation Serif" w:eastAsia="Tahoma" w:hAnsi="Liberation Serif" w:cs="Tahoma"/>
          <w:kern w:val="0"/>
          <w:szCs w:val="24"/>
          <w:lang w:eastAsia="en-US" w:bidi="en-US"/>
        </w:rPr>
        <w:t>此句可以不是</w:t>
      </w:r>
      <w:proofErr w:type="gramEnd"/>
      <w:r>
        <w:rPr>
          <w:rFonts w:ascii="Liberation Serif" w:eastAsia="Tahoma" w:hAnsi="Liberation Serif" w:cs="Tahoma"/>
          <w:kern w:val="0"/>
          <w:szCs w:val="24"/>
          <w:lang w:eastAsia="en-US" w:bidi="en-US"/>
        </w:rPr>
        <w:t>「否定</w:t>
      </w:r>
      <w:r>
        <w:rPr>
          <w:rFonts w:ascii="Liberation Serif" w:eastAsia="Tahoma" w:hAnsi="Liberation Serif" w:cs="Tahoma"/>
          <w:kern w:val="0"/>
          <w:szCs w:val="24"/>
          <w:lang w:eastAsia="en-US" w:bidi="en-US"/>
        </w:rPr>
        <w:t>P</w:t>
      </w:r>
      <w:r>
        <w:rPr>
          <w:rFonts w:ascii="Liberation Serif" w:eastAsia="Tahoma" w:hAnsi="Liberation Serif" w:cs="Tahoma"/>
          <w:kern w:val="0"/>
          <w:szCs w:val="24"/>
          <w:lang w:eastAsia="en-US" w:bidi="en-US"/>
        </w:rPr>
        <w:t>」的極性語意</w:t>
      </w:r>
      <w:proofErr w:type="spellEnd"/>
      <w:r>
        <w:rPr>
          <w:rFonts w:ascii="Liberation Serif" w:eastAsia="Tahoma" w:hAnsi="Liberation Serif" w:cs="Tahoma"/>
          <w:kern w:val="0"/>
          <w:szCs w:val="24"/>
          <w:lang w:eastAsia="en-US" w:bidi="en-US"/>
        </w:rPr>
        <w:t>。</w:t>
      </w:r>
    </w:p>
  </w:comment>
  <w:comment w:id="195" w:author="Tim Chou" w:date="2023-02-07T14:55:00Z" w:initials="TC">
    <w:p w14:paraId="13DAA131" w14:textId="77777777" w:rsidR="00276FDE" w:rsidRDefault="00000000">
      <w:r>
        <w:rPr>
          <w:rFonts w:ascii="Liberation Serif" w:eastAsia="Tahoma" w:hAnsi="Liberation Serif" w:cs="Tahoma"/>
          <w:kern w:val="0"/>
          <w:szCs w:val="24"/>
          <w:lang w:eastAsia="en-US" w:bidi="en-US"/>
        </w:rPr>
        <w:t>Which example are you referring to?</w:t>
      </w:r>
    </w:p>
  </w:comment>
  <w:comment w:id="203" w:author="Peter Wolf" w:date="2023-02-07T17:09:00Z" w:initials="PW">
    <w:p w14:paraId="45669A42" w14:textId="77777777" w:rsidR="00276FDE" w:rsidRDefault="00000000">
      <w:r>
        <w:rPr>
          <w:rFonts w:asciiTheme="minorHAnsi" w:eastAsiaTheme="minorEastAsia" w:hAnsiTheme="minorHAnsi" w:cstheme="minorBidi"/>
        </w:rPr>
        <w:t>多少？</w:t>
      </w:r>
    </w:p>
  </w:comment>
  <w:comment w:id="204" w:author="陳畯田" w:date="2023-02-07T23:43:00Z" w:initials="陳畯田">
    <w:p w14:paraId="6CB13F1B" w14:textId="77777777" w:rsidR="00FD521A" w:rsidRDefault="00FD521A" w:rsidP="00CA6488">
      <w:pPr>
        <w:pStyle w:val="a9"/>
        <w:jc w:val="left"/>
      </w:pPr>
      <w:r>
        <w:rPr>
          <w:rStyle w:val="a7"/>
        </w:rPr>
        <w:annotationRef/>
      </w:r>
      <w:r>
        <w:rPr>
          <w:rFonts w:hint="eastAsia"/>
        </w:rPr>
        <w:t>已補上</w:t>
      </w:r>
      <w:proofErr w:type="gramStart"/>
      <w:r>
        <w:rPr>
          <w:rFonts w:hint="eastAsia"/>
        </w:rPr>
        <w:t>準確句數</w:t>
      </w:r>
      <w:proofErr w:type="gramEnd"/>
    </w:p>
  </w:comment>
  <w:comment w:id="205" w:author="Peter Wolf" w:date="2023-02-07T17:09:00Z" w:initials="PW">
    <w:p w14:paraId="0C38BE6E" w14:textId="1A2D9AB0" w:rsidR="00276FDE" w:rsidRDefault="00000000">
      <w:r>
        <w:rPr>
          <w:rFonts w:asciiTheme="minorHAnsi" w:eastAsiaTheme="minorEastAsia" w:hAnsiTheme="minorHAnsi" w:cstheme="minorBidi"/>
        </w:rPr>
        <w:t>多大？</w:t>
      </w:r>
    </w:p>
  </w:comment>
  <w:comment w:id="206" w:author="陳畯田" w:date="2023-02-07T23:43:00Z" w:initials="陳畯田">
    <w:p w14:paraId="19393E25" w14:textId="77777777" w:rsidR="00FD521A" w:rsidRDefault="00FD521A" w:rsidP="00E32B2D">
      <w:pPr>
        <w:pStyle w:val="a9"/>
        <w:jc w:val="left"/>
      </w:pPr>
      <w:r>
        <w:rPr>
          <w:rStyle w:val="a7"/>
        </w:rPr>
        <w:annotationRef/>
      </w:r>
      <w:r>
        <w:rPr>
          <w:rFonts w:hint="eastAsia"/>
        </w:rPr>
        <w:t>已補上</w:t>
      </w:r>
      <w:proofErr w:type="gramStart"/>
      <w:r>
        <w:rPr>
          <w:rFonts w:hint="eastAsia"/>
        </w:rPr>
        <w:t>準確句數</w:t>
      </w:r>
      <w:proofErr w:type="gramEnd"/>
    </w:p>
  </w:comment>
  <w:comment w:id="229" w:author="Peter Wolf" w:date="2023-02-07T17:10:00Z" w:initials="PW">
    <w:p w14:paraId="09B58DA8" w14:textId="77777777" w:rsidR="00276FDE" w:rsidRDefault="00000000">
      <w:r>
        <w:rPr>
          <w:rFonts w:asciiTheme="minorHAnsi" w:eastAsiaTheme="minorEastAsia" w:hAnsiTheme="minorHAnsi" w:cstheme="minorBidi"/>
        </w:rPr>
        <w:t>解釋一下壓縮比</w:t>
      </w:r>
      <w:r>
        <w:rPr>
          <w:rFonts w:asciiTheme="minorHAnsi" w:eastAsiaTheme="minorEastAsia" w:hAnsiTheme="minorHAnsi" w:cstheme="minorBidi"/>
        </w:rPr>
        <w:t xml:space="preserve"> (e.g., </w:t>
      </w:r>
      <w:r>
        <w:rPr>
          <w:rFonts w:asciiTheme="minorHAnsi" w:eastAsiaTheme="minorEastAsia" w:hAnsiTheme="minorHAnsi" w:cstheme="minorBidi"/>
        </w:rPr>
        <w:t>以愈少的範例涵蓋愈多的測試句，則壓縮比愈高，且模型效能愈好</w:t>
      </w:r>
      <w:r>
        <w:rPr>
          <w:rFonts w:asciiTheme="minorHAnsi" w:eastAsiaTheme="minorEastAsia" w:hAnsiTheme="minorHAnsi" w:cstheme="minorBidi"/>
        </w:rPr>
        <w:t>)</w:t>
      </w:r>
    </w:p>
  </w:comment>
  <w:comment w:id="230" w:author="Tim Chou" w:date="2023-02-07T22:41:00Z" w:initials="TC">
    <w:p w14:paraId="442ADFE0" w14:textId="77777777" w:rsidR="00895EEF" w:rsidRDefault="00895EEF" w:rsidP="007638DC">
      <w:pPr>
        <w:jc w:val="left"/>
      </w:pPr>
      <w:r>
        <w:rPr>
          <w:rStyle w:val="a7"/>
        </w:rPr>
        <w:annotationRef/>
      </w:r>
      <w:r>
        <w:rPr>
          <w:rFonts w:hint="eastAsia"/>
        </w:rPr>
        <w:t>已幫你加</w:t>
      </w:r>
      <w:proofErr w:type="gramStart"/>
      <w:r>
        <w:rPr>
          <w:rFonts w:hint="eastAsia"/>
        </w:rPr>
        <w:t>註</w:t>
      </w:r>
      <w:proofErr w:type="gramEnd"/>
      <w:r>
        <w:rPr>
          <w:rFonts w:hint="eastAsia"/>
        </w:rPr>
        <w:t>於註腳</w:t>
      </w:r>
      <w:r>
        <w:rPr>
          <w:rFonts w:hint="eastAsia"/>
        </w:rPr>
        <w:t>2</w:t>
      </w:r>
      <w:r>
        <w:rPr>
          <w:rFonts w:hint="eastAsia"/>
        </w:rPr>
        <w:t>。</w:t>
      </w:r>
    </w:p>
  </w:comment>
  <w:comment w:id="238" w:author="Tim Chou" w:date="2023-02-07T15:29:00Z" w:initials="TC">
    <w:p w14:paraId="15080A39" w14:textId="77BD76DB" w:rsidR="00276FDE" w:rsidRDefault="00000000">
      <w:proofErr w:type="spellStart"/>
      <w:r>
        <w:rPr>
          <w:rFonts w:ascii="Liberation Serif" w:eastAsia="Tahoma" w:hAnsi="Liberation Serif" w:cs="Tahoma"/>
          <w:kern w:val="0"/>
          <w:szCs w:val="24"/>
          <w:lang w:eastAsia="en-US" w:bidi="en-US"/>
        </w:rPr>
        <w:t>不需一直重複說明</w:t>
      </w:r>
      <w:proofErr w:type="spellEnd"/>
      <w:r>
        <w:rPr>
          <w:rFonts w:ascii="Liberation Serif" w:eastAsia="Tahoma" w:hAnsi="Liberation Serif" w:cs="Tahoma"/>
          <w:kern w:val="0"/>
          <w:szCs w:val="24"/>
          <w:lang w:eastAsia="en-US" w:bidi="en-US"/>
        </w:rPr>
        <w:t>。</w:t>
      </w:r>
    </w:p>
  </w:comment>
  <w:comment w:id="240" w:author="Tim Chou" w:date="2023-02-07T15:36:00Z" w:initials="TC">
    <w:p w14:paraId="707CFC47" w14:textId="77777777" w:rsidR="00276FDE" w:rsidRDefault="00000000">
      <w:r>
        <w:rPr>
          <w:rFonts w:ascii="Liberation Serif" w:eastAsia="Tahoma" w:hAnsi="Liberation Serif" w:cs="Tahoma"/>
          <w:kern w:val="0"/>
          <w:szCs w:val="24"/>
          <w:lang w:eastAsia="en-US" w:bidi="en-US"/>
        </w:rPr>
        <w:t>Please add the title (=function) of this example</w:t>
      </w:r>
    </w:p>
  </w:comment>
  <w:comment w:id="280" w:author="Tim Chou" w:date="2023-02-07T15:38:00Z" w:initials="TC">
    <w:p w14:paraId="05E72C41" w14:textId="77777777" w:rsidR="00276FDE" w:rsidRDefault="00000000">
      <w:proofErr w:type="spellStart"/>
      <w:r>
        <w:rPr>
          <w:rFonts w:ascii="Liberation Serif" w:eastAsia="Tahoma" w:hAnsi="Liberation Serif" w:cs="Tahoma"/>
          <w:kern w:val="0"/>
          <w:szCs w:val="24"/>
          <w:lang w:eastAsia="en-US" w:bidi="en-US"/>
        </w:rPr>
        <w:t>你本文中似乎沒有用到這篇，若確認不用請刪除</w:t>
      </w:r>
      <w:proofErr w:type="spellEnd"/>
      <w:r>
        <w:rPr>
          <w:rFonts w:ascii="Liberation Serif" w:eastAsia="Tahoma" w:hAnsi="Liberation Serif" w:cs="Tahoma"/>
          <w:kern w:val="0"/>
          <w:szCs w:val="24"/>
          <w:lang w:eastAsia="en-US" w:bidi="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6A000C" w15:done="0"/>
  <w15:commentEx w15:paraId="58379521" w15:paraIdParent="206A000C" w15:done="0"/>
  <w15:commentEx w15:paraId="1D9094E4" w15:done="0"/>
  <w15:commentEx w15:paraId="549E252C" w15:done="0"/>
  <w15:commentEx w15:paraId="23082D19" w15:done="0"/>
  <w15:commentEx w15:paraId="7372835A" w15:done="0"/>
  <w15:commentEx w15:paraId="778CE5A2" w15:paraIdParent="7372835A" w15:done="0"/>
  <w15:commentEx w15:paraId="195A5F9A" w15:done="0"/>
  <w15:commentEx w15:paraId="3B124D6B" w15:done="0"/>
  <w15:commentEx w15:paraId="15B7434D" w15:done="0"/>
  <w15:commentEx w15:paraId="02223AD0" w15:paraIdParent="15B7434D" w15:done="0"/>
  <w15:commentEx w15:paraId="329D97D2" w15:done="0"/>
  <w15:commentEx w15:paraId="62D62BA1" w15:done="0"/>
  <w15:commentEx w15:paraId="426E12F9" w15:done="0"/>
  <w15:commentEx w15:paraId="13DAA131" w15:done="0"/>
  <w15:commentEx w15:paraId="45669A42" w15:done="0"/>
  <w15:commentEx w15:paraId="6CB13F1B" w15:paraIdParent="45669A42" w15:done="0"/>
  <w15:commentEx w15:paraId="0C38BE6E" w15:done="0"/>
  <w15:commentEx w15:paraId="19393E25" w15:paraIdParent="0C38BE6E" w15:done="0"/>
  <w15:commentEx w15:paraId="09B58DA8" w15:done="0"/>
  <w15:commentEx w15:paraId="442ADFE0" w15:paraIdParent="09B58DA8" w15:done="0"/>
  <w15:commentEx w15:paraId="15080A39" w15:done="0"/>
  <w15:commentEx w15:paraId="707CFC47" w15:done="0"/>
  <w15:commentEx w15:paraId="05E72C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8D2921" w16cex:dateUtc="2023-02-07T11:46:00Z"/>
  <w16cex:commentExtensible w16cex:durableId="278D5CDF" w16cex:dateUtc="2023-02-07T15:27:00Z"/>
  <w16cex:commentExtensible w16cex:durableId="278D5CCC" w16cex:dateUtc="2023-02-07T15:27:00Z"/>
  <w16cex:commentExtensible w16cex:durableId="278D6097" w16cex:dateUtc="2023-02-07T15:43:00Z"/>
  <w16cex:commentExtensible w16cex:durableId="278D60A6" w16cex:dateUtc="2023-02-07T15:43:00Z"/>
  <w16cex:commentExtensible w16cex:durableId="278D5215" w16cex:dateUtc="2023-02-07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6A000C" w16cid:durableId="278D2908"/>
  <w16cid:commentId w16cid:paraId="58379521" w16cid:durableId="278D2921"/>
  <w16cid:commentId w16cid:paraId="1D9094E4" w16cid:durableId="278D2909"/>
  <w16cid:commentId w16cid:paraId="549E252C" w16cid:durableId="278D290B"/>
  <w16cid:commentId w16cid:paraId="23082D19" w16cid:durableId="278D290D"/>
  <w16cid:commentId w16cid:paraId="7372835A" w16cid:durableId="278D2910"/>
  <w16cid:commentId w16cid:paraId="778CE5A2" w16cid:durableId="278D5CDF"/>
  <w16cid:commentId w16cid:paraId="195A5F9A" w16cid:durableId="278D2913"/>
  <w16cid:commentId w16cid:paraId="3B124D6B" w16cid:durableId="278D2914"/>
  <w16cid:commentId w16cid:paraId="15B7434D" w16cid:durableId="278D2915"/>
  <w16cid:commentId w16cid:paraId="02223AD0" w16cid:durableId="278D5CCC"/>
  <w16cid:commentId w16cid:paraId="329D97D2" w16cid:durableId="278D2916"/>
  <w16cid:commentId w16cid:paraId="62D62BA1" w16cid:durableId="278D2917"/>
  <w16cid:commentId w16cid:paraId="426E12F9" w16cid:durableId="278D2918"/>
  <w16cid:commentId w16cid:paraId="13DAA131" w16cid:durableId="278D2919"/>
  <w16cid:commentId w16cid:paraId="45669A42" w16cid:durableId="278D291A"/>
  <w16cid:commentId w16cid:paraId="6CB13F1B" w16cid:durableId="278D6097"/>
  <w16cid:commentId w16cid:paraId="0C38BE6E" w16cid:durableId="278D291B"/>
  <w16cid:commentId w16cid:paraId="19393E25" w16cid:durableId="278D60A6"/>
  <w16cid:commentId w16cid:paraId="09B58DA8" w16cid:durableId="278D291D"/>
  <w16cid:commentId w16cid:paraId="442ADFE0" w16cid:durableId="278D5215"/>
  <w16cid:commentId w16cid:paraId="15080A39" w16cid:durableId="278D291E"/>
  <w16cid:commentId w16cid:paraId="707CFC47" w16cid:durableId="278D291F"/>
  <w16cid:commentId w16cid:paraId="05E72C41" w16cid:durableId="278D29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79700" w14:textId="77777777" w:rsidR="0033345C" w:rsidRDefault="0033345C">
      <w:r>
        <w:separator/>
      </w:r>
    </w:p>
  </w:endnote>
  <w:endnote w:type="continuationSeparator" w:id="0">
    <w:p w14:paraId="0107AF22" w14:textId="77777777" w:rsidR="0033345C" w:rsidRDefault="00333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本文 CS 字型)">
    <w:altName w:val="新細明體"/>
    <w:panose1 w:val="00000000000000000000"/>
    <w:charset w:val="88"/>
    <w:family w:val="roman"/>
    <w:notTrueType/>
    <w:pitch w:val="default"/>
  </w:font>
  <w:font w:name="BiauKai">
    <w:altName w:val="微軟正黑體"/>
    <w:charset w:val="88"/>
    <w:family w:val="auto"/>
    <w:pitch w:val="variable"/>
    <w:sig w:usb0="800002E3" w:usb1="38CFFD7A" w:usb2="00000016" w:usb3="00000000" w:csb0="0010000D" w:csb1="00000000"/>
  </w:font>
  <w:font w:name="楷體-繁">
    <w:altName w:val="微軟正黑體"/>
    <w:charset w:val="88"/>
    <w:family w:val="auto"/>
    <w:pitch w:val="variable"/>
    <w:sig w:usb0="80000287" w:usb1="280F3C52" w:usb2="00000016" w:usb3="00000000" w:csb0="0014001F" w:csb1="00000000"/>
  </w:font>
  <w:font w:name="Arial Unicode MS">
    <w:panose1 w:val="020B0604020202020204"/>
    <w:charset w:val="80"/>
    <w:family w:val="swiss"/>
    <w:pitch w:val="variable"/>
    <w:sig w:usb0="F7FFAFFF" w:usb1="E9DFFFFF" w:usb2="0000003F" w:usb3="00000000" w:csb0="003F01FF" w:csb1="00000000"/>
  </w:font>
  <w:font w:name="Noto Sans CJK TC Regular">
    <w:altName w:val="Noto Sans CJK TC"/>
    <w:charset w:val="80"/>
    <w:family w:val="swiss"/>
    <w:pitch w:val="variable"/>
    <w:sig w:usb0="30000003" w:usb1="2BDF3C10" w:usb2="00000016" w:usb3="00000000" w:csb0="003A0107"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365076"/>
      <w:docPartObj>
        <w:docPartGallery w:val="Page Numbers (Bottom of Page)"/>
        <w:docPartUnique/>
      </w:docPartObj>
    </w:sdtPr>
    <w:sdtContent>
      <w:p w14:paraId="6D87DB7C" w14:textId="77777777" w:rsidR="00276FDE" w:rsidRDefault="00000000">
        <w:pPr>
          <w:pStyle w:val="a6"/>
          <w:jc w:val="center"/>
        </w:pPr>
        <w:r>
          <w:fldChar w:fldCharType="begin"/>
        </w:r>
        <w:r>
          <w:instrText xml:space="preserve"> PAGE </w:instrText>
        </w:r>
        <w:r>
          <w:fldChar w:fldCharType="separate"/>
        </w:r>
        <w:r>
          <w:t>11</w:t>
        </w:r>
        <w:r>
          <w:fldChar w:fldCharType="end"/>
        </w:r>
      </w:p>
    </w:sdtContent>
  </w:sdt>
  <w:p w14:paraId="0FFC078E" w14:textId="77777777" w:rsidR="00276FDE" w:rsidRDefault="00276FD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3FEB8" w14:textId="77777777" w:rsidR="0033345C" w:rsidRDefault="0033345C">
      <w:r>
        <w:separator/>
      </w:r>
    </w:p>
  </w:footnote>
  <w:footnote w:type="continuationSeparator" w:id="0">
    <w:p w14:paraId="1705E62D" w14:textId="77777777" w:rsidR="0033345C" w:rsidRDefault="0033345C">
      <w:r>
        <w:continuationSeparator/>
      </w:r>
    </w:p>
  </w:footnote>
  <w:footnote w:id="1">
    <w:p w14:paraId="42BEBE5D" w14:textId="6ABC7472" w:rsidR="009F7BB0" w:rsidRPr="009F7BB0" w:rsidRDefault="009F7BB0">
      <w:pPr>
        <w:pStyle w:val="af0"/>
      </w:pPr>
      <w:r>
        <w:rPr>
          <w:rStyle w:val="aff0"/>
        </w:rPr>
        <w:footnoteRef/>
      </w:r>
      <w:r>
        <w:t xml:space="preserve"> </w:t>
      </w:r>
      <w:r>
        <w:rPr>
          <w:rFonts w:hint="eastAsia"/>
        </w:rPr>
        <w:t>中華民國發明</w:t>
      </w:r>
      <w:proofErr w:type="gramStart"/>
      <w:r>
        <w:rPr>
          <w:rFonts w:hint="eastAsia"/>
        </w:rPr>
        <w:t>證書號證書號</w:t>
      </w:r>
      <w:proofErr w:type="gramEnd"/>
      <w:r>
        <w:rPr>
          <w:rFonts w:hint="eastAsia"/>
        </w:rPr>
        <w:t xml:space="preserve"> I750567</w:t>
      </w:r>
      <w:r>
        <w:rPr>
          <w:rFonts w:hint="eastAsia"/>
        </w:rPr>
        <w:t>。</w:t>
      </w:r>
    </w:p>
  </w:footnote>
  <w:footnote w:id="2">
    <w:p w14:paraId="57D07A86" w14:textId="29D03812" w:rsidR="00B57145" w:rsidRDefault="00B57145" w:rsidP="00B57145">
      <w:pPr>
        <w:pStyle w:val="a9"/>
      </w:pPr>
      <w:r>
        <w:rPr>
          <w:rStyle w:val="aff0"/>
        </w:rPr>
        <w:footnoteRef/>
      </w:r>
      <w:r>
        <w:t xml:space="preserve"> </w:t>
      </w:r>
      <w:proofErr w:type="gramStart"/>
      <w:r w:rsidRPr="00D672F0">
        <w:rPr>
          <w:rFonts w:hint="eastAsia"/>
          <w:sz w:val="20"/>
          <w:szCs w:val="18"/>
        </w:rPr>
        <w:t>以愈少</w:t>
      </w:r>
      <w:proofErr w:type="gramEnd"/>
      <w:r w:rsidRPr="00D672F0">
        <w:rPr>
          <w:rFonts w:hint="eastAsia"/>
          <w:sz w:val="20"/>
          <w:szCs w:val="18"/>
        </w:rPr>
        <w:t>的範例涵蓋愈多的測試句，壓縮比愈高，且模型效能愈好。</w:t>
      </w:r>
    </w:p>
    <w:p w14:paraId="7D62B10A" w14:textId="73F95918" w:rsidR="00B57145" w:rsidRPr="00B57145" w:rsidRDefault="00B57145">
      <w:pPr>
        <w:pStyle w:val="af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E30"/>
    <w:multiLevelType w:val="multilevel"/>
    <w:tmpl w:val="38AA3A8C"/>
    <w:lvl w:ilvl="0">
      <w:start w:val="1"/>
      <w:numFmt w:val="decimal"/>
      <w:suff w:val="nothing"/>
      <w:lvlText w:val="(%1"/>
      <w:lvlJc w:val="left"/>
      <w:pPr>
        <w:tabs>
          <w:tab w:val="num" w:pos="0"/>
        </w:tabs>
        <w:ind w:left="2007" w:hanging="1440"/>
      </w:pPr>
    </w:lvl>
    <w:lvl w:ilvl="1">
      <w:start w:val="2"/>
      <w:numFmt w:val="lowerLetter"/>
      <w:pStyle w:val="Exampleb"/>
      <w:lvlText w:val="%2."/>
      <w:lvlJc w:val="left"/>
      <w:pPr>
        <w:tabs>
          <w:tab w:val="num" w:pos="0"/>
        </w:tabs>
        <w:ind w:left="851" w:hanging="284"/>
      </w:pPr>
      <w:rPr>
        <w:b w:val="0"/>
        <w:bCs/>
        <w:i w:val="0"/>
        <w:iCs w:val="0"/>
      </w:rPr>
    </w:lvl>
    <w:lvl w:ilvl="2">
      <w:start w:val="1"/>
      <w:numFmt w:val="lowerLetter"/>
      <w:lvlText w:val="%3."/>
      <w:lvlJc w:val="left"/>
      <w:pPr>
        <w:tabs>
          <w:tab w:val="num" w:pos="207"/>
        </w:tabs>
        <w:ind w:left="207" w:hanging="360"/>
      </w:pPr>
    </w:lvl>
    <w:lvl w:ilvl="3">
      <w:start w:val="1"/>
      <w:numFmt w:val="decimal"/>
      <w:lvlText w:val="(%4)"/>
      <w:lvlJc w:val="left"/>
      <w:pPr>
        <w:tabs>
          <w:tab w:val="num" w:pos="1287"/>
        </w:tabs>
        <w:ind w:left="1287" w:hanging="360"/>
      </w:pPr>
    </w:lvl>
    <w:lvl w:ilvl="4">
      <w:start w:val="1"/>
      <w:numFmt w:val="lowerLetter"/>
      <w:lvlText w:val="(%5)"/>
      <w:lvlJc w:val="left"/>
      <w:pPr>
        <w:tabs>
          <w:tab w:val="num" w:pos="1647"/>
        </w:tabs>
        <w:ind w:left="1647" w:hanging="360"/>
      </w:pPr>
    </w:lvl>
    <w:lvl w:ilvl="5">
      <w:start w:val="1"/>
      <w:numFmt w:val="lowerRoman"/>
      <w:lvlText w:val="(%6)"/>
      <w:lvlJc w:val="left"/>
      <w:pPr>
        <w:tabs>
          <w:tab w:val="num" w:pos="2007"/>
        </w:tabs>
        <w:ind w:left="2007" w:hanging="360"/>
      </w:pPr>
    </w:lvl>
    <w:lvl w:ilvl="6">
      <w:start w:val="1"/>
      <w:numFmt w:val="decimal"/>
      <w:lvlText w:val="%7."/>
      <w:lvlJc w:val="left"/>
      <w:pPr>
        <w:tabs>
          <w:tab w:val="num" w:pos="2367"/>
        </w:tabs>
        <w:ind w:left="2367" w:hanging="360"/>
      </w:pPr>
    </w:lvl>
    <w:lvl w:ilvl="7">
      <w:start w:val="1"/>
      <w:numFmt w:val="lowerLetter"/>
      <w:lvlText w:val="%8."/>
      <w:lvlJc w:val="left"/>
      <w:pPr>
        <w:tabs>
          <w:tab w:val="num" w:pos="2727"/>
        </w:tabs>
        <w:ind w:left="2727" w:hanging="360"/>
      </w:pPr>
    </w:lvl>
    <w:lvl w:ilvl="8">
      <w:start w:val="1"/>
      <w:numFmt w:val="lowerRoman"/>
      <w:lvlText w:val="%9."/>
      <w:lvlJc w:val="left"/>
      <w:pPr>
        <w:tabs>
          <w:tab w:val="num" w:pos="3087"/>
        </w:tabs>
        <w:ind w:left="3087" w:hanging="360"/>
      </w:pPr>
    </w:lvl>
  </w:abstractNum>
  <w:abstractNum w:abstractNumId="1" w15:restartNumberingAfterBreak="0">
    <w:nsid w:val="0512352E"/>
    <w:multiLevelType w:val="multilevel"/>
    <w:tmpl w:val="A9EAE76E"/>
    <w:lvl w:ilvl="0">
      <w:start w:val="1"/>
      <w:numFmt w:val="lowerRoman"/>
      <w:pStyle w:val="Footnoteexample"/>
      <w:lvlText w:val="(%1)"/>
      <w:lvlJc w:val="left"/>
      <w:pPr>
        <w:tabs>
          <w:tab w:val="num" w:pos="0"/>
        </w:tabs>
        <w:ind w:left="567" w:hanging="567"/>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2" w15:restartNumberingAfterBreak="0">
    <w:nsid w:val="09A52EF7"/>
    <w:multiLevelType w:val="multilevel"/>
    <w:tmpl w:val="F07459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2574900"/>
    <w:multiLevelType w:val="multilevel"/>
    <w:tmpl w:val="AEFC7CD2"/>
    <w:lvl w:ilvl="0">
      <w:start w:val="1"/>
      <w:numFmt w:val="decimal"/>
      <w:lvlText w:val="[%1]"/>
      <w:lvlJc w:val="left"/>
      <w:pPr>
        <w:tabs>
          <w:tab w:val="num" w:pos="0"/>
        </w:tabs>
        <w:ind w:left="567" w:hanging="567"/>
      </w:pPr>
      <w:rPr>
        <w:rFonts w:ascii="Times New Roman" w:hAnsi="Times New Roman" w:cs="Times New Roman"/>
        <w:b w:val="0"/>
        <w:bCs/>
      </w:r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4" w15:restartNumberingAfterBreak="0">
    <w:nsid w:val="125D1F79"/>
    <w:multiLevelType w:val="multilevel"/>
    <w:tmpl w:val="2D1AAB44"/>
    <w:lvl w:ilvl="0">
      <w:start w:val="1"/>
      <w:numFmt w:val="upperLetter"/>
      <w:lvlText w:val="%1."/>
      <w:lvlJc w:val="left"/>
      <w:pPr>
        <w:tabs>
          <w:tab w:val="num" w:pos="0"/>
        </w:tabs>
        <w:ind w:left="480" w:hanging="48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5" w15:restartNumberingAfterBreak="0">
    <w:nsid w:val="14053AEF"/>
    <w:multiLevelType w:val="multilevel"/>
    <w:tmpl w:val="57EEDC70"/>
    <w:lvl w:ilvl="0">
      <w:start w:val="1"/>
      <w:numFmt w:val="decimal"/>
      <w:suff w:val="nothing"/>
      <w:lvlText w:val="(%1"/>
      <w:lvlJc w:val="left"/>
      <w:pPr>
        <w:tabs>
          <w:tab w:val="num" w:pos="0"/>
        </w:tabs>
        <w:ind w:left="2007" w:hanging="1440"/>
      </w:pPr>
    </w:lvl>
    <w:lvl w:ilvl="1">
      <w:start w:val="2"/>
      <w:numFmt w:val="lowerLetter"/>
      <w:lvlText w:val="%2."/>
      <w:lvlJc w:val="left"/>
      <w:pPr>
        <w:tabs>
          <w:tab w:val="num" w:pos="0"/>
        </w:tabs>
        <w:ind w:left="851" w:hanging="284"/>
      </w:pPr>
      <w:rPr>
        <w:b w:val="0"/>
        <w:bCs w:val="0"/>
        <w:i w:val="0"/>
        <w:iCs w:val="0"/>
      </w:rPr>
    </w:lvl>
    <w:lvl w:ilvl="2">
      <w:start w:val="1"/>
      <w:numFmt w:val="lowerLetter"/>
      <w:lvlText w:val="%3."/>
      <w:lvlJc w:val="left"/>
      <w:pPr>
        <w:tabs>
          <w:tab w:val="num" w:pos="207"/>
        </w:tabs>
        <w:ind w:left="207" w:hanging="360"/>
      </w:pPr>
    </w:lvl>
    <w:lvl w:ilvl="3">
      <w:start w:val="1"/>
      <w:numFmt w:val="decimal"/>
      <w:lvlText w:val="(%4)"/>
      <w:lvlJc w:val="left"/>
      <w:pPr>
        <w:tabs>
          <w:tab w:val="num" w:pos="1287"/>
        </w:tabs>
        <w:ind w:left="1287" w:hanging="360"/>
      </w:pPr>
    </w:lvl>
    <w:lvl w:ilvl="4">
      <w:start w:val="1"/>
      <w:numFmt w:val="lowerLetter"/>
      <w:lvlText w:val="(%5)"/>
      <w:lvlJc w:val="left"/>
      <w:pPr>
        <w:tabs>
          <w:tab w:val="num" w:pos="1647"/>
        </w:tabs>
        <w:ind w:left="1647" w:hanging="360"/>
      </w:pPr>
    </w:lvl>
    <w:lvl w:ilvl="5">
      <w:start w:val="1"/>
      <w:numFmt w:val="lowerRoman"/>
      <w:lvlText w:val="(%6)"/>
      <w:lvlJc w:val="left"/>
      <w:pPr>
        <w:tabs>
          <w:tab w:val="num" w:pos="2007"/>
        </w:tabs>
        <w:ind w:left="2007" w:hanging="360"/>
      </w:pPr>
    </w:lvl>
    <w:lvl w:ilvl="6">
      <w:start w:val="1"/>
      <w:numFmt w:val="decimal"/>
      <w:lvlText w:val="%7."/>
      <w:lvlJc w:val="left"/>
      <w:pPr>
        <w:tabs>
          <w:tab w:val="num" w:pos="2367"/>
        </w:tabs>
        <w:ind w:left="2367" w:hanging="360"/>
      </w:pPr>
    </w:lvl>
    <w:lvl w:ilvl="7">
      <w:start w:val="1"/>
      <w:numFmt w:val="lowerLetter"/>
      <w:lvlText w:val="%8."/>
      <w:lvlJc w:val="left"/>
      <w:pPr>
        <w:tabs>
          <w:tab w:val="num" w:pos="2727"/>
        </w:tabs>
        <w:ind w:left="2727" w:hanging="360"/>
      </w:pPr>
    </w:lvl>
    <w:lvl w:ilvl="8">
      <w:start w:val="1"/>
      <w:numFmt w:val="lowerRoman"/>
      <w:lvlText w:val="%9."/>
      <w:lvlJc w:val="left"/>
      <w:pPr>
        <w:tabs>
          <w:tab w:val="num" w:pos="3087"/>
        </w:tabs>
        <w:ind w:left="3087" w:hanging="360"/>
      </w:pPr>
    </w:lvl>
  </w:abstractNum>
  <w:abstractNum w:abstractNumId="6" w15:restartNumberingAfterBreak="0">
    <w:nsid w:val="158C46DF"/>
    <w:multiLevelType w:val="multilevel"/>
    <w:tmpl w:val="39060AE8"/>
    <w:lvl w:ilvl="0">
      <w:start w:val="1"/>
      <w:numFmt w:val="decimal"/>
      <w:suff w:val="nothing"/>
      <w:lvlText w:val="(%1"/>
      <w:lvlJc w:val="left"/>
      <w:pPr>
        <w:tabs>
          <w:tab w:val="num" w:pos="0"/>
        </w:tabs>
        <w:ind w:left="2007" w:hanging="1440"/>
      </w:pPr>
    </w:lvl>
    <w:lvl w:ilvl="1">
      <w:start w:val="2"/>
      <w:numFmt w:val="lowerLetter"/>
      <w:lvlText w:val="%2."/>
      <w:lvlJc w:val="left"/>
      <w:pPr>
        <w:tabs>
          <w:tab w:val="num" w:pos="0"/>
        </w:tabs>
        <w:ind w:left="851" w:hanging="284"/>
      </w:pPr>
      <w:rPr>
        <w:b w:val="0"/>
        <w:bCs w:val="0"/>
        <w:i w:val="0"/>
        <w:iCs w:val="0"/>
      </w:rPr>
    </w:lvl>
    <w:lvl w:ilvl="2">
      <w:start w:val="1"/>
      <w:numFmt w:val="lowerLetter"/>
      <w:lvlText w:val="%3."/>
      <w:lvlJc w:val="left"/>
      <w:pPr>
        <w:tabs>
          <w:tab w:val="num" w:pos="207"/>
        </w:tabs>
        <w:ind w:left="207" w:hanging="360"/>
      </w:pPr>
    </w:lvl>
    <w:lvl w:ilvl="3">
      <w:start w:val="1"/>
      <w:numFmt w:val="decimal"/>
      <w:lvlText w:val="(%4)"/>
      <w:lvlJc w:val="left"/>
      <w:pPr>
        <w:tabs>
          <w:tab w:val="num" w:pos="1287"/>
        </w:tabs>
        <w:ind w:left="1287" w:hanging="360"/>
      </w:pPr>
    </w:lvl>
    <w:lvl w:ilvl="4">
      <w:start w:val="1"/>
      <w:numFmt w:val="lowerLetter"/>
      <w:lvlText w:val="(%5)"/>
      <w:lvlJc w:val="left"/>
      <w:pPr>
        <w:tabs>
          <w:tab w:val="num" w:pos="1647"/>
        </w:tabs>
        <w:ind w:left="1647" w:hanging="360"/>
      </w:pPr>
    </w:lvl>
    <w:lvl w:ilvl="5">
      <w:start w:val="1"/>
      <w:numFmt w:val="lowerRoman"/>
      <w:lvlText w:val="(%6)"/>
      <w:lvlJc w:val="left"/>
      <w:pPr>
        <w:tabs>
          <w:tab w:val="num" w:pos="2007"/>
        </w:tabs>
        <w:ind w:left="2007" w:hanging="360"/>
      </w:pPr>
    </w:lvl>
    <w:lvl w:ilvl="6">
      <w:start w:val="1"/>
      <w:numFmt w:val="decimal"/>
      <w:lvlText w:val="%7."/>
      <w:lvlJc w:val="left"/>
      <w:pPr>
        <w:tabs>
          <w:tab w:val="num" w:pos="2367"/>
        </w:tabs>
        <w:ind w:left="2367" w:hanging="360"/>
      </w:pPr>
    </w:lvl>
    <w:lvl w:ilvl="7">
      <w:start w:val="1"/>
      <w:numFmt w:val="lowerLetter"/>
      <w:lvlText w:val="%8."/>
      <w:lvlJc w:val="left"/>
      <w:pPr>
        <w:tabs>
          <w:tab w:val="num" w:pos="2727"/>
        </w:tabs>
        <w:ind w:left="2727" w:hanging="360"/>
      </w:pPr>
    </w:lvl>
    <w:lvl w:ilvl="8">
      <w:start w:val="1"/>
      <w:numFmt w:val="lowerRoman"/>
      <w:lvlText w:val="%9."/>
      <w:lvlJc w:val="left"/>
      <w:pPr>
        <w:tabs>
          <w:tab w:val="num" w:pos="3087"/>
        </w:tabs>
        <w:ind w:left="3087" w:hanging="360"/>
      </w:pPr>
    </w:lvl>
  </w:abstractNum>
  <w:abstractNum w:abstractNumId="7" w15:restartNumberingAfterBreak="0">
    <w:nsid w:val="2A763CC8"/>
    <w:multiLevelType w:val="multilevel"/>
    <w:tmpl w:val="EB9EC08A"/>
    <w:lvl w:ilvl="0">
      <w:start w:val="1"/>
      <w:numFmt w:val="upperLetter"/>
      <w:lvlText w:val="%1."/>
      <w:lvlJc w:val="left"/>
      <w:pPr>
        <w:tabs>
          <w:tab w:val="num" w:pos="0"/>
        </w:tabs>
        <w:ind w:left="480" w:hanging="48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8" w15:restartNumberingAfterBreak="0">
    <w:nsid w:val="2B0E747E"/>
    <w:multiLevelType w:val="multilevel"/>
    <w:tmpl w:val="BEA431A6"/>
    <w:lvl w:ilvl="0">
      <w:start w:val="1"/>
      <w:numFmt w:val="lowerRoman"/>
      <w:pStyle w:val="1"/>
      <w:lvlText w:val="[%1]"/>
      <w:lvlJc w:val="left"/>
      <w:pPr>
        <w:tabs>
          <w:tab w:val="num" w:pos="0"/>
        </w:tabs>
        <w:ind w:left="480" w:hanging="480"/>
      </w:pPr>
      <w:rPr>
        <w:rFonts w:eastAsia="標楷體"/>
        <w:b/>
        <w:i w:val="0"/>
      </w:r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9" w15:restartNumberingAfterBreak="0">
    <w:nsid w:val="2E8D257D"/>
    <w:multiLevelType w:val="multilevel"/>
    <w:tmpl w:val="D15420C0"/>
    <w:lvl w:ilvl="0">
      <w:start w:val="1"/>
      <w:numFmt w:val="bullet"/>
      <w:pStyle w:val="List-2"/>
      <w:lvlText w:val=""/>
      <w:lvlJc w:val="left"/>
      <w:pPr>
        <w:tabs>
          <w:tab w:val="num" w:pos="0"/>
        </w:tabs>
        <w:ind w:left="960" w:hanging="480"/>
      </w:pPr>
      <w:rPr>
        <w:rFonts w:ascii="Wingdings" w:hAnsi="Wingdings" w:cs="Wingdings" w:hint="default"/>
      </w:rPr>
    </w:lvl>
    <w:lvl w:ilvl="1">
      <w:start w:val="1"/>
      <w:numFmt w:val="bullet"/>
      <w:lvlText w:val=""/>
      <w:lvlJc w:val="left"/>
      <w:pPr>
        <w:tabs>
          <w:tab w:val="num" w:pos="0"/>
        </w:tabs>
        <w:ind w:left="1440" w:hanging="480"/>
      </w:pPr>
      <w:rPr>
        <w:rFonts w:ascii="Wingdings" w:hAnsi="Wingdings" w:cs="Wingdings" w:hint="default"/>
      </w:rPr>
    </w:lvl>
    <w:lvl w:ilvl="2">
      <w:start w:val="1"/>
      <w:numFmt w:val="bullet"/>
      <w:lvlText w:val=""/>
      <w:lvlJc w:val="left"/>
      <w:pPr>
        <w:tabs>
          <w:tab w:val="num" w:pos="0"/>
        </w:tabs>
        <w:ind w:left="1920" w:hanging="480"/>
      </w:pPr>
      <w:rPr>
        <w:rFonts w:ascii="Wingdings" w:hAnsi="Wingdings" w:cs="Wingdings" w:hint="default"/>
      </w:rPr>
    </w:lvl>
    <w:lvl w:ilvl="3">
      <w:start w:val="1"/>
      <w:numFmt w:val="bullet"/>
      <w:lvlText w:val=""/>
      <w:lvlJc w:val="left"/>
      <w:pPr>
        <w:tabs>
          <w:tab w:val="num" w:pos="0"/>
        </w:tabs>
        <w:ind w:left="2400" w:hanging="480"/>
      </w:pPr>
      <w:rPr>
        <w:rFonts w:ascii="Wingdings" w:hAnsi="Wingdings" w:cs="Wingdings" w:hint="default"/>
      </w:rPr>
    </w:lvl>
    <w:lvl w:ilvl="4">
      <w:start w:val="1"/>
      <w:numFmt w:val="bullet"/>
      <w:lvlText w:val=""/>
      <w:lvlJc w:val="left"/>
      <w:pPr>
        <w:tabs>
          <w:tab w:val="num" w:pos="0"/>
        </w:tabs>
        <w:ind w:left="2880" w:hanging="480"/>
      </w:pPr>
      <w:rPr>
        <w:rFonts w:ascii="Wingdings" w:hAnsi="Wingdings" w:cs="Wingdings" w:hint="default"/>
      </w:rPr>
    </w:lvl>
    <w:lvl w:ilvl="5">
      <w:start w:val="1"/>
      <w:numFmt w:val="bullet"/>
      <w:lvlText w:val=""/>
      <w:lvlJc w:val="left"/>
      <w:pPr>
        <w:tabs>
          <w:tab w:val="num" w:pos="0"/>
        </w:tabs>
        <w:ind w:left="3360" w:hanging="480"/>
      </w:pPr>
      <w:rPr>
        <w:rFonts w:ascii="Wingdings" w:hAnsi="Wingdings" w:cs="Wingdings" w:hint="default"/>
      </w:rPr>
    </w:lvl>
    <w:lvl w:ilvl="6">
      <w:start w:val="1"/>
      <w:numFmt w:val="bullet"/>
      <w:lvlText w:val=""/>
      <w:lvlJc w:val="left"/>
      <w:pPr>
        <w:tabs>
          <w:tab w:val="num" w:pos="0"/>
        </w:tabs>
        <w:ind w:left="3840" w:hanging="480"/>
      </w:pPr>
      <w:rPr>
        <w:rFonts w:ascii="Wingdings" w:hAnsi="Wingdings" w:cs="Wingdings" w:hint="default"/>
      </w:rPr>
    </w:lvl>
    <w:lvl w:ilvl="7">
      <w:start w:val="1"/>
      <w:numFmt w:val="bullet"/>
      <w:lvlText w:val=""/>
      <w:lvlJc w:val="left"/>
      <w:pPr>
        <w:tabs>
          <w:tab w:val="num" w:pos="0"/>
        </w:tabs>
        <w:ind w:left="4320" w:hanging="480"/>
      </w:pPr>
      <w:rPr>
        <w:rFonts w:ascii="Wingdings" w:hAnsi="Wingdings" w:cs="Wingdings" w:hint="default"/>
      </w:rPr>
    </w:lvl>
    <w:lvl w:ilvl="8">
      <w:start w:val="1"/>
      <w:numFmt w:val="bullet"/>
      <w:lvlText w:val=""/>
      <w:lvlJc w:val="left"/>
      <w:pPr>
        <w:tabs>
          <w:tab w:val="num" w:pos="0"/>
        </w:tabs>
        <w:ind w:left="4800" w:hanging="480"/>
      </w:pPr>
      <w:rPr>
        <w:rFonts w:ascii="Wingdings" w:hAnsi="Wingdings" w:cs="Wingdings" w:hint="default"/>
      </w:rPr>
    </w:lvl>
  </w:abstractNum>
  <w:abstractNum w:abstractNumId="10" w15:restartNumberingAfterBreak="0">
    <w:nsid w:val="34515470"/>
    <w:multiLevelType w:val="multilevel"/>
    <w:tmpl w:val="25DE2A38"/>
    <w:lvl w:ilvl="0">
      <w:start w:val="1"/>
      <w:numFmt w:val="decimal"/>
      <w:suff w:val="nothing"/>
      <w:lvlText w:val="(%1"/>
      <w:lvlJc w:val="left"/>
      <w:pPr>
        <w:tabs>
          <w:tab w:val="num" w:pos="0"/>
        </w:tabs>
        <w:ind w:left="2007" w:hanging="1440"/>
      </w:pPr>
    </w:lvl>
    <w:lvl w:ilvl="1">
      <w:start w:val="2"/>
      <w:numFmt w:val="lowerLetter"/>
      <w:lvlText w:val="%2."/>
      <w:lvlJc w:val="left"/>
      <w:pPr>
        <w:tabs>
          <w:tab w:val="num" w:pos="0"/>
        </w:tabs>
        <w:ind w:left="851" w:hanging="284"/>
      </w:pPr>
      <w:rPr>
        <w:b w:val="0"/>
        <w:bCs w:val="0"/>
        <w:i w:val="0"/>
        <w:iCs w:val="0"/>
      </w:rPr>
    </w:lvl>
    <w:lvl w:ilvl="2">
      <w:start w:val="1"/>
      <w:numFmt w:val="lowerLetter"/>
      <w:lvlText w:val="%3."/>
      <w:lvlJc w:val="left"/>
      <w:pPr>
        <w:tabs>
          <w:tab w:val="num" w:pos="207"/>
        </w:tabs>
        <w:ind w:left="207" w:hanging="360"/>
      </w:pPr>
    </w:lvl>
    <w:lvl w:ilvl="3">
      <w:start w:val="1"/>
      <w:numFmt w:val="decimal"/>
      <w:lvlText w:val="(%4)"/>
      <w:lvlJc w:val="left"/>
      <w:pPr>
        <w:tabs>
          <w:tab w:val="num" w:pos="1287"/>
        </w:tabs>
        <w:ind w:left="1287" w:hanging="360"/>
      </w:pPr>
    </w:lvl>
    <w:lvl w:ilvl="4">
      <w:start w:val="1"/>
      <w:numFmt w:val="lowerLetter"/>
      <w:lvlText w:val="(%5)"/>
      <w:lvlJc w:val="left"/>
      <w:pPr>
        <w:tabs>
          <w:tab w:val="num" w:pos="1647"/>
        </w:tabs>
        <w:ind w:left="1647" w:hanging="360"/>
      </w:pPr>
    </w:lvl>
    <w:lvl w:ilvl="5">
      <w:start w:val="1"/>
      <w:numFmt w:val="lowerRoman"/>
      <w:lvlText w:val="(%6)"/>
      <w:lvlJc w:val="left"/>
      <w:pPr>
        <w:tabs>
          <w:tab w:val="num" w:pos="2007"/>
        </w:tabs>
        <w:ind w:left="2007" w:hanging="360"/>
      </w:pPr>
    </w:lvl>
    <w:lvl w:ilvl="6">
      <w:start w:val="1"/>
      <w:numFmt w:val="decimal"/>
      <w:lvlText w:val="%7."/>
      <w:lvlJc w:val="left"/>
      <w:pPr>
        <w:tabs>
          <w:tab w:val="num" w:pos="2367"/>
        </w:tabs>
        <w:ind w:left="2367" w:hanging="360"/>
      </w:pPr>
    </w:lvl>
    <w:lvl w:ilvl="7">
      <w:start w:val="1"/>
      <w:numFmt w:val="lowerLetter"/>
      <w:lvlText w:val="%8."/>
      <w:lvlJc w:val="left"/>
      <w:pPr>
        <w:tabs>
          <w:tab w:val="num" w:pos="2727"/>
        </w:tabs>
        <w:ind w:left="2727" w:hanging="360"/>
      </w:pPr>
    </w:lvl>
    <w:lvl w:ilvl="8">
      <w:start w:val="1"/>
      <w:numFmt w:val="lowerRoman"/>
      <w:lvlText w:val="%9."/>
      <w:lvlJc w:val="left"/>
      <w:pPr>
        <w:tabs>
          <w:tab w:val="num" w:pos="3087"/>
        </w:tabs>
        <w:ind w:left="3087" w:hanging="360"/>
      </w:pPr>
    </w:lvl>
  </w:abstractNum>
  <w:abstractNum w:abstractNumId="11" w15:restartNumberingAfterBreak="0">
    <w:nsid w:val="357C01B6"/>
    <w:multiLevelType w:val="multilevel"/>
    <w:tmpl w:val="C3AE87DC"/>
    <w:lvl w:ilvl="0">
      <w:start w:val="1"/>
      <w:numFmt w:val="decimal"/>
      <w:suff w:val="nothing"/>
      <w:lvlText w:val="(%1"/>
      <w:lvlJc w:val="left"/>
      <w:pPr>
        <w:tabs>
          <w:tab w:val="num" w:pos="0"/>
        </w:tabs>
        <w:ind w:left="2007" w:hanging="1440"/>
      </w:pPr>
    </w:lvl>
    <w:lvl w:ilvl="1">
      <w:start w:val="2"/>
      <w:numFmt w:val="lowerLetter"/>
      <w:lvlText w:val="%2."/>
      <w:lvlJc w:val="left"/>
      <w:pPr>
        <w:tabs>
          <w:tab w:val="num" w:pos="0"/>
        </w:tabs>
        <w:ind w:left="851" w:hanging="284"/>
      </w:pPr>
      <w:rPr>
        <w:b w:val="0"/>
        <w:bCs w:val="0"/>
        <w:i w:val="0"/>
        <w:iCs w:val="0"/>
      </w:rPr>
    </w:lvl>
    <w:lvl w:ilvl="2">
      <w:start w:val="1"/>
      <w:numFmt w:val="lowerLetter"/>
      <w:lvlText w:val="%3."/>
      <w:lvlJc w:val="left"/>
      <w:pPr>
        <w:tabs>
          <w:tab w:val="num" w:pos="207"/>
        </w:tabs>
        <w:ind w:left="207" w:hanging="360"/>
      </w:pPr>
    </w:lvl>
    <w:lvl w:ilvl="3">
      <w:start w:val="1"/>
      <w:numFmt w:val="decimal"/>
      <w:lvlText w:val="(%4)"/>
      <w:lvlJc w:val="left"/>
      <w:pPr>
        <w:tabs>
          <w:tab w:val="num" w:pos="1287"/>
        </w:tabs>
        <w:ind w:left="1287" w:hanging="360"/>
      </w:pPr>
    </w:lvl>
    <w:lvl w:ilvl="4">
      <w:start w:val="1"/>
      <w:numFmt w:val="lowerLetter"/>
      <w:lvlText w:val="(%5)"/>
      <w:lvlJc w:val="left"/>
      <w:pPr>
        <w:tabs>
          <w:tab w:val="num" w:pos="1647"/>
        </w:tabs>
        <w:ind w:left="1647" w:hanging="360"/>
      </w:pPr>
    </w:lvl>
    <w:lvl w:ilvl="5">
      <w:start w:val="1"/>
      <w:numFmt w:val="lowerRoman"/>
      <w:lvlText w:val="(%6)"/>
      <w:lvlJc w:val="left"/>
      <w:pPr>
        <w:tabs>
          <w:tab w:val="num" w:pos="2007"/>
        </w:tabs>
        <w:ind w:left="2007" w:hanging="360"/>
      </w:pPr>
    </w:lvl>
    <w:lvl w:ilvl="6">
      <w:start w:val="1"/>
      <w:numFmt w:val="decimal"/>
      <w:lvlText w:val="%7."/>
      <w:lvlJc w:val="left"/>
      <w:pPr>
        <w:tabs>
          <w:tab w:val="num" w:pos="2367"/>
        </w:tabs>
        <w:ind w:left="2367" w:hanging="360"/>
      </w:pPr>
    </w:lvl>
    <w:lvl w:ilvl="7">
      <w:start w:val="1"/>
      <w:numFmt w:val="lowerLetter"/>
      <w:lvlText w:val="%8."/>
      <w:lvlJc w:val="left"/>
      <w:pPr>
        <w:tabs>
          <w:tab w:val="num" w:pos="2727"/>
        </w:tabs>
        <w:ind w:left="2727" w:hanging="360"/>
      </w:pPr>
    </w:lvl>
    <w:lvl w:ilvl="8">
      <w:start w:val="1"/>
      <w:numFmt w:val="lowerRoman"/>
      <w:lvlText w:val="%9."/>
      <w:lvlJc w:val="left"/>
      <w:pPr>
        <w:tabs>
          <w:tab w:val="num" w:pos="3087"/>
        </w:tabs>
        <w:ind w:left="3087" w:hanging="360"/>
      </w:pPr>
    </w:lvl>
  </w:abstractNum>
  <w:abstractNum w:abstractNumId="12" w15:restartNumberingAfterBreak="0">
    <w:nsid w:val="3AD70FB5"/>
    <w:multiLevelType w:val="multilevel"/>
    <w:tmpl w:val="7512AE88"/>
    <w:lvl w:ilvl="0">
      <w:start w:val="1"/>
      <w:numFmt w:val="decimal"/>
      <w:suff w:val="nothing"/>
      <w:lvlText w:val="(%1"/>
      <w:lvlJc w:val="left"/>
      <w:pPr>
        <w:tabs>
          <w:tab w:val="num" w:pos="0"/>
        </w:tabs>
        <w:ind w:left="2007" w:hanging="1440"/>
      </w:pPr>
    </w:lvl>
    <w:lvl w:ilvl="1">
      <w:start w:val="2"/>
      <w:numFmt w:val="lowerLetter"/>
      <w:lvlText w:val="%2."/>
      <w:lvlJc w:val="left"/>
      <w:pPr>
        <w:tabs>
          <w:tab w:val="num" w:pos="0"/>
        </w:tabs>
        <w:ind w:left="851" w:hanging="284"/>
      </w:pPr>
      <w:rPr>
        <w:b w:val="0"/>
        <w:bCs w:val="0"/>
        <w:i w:val="0"/>
        <w:iCs w:val="0"/>
      </w:rPr>
    </w:lvl>
    <w:lvl w:ilvl="2">
      <w:start w:val="1"/>
      <w:numFmt w:val="lowerLetter"/>
      <w:lvlText w:val="%3."/>
      <w:lvlJc w:val="left"/>
      <w:pPr>
        <w:tabs>
          <w:tab w:val="num" w:pos="207"/>
        </w:tabs>
        <w:ind w:left="207" w:hanging="360"/>
      </w:pPr>
    </w:lvl>
    <w:lvl w:ilvl="3">
      <w:start w:val="1"/>
      <w:numFmt w:val="decimal"/>
      <w:lvlText w:val="(%4)"/>
      <w:lvlJc w:val="left"/>
      <w:pPr>
        <w:tabs>
          <w:tab w:val="num" w:pos="1287"/>
        </w:tabs>
        <w:ind w:left="1287" w:hanging="360"/>
      </w:pPr>
    </w:lvl>
    <w:lvl w:ilvl="4">
      <w:start w:val="1"/>
      <w:numFmt w:val="lowerLetter"/>
      <w:lvlText w:val="(%5)"/>
      <w:lvlJc w:val="left"/>
      <w:pPr>
        <w:tabs>
          <w:tab w:val="num" w:pos="1647"/>
        </w:tabs>
        <w:ind w:left="1647" w:hanging="360"/>
      </w:pPr>
    </w:lvl>
    <w:lvl w:ilvl="5">
      <w:start w:val="1"/>
      <w:numFmt w:val="lowerRoman"/>
      <w:lvlText w:val="(%6)"/>
      <w:lvlJc w:val="left"/>
      <w:pPr>
        <w:tabs>
          <w:tab w:val="num" w:pos="2007"/>
        </w:tabs>
        <w:ind w:left="2007" w:hanging="360"/>
      </w:pPr>
    </w:lvl>
    <w:lvl w:ilvl="6">
      <w:start w:val="1"/>
      <w:numFmt w:val="decimal"/>
      <w:lvlText w:val="%7."/>
      <w:lvlJc w:val="left"/>
      <w:pPr>
        <w:tabs>
          <w:tab w:val="num" w:pos="2367"/>
        </w:tabs>
        <w:ind w:left="2367" w:hanging="360"/>
      </w:pPr>
    </w:lvl>
    <w:lvl w:ilvl="7">
      <w:start w:val="1"/>
      <w:numFmt w:val="lowerLetter"/>
      <w:lvlText w:val="%8."/>
      <w:lvlJc w:val="left"/>
      <w:pPr>
        <w:tabs>
          <w:tab w:val="num" w:pos="2727"/>
        </w:tabs>
        <w:ind w:left="2727" w:hanging="360"/>
      </w:pPr>
    </w:lvl>
    <w:lvl w:ilvl="8">
      <w:start w:val="1"/>
      <w:numFmt w:val="lowerRoman"/>
      <w:lvlText w:val="%9."/>
      <w:lvlJc w:val="left"/>
      <w:pPr>
        <w:tabs>
          <w:tab w:val="num" w:pos="3087"/>
        </w:tabs>
        <w:ind w:left="3087" w:hanging="360"/>
      </w:pPr>
    </w:lvl>
  </w:abstractNum>
  <w:abstractNum w:abstractNumId="13" w15:restartNumberingAfterBreak="0">
    <w:nsid w:val="3C653614"/>
    <w:multiLevelType w:val="multilevel"/>
    <w:tmpl w:val="CA0A856A"/>
    <w:lvl w:ilvl="0">
      <w:start w:val="1"/>
      <w:numFmt w:val="decimal"/>
      <w:suff w:val="nothing"/>
      <w:lvlText w:val="(%1"/>
      <w:lvlJc w:val="left"/>
      <w:pPr>
        <w:tabs>
          <w:tab w:val="num" w:pos="0"/>
        </w:tabs>
        <w:ind w:left="2007" w:hanging="1440"/>
      </w:pPr>
    </w:lvl>
    <w:lvl w:ilvl="1">
      <w:start w:val="2"/>
      <w:numFmt w:val="lowerLetter"/>
      <w:lvlText w:val="%2."/>
      <w:lvlJc w:val="left"/>
      <w:pPr>
        <w:tabs>
          <w:tab w:val="num" w:pos="0"/>
        </w:tabs>
        <w:ind w:left="851" w:hanging="284"/>
      </w:pPr>
      <w:rPr>
        <w:b w:val="0"/>
        <w:bCs w:val="0"/>
        <w:i w:val="0"/>
        <w:iCs w:val="0"/>
      </w:rPr>
    </w:lvl>
    <w:lvl w:ilvl="2">
      <w:start w:val="1"/>
      <w:numFmt w:val="lowerLetter"/>
      <w:lvlText w:val="%3."/>
      <w:lvlJc w:val="left"/>
      <w:pPr>
        <w:tabs>
          <w:tab w:val="num" w:pos="207"/>
        </w:tabs>
        <w:ind w:left="207" w:hanging="360"/>
      </w:pPr>
    </w:lvl>
    <w:lvl w:ilvl="3">
      <w:start w:val="1"/>
      <w:numFmt w:val="decimal"/>
      <w:lvlText w:val="(%4)"/>
      <w:lvlJc w:val="left"/>
      <w:pPr>
        <w:tabs>
          <w:tab w:val="num" w:pos="1287"/>
        </w:tabs>
        <w:ind w:left="1287" w:hanging="360"/>
      </w:pPr>
    </w:lvl>
    <w:lvl w:ilvl="4">
      <w:start w:val="1"/>
      <w:numFmt w:val="lowerLetter"/>
      <w:lvlText w:val="(%5)"/>
      <w:lvlJc w:val="left"/>
      <w:pPr>
        <w:tabs>
          <w:tab w:val="num" w:pos="1647"/>
        </w:tabs>
        <w:ind w:left="1647" w:hanging="360"/>
      </w:pPr>
    </w:lvl>
    <w:lvl w:ilvl="5">
      <w:start w:val="1"/>
      <w:numFmt w:val="lowerRoman"/>
      <w:lvlText w:val="(%6)"/>
      <w:lvlJc w:val="left"/>
      <w:pPr>
        <w:tabs>
          <w:tab w:val="num" w:pos="2007"/>
        </w:tabs>
        <w:ind w:left="2007" w:hanging="360"/>
      </w:pPr>
    </w:lvl>
    <w:lvl w:ilvl="6">
      <w:start w:val="1"/>
      <w:numFmt w:val="decimal"/>
      <w:lvlText w:val="%7."/>
      <w:lvlJc w:val="left"/>
      <w:pPr>
        <w:tabs>
          <w:tab w:val="num" w:pos="2367"/>
        </w:tabs>
        <w:ind w:left="2367" w:hanging="360"/>
      </w:pPr>
    </w:lvl>
    <w:lvl w:ilvl="7">
      <w:start w:val="1"/>
      <w:numFmt w:val="lowerLetter"/>
      <w:lvlText w:val="%8."/>
      <w:lvlJc w:val="left"/>
      <w:pPr>
        <w:tabs>
          <w:tab w:val="num" w:pos="2727"/>
        </w:tabs>
        <w:ind w:left="2727" w:hanging="360"/>
      </w:pPr>
    </w:lvl>
    <w:lvl w:ilvl="8">
      <w:start w:val="1"/>
      <w:numFmt w:val="lowerRoman"/>
      <w:lvlText w:val="%9."/>
      <w:lvlJc w:val="left"/>
      <w:pPr>
        <w:tabs>
          <w:tab w:val="num" w:pos="3087"/>
        </w:tabs>
        <w:ind w:left="3087" w:hanging="360"/>
      </w:pPr>
    </w:lvl>
  </w:abstractNum>
  <w:abstractNum w:abstractNumId="14" w15:restartNumberingAfterBreak="0">
    <w:nsid w:val="3DC8737A"/>
    <w:multiLevelType w:val="multilevel"/>
    <w:tmpl w:val="B80429EA"/>
    <w:lvl w:ilvl="0">
      <w:start w:val="1"/>
      <w:numFmt w:val="decimal"/>
      <w:pStyle w:val="10"/>
      <w:lvlText w:val="%1"/>
      <w:lvlJc w:val="left"/>
      <w:pPr>
        <w:tabs>
          <w:tab w:val="num" w:pos="0"/>
        </w:tabs>
        <w:ind w:left="567" w:hanging="567"/>
      </w:pPr>
      <w:rPr>
        <w:rFonts w:ascii="Times New Roman" w:hAnsi="Times New Roman"/>
        <w:b/>
        <w:i w:val="0"/>
        <w:sz w:val="24"/>
      </w:rPr>
    </w:lvl>
    <w:lvl w:ilvl="1">
      <w:start w:val="1"/>
      <w:numFmt w:val="decimal"/>
      <w:lvlText w:val="%1.%2"/>
      <w:lvlJc w:val="left"/>
      <w:pPr>
        <w:tabs>
          <w:tab w:val="num" w:pos="0"/>
        </w:tabs>
        <w:ind w:left="567" w:hanging="567"/>
      </w:pPr>
      <w:rPr>
        <w:rFonts w:ascii="Times New Roman" w:hAnsi="Times New Roman" w:cs="Times New Roman"/>
        <w:b/>
        <w:i w:val="0"/>
      </w:rPr>
    </w:lvl>
    <w:lvl w:ilvl="2">
      <w:start w:val="1"/>
      <w:numFmt w:val="decimal"/>
      <w:lvlText w:val="%1.%2.%3"/>
      <w:lvlJc w:val="left"/>
      <w:pPr>
        <w:tabs>
          <w:tab w:val="num" w:pos="0"/>
        </w:tabs>
        <w:ind w:left="567" w:hanging="567"/>
      </w:pPr>
    </w:lvl>
    <w:lvl w:ilvl="3">
      <w:start w:val="1"/>
      <w:numFmt w:val="decimal"/>
      <w:lvlText w:val="%1.%2.%3.%4"/>
      <w:lvlJc w:val="left"/>
      <w:pPr>
        <w:tabs>
          <w:tab w:val="num" w:pos="0"/>
        </w:tabs>
        <w:ind w:left="2835" w:hanging="2268"/>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4A3C1F65"/>
    <w:multiLevelType w:val="multilevel"/>
    <w:tmpl w:val="1CB8054A"/>
    <w:lvl w:ilvl="0">
      <w:start w:val="1"/>
      <w:numFmt w:val="decimal"/>
      <w:suff w:val="nothing"/>
      <w:lvlText w:val="(%1"/>
      <w:lvlJc w:val="left"/>
      <w:pPr>
        <w:tabs>
          <w:tab w:val="num" w:pos="0"/>
        </w:tabs>
        <w:ind w:left="2007" w:hanging="1440"/>
      </w:pPr>
    </w:lvl>
    <w:lvl w:ilvl="1">
      <w:start w:val="2"/>
      <w:numFmt w:val="lowerLetter"/>
      <w:lvlText w:val="%2."/>
      <w:lvlJc w:val="left"/>
      <w:pPr>
        <w:tabs>
          <w:tab w:val="num" w:pos="0"/>
        </w:tabs>
        <w:ind w:left="851" w:hanging="284"/>
      </w:pPr>
      <w:rPr>
        <w:b w:val="0"/>
        <w:bCs w:val="0"/>
        <w:i w:val="0"/>
        <w:iCs w:val="0"/>
      </w:rPr>
    </w:lvl>
    <w:lvl w:ilvl="2">
      <w:start w:val="1"/>
      <w:numFmt w:val="lowerLetter"/>
      <w:lvlText w:val="%3."/>
      <w:lvlJc w:val="left"/>
      <w:pPr>
        <w:tabs>
          <w:tab w:val="num" w:pos="207"/>
        </w:tabs>
        <w:ind w:left="207" w:hanging="360"/>
      </w:pPr>
    </w:lvl>
    <w:lvl w:ilvl="3">
      <w:start w:val="1"/>
      <w:numFmt w:val="decimal"/>
      <w:lvlText w:val="(%4)"/>
      <w:lvlJc w:val="left"/>
      <w:pPr>
        <w:tabs>
          <w:tab w:val="num" w:pos="1287"/>
        </w:tabs>
        <w:ind w:left="1287" w:hanging="360"/>
      </w:pPr>
    </w:lvl>
    <w:lvl w:ilvl="4">
      <w:start w:val="1"/>
      <w:numFmt w:val="lowerLetter"/>
      <w:lvlText w:val="(%5)"/>
      <w:lvlJc w:val="left"/>
      <w:pPr>
        <w:tabs>
          <w:tab w:val="num" w:pos="1647"/>
        </w:tabs>
        <w:ind w:left="1647" w:hanging="360"/>
      </w:pPr>
    </w:lvl>
    <w:lvl w:ilvl="5">
      <w:start w:val="1"/>
      <w:numFmt w:val="lowerRoman"/>
      <w:lvlText w:val="(%6)"/>
      <w:lvlJc w:val="left"/>
      <w:pPr>
        <w:tabs>
          <w:tab w:val="num" w:pos="2007"/>
        </w:tabs>
        <w:ind w:left="2007" w:hanging="360"/>
      </w:pPr>
    </w:lvl>
    <w:lvl w:ilvl="6">
      <w:start w:val="1"/>
      <w:numFmt w:val="decimal"/>
      <w:lvlText w:val="%7."/>
      <w:lvlJc w:val="left"/>
      <w:pPr>
        <w:tabs>
          <w:tab w:val="num" w:pos="2367"/>
        </w:tabs>
        <w:ind w:left="2367" w:hanging="360"/>
      </w:pPr>
    </w:lvl>
    <w:lvl w:ilvl="7">
      <w:start w:val="1"/>
      <w:numFmt w:val="lowerLetter"/>
      <w:lvlText w:val="%8."/>
      <w:lvlJc w:val="left"/>
      <w:pPr>
        <w:tabs>
          <w:tab w:val="num" w:pos="2727"/>
        </w:tabs>
        <w:ind w:left="2727" w:hanging="360"/>
      </w:pPr>
    </w:lvl>
    <w:lvl w:ilvl="8">
      <w:start w:val="1"/>
      <w:numFmt w:val="lowerRoman"/>
      <w:lvlText w:val="%9."/>
      <w:lvlJc w:val="left"/>
      <w:pPr>
        <w:tabs>
          <w:tab w:val="num" w:pos="3087"/>
        </w:tabs>
        <w:ind w:left="3087" w:hanging="360"/>
      </w:pPr>
    </w:lvl>
  </w:abstractNum>
  <w:abstractNum w:abstractNumId="16" w15:restartNumberingAfterBreak="0">
    <w:nsid w:val="4C103428"/>
    <w:multiLevelType w:val="multilevel"/>
    <w:tmpl w:val="3F38C7FE"/>
    <w:lvl w:ilvl="0">
      <w:start w:val="1"/>
      <w:numFmt w:val="decimal"/>
      <w:suff w:val="nothing"/>
      <w:lvlText w:val="(%1"/>
      <w:lvlJc w:val="left"/>
      <w:pPr>
        <w:tabs>
          <w:tab w:val="num" w:pos="0"/>
        </w:tabs>
        <w:ind w:left="2007" w:hanging="1440"/>
      </w:pPr>
    </w:lvl>
    <w:lvl w:ilvl="1">
      <w:start w:val="2"/>
      <w:numFmt w:val="lowerLetter"/>
      <w:lvlText w:val="%2."/>
      <w:lvlJc w:val="left"/>
      <w:pPr>
        <w:tabs>
          <w:tab w:val="num" w:pos="0"/>
        </w:tabs>
        <w:ind w:left="851" w:hanging="284"/>
      </w:pPr>
      <w:rPr>
        <w:b w:val="0"/>
        <w:bCs w:val="0"/>
        <w:i w:val="0"/>
        <w:iCs w:val="0"/>
      </w:rPr>
    </w:lvl>
    <w:lvl w:ilvl="2">
      <w:start w:val="1"/>
      <w:numFmt w:val="lowerLetter"/>
      <w:lvlText w:val="%3."/>
      <w:lvlJc w:val="left"/>
      <w:pPr>
        <w:tabs>
          <w:tab w:val="num" w:pos="207"/>
        </w:tabs>
        <w:ind w:left="207" w:hanging="360"/>
      </w:pPr>
    </w:lvl>
    <w:lvl w:ilvl="3">
      <w:start w:val="1"/>
      <w:numFmt w:val="decimal"/>
      <w:lvlText w:val="(%4)"/>
      <w:lvlJc w:val="left"/>
      <w:pPr>
        <w:tabs>
          <w:tab w:val="num" w:pos="1287"/>
        </w:tabs>
        <w:ind w:left="1287" w:hanging="360"/>
      </w:pPr>
    </w:lvl>
    <w:lvl w:ilvl="4">
      <w:start w:val="1"/>
      <w:numFmt w:val="lowerLetter"/>
      <w:lvlText w:val="(%5)"/>
      <w:lvlJc w:val="left"/>
      <w:pPr>
        <w:tabs>
          <w:tab w:val="num" w:pos="1647"/>
        </w:tabs>
        <w:ind w:left="1647" w:hanging="360"/>
      </w:pPr>
    </w:lvl>
    <w:lvl w:ilvl="5">
      <w:start w:val="1"/>
      <w:numFmt w:val="lowerRoman"/>
      <w:lvlText w:val="(%6)"/>
      <w:lvlJc w:val="left"/>
      <w:pPr>
        <w:tabs>
          <w:tab w:val="num" w:pos="2007"/>
        </w:tabs>
        <w:ind w:left="2007" w:hanging="360"/>
      </w:pPr>
    </w:lvl>
    <w:lvl w:ilvl="6">
      <w:start w:val="1"/>
      <w:numFmt w:val="decimal"/>
      <w:lvlText w:val="%7."/>
      <w:lvlJc w:val="left"/>
      <w:pPr>
        <w:tabs>
          <w:tab w:val="num" w:pos="2367"/>
        </w:tabs>
        <w:ind w:left="2367" w:hanging="360"/>
      </w:pPr>
    </w:lvl>
    <w:lvl w:ilvl="7">
      <w:start w:val="1"/>
      <w:numFmt w:val="lowerLetter"/>
      <w:lvlText w:val="%8."/>
      <w:lvlJc w:val="left"/>
      <w:pPr>
        <w:tabs>
          <w:tab w:val="num" w:pos="2727"/>
        </w:tabs>
        <w:ind w:left="2727" w:hanging="360"/>
      </w:pPr>
    </w:lvl>
    <w:lvl w:ilvl="8">
      <w:start w:val="1"/>
      <w:numFmt w:val="lowerRoman"/>
      <w:lvlText w:val="%9."/>
      <w:lvlJc w:val="left"/>
      <w:pPr>
        <w:tabs>
          <w:tab w:val="num" w:pos="3087"/>
        </w:tabs>
        <w:ind w:left="3087" w:hanging="360"/>
      </w:pPr>
    </w:lvl>
  </w:abstractNum>
  <w:abstractNum w:abstractNumId="17" w15:restartNumberingAfterBreak="0">
    <w:nsid w:val="4DFD2A39"/>
    <w:multiLevelType w:val="multilevel"/>
    <w:tmpl w:val="0598D950"/>
    <w:lvl w:ilvl="0">
      <w:start w:val="1"/>
      <w:numFmt w:val="bullet"/>
      <w:pStyle w:val="List-1"/>
      <w:lvlText w:val=""/>
      <w:lvlJc w:val="left"/>
      <w:pPr>
        <w:tabs>
          <w:tab w:val="num" w:pos="0"/>
        </w:tabs>
        <w:ind w:left="1047" w:hanging="480"/>
      </w:pPr>
      <w:rPr>
        <w:rFonts w:ascii="Wingdings" w:hAnsi="Wingdings" w:cs="Wingdings" w:hint="default"/>
      </w:rPr>
    </w:lvl>
    <w:lvl w:ilvl="1">
      <w:start w:val="1"/>
      <w:numFmt w:val="bullet"/>
      <w:lvlText w:val=""/>
      <w:lvlJc w:val="left"/>
      <w:pPr>
        <w:tabs>
          <w:tab w:val="num" w:pos="0"/>
        </w:tabs>
        <w:ind w:left="1527" w:hanging="480"/>
      </w:pPr>
      <w:rPr>
        <w:rFonts w:ascii="Wingdings" w:hAnsi="Wingdings" w:cs="Wingdings" w:hint="default"/>
      </w:rPr>
    </w:lvl>
    <w:lvl w:ilvl="2">
      <w:start w:val="1"/>
      <w:numFmt w:val="bullet"/>
      <w:lvlText w:val=""/>
      <w:lvlJc w:val="left"/>
      <w:pPr>
        <w:tabs>
          <w:tab w:val="num" w:pos="0"/>
        </w:tabs>
        <w:ind w:left="2007" w:hanging="480"/>
      </w:pPr>
      <w:rPr>
        <w:rFonts w:ascii="Wingdings" w:hAnsi="Wingdings" w:cs="Wingdings" w:hint="default"/>
      </w:rPr>
    </w:lvl>
    <w:lvl w:ilvl="3">
      <w:start w:val="1"/>
      <w:numFmt w:val="bullet"/>
      <w:lvlText w:val=""/>
      <w:lvlJc w:val="left"/>
      <w:pPr>
        <w:tabs>
          <w:tab w:val="num" w:pos="0"/>
        </w:tabs>
        <w:ind w:left="2487" w:hanging="480"/>
      </w:pPr>
      <w:rPr>
        <w:rFonts w:ascii="Wingdings" w:hAnsi="Wingdings" w:cs="Wingdings" w:hint="default"/>
      </w:rPr>
    </w:lvl>
    <w:lvl w:ilvl="4">
      <w:start w:val="1"/>
      <w:numFmt w:val="bullet"/>
      <w:lvlText w:val=""/>
      <w:lvlJc w:val="left"/>
      <w:pPr>
        <w:tabs>
          <w:tab w:val="num" w:pos="0"/>
        </w:tabs>
        <w:ind w:left="2967" w:hanging="480"/>
      </w:pPr>
      <w:rPr>
        <w:rFonts w:ascii="Wingdings" w:hAnsi="Wingdings" w:cs="Wingdings" w:hint="default"/>
      </w:rPr>
    </w:lvl>
    <w:lvl w:ilvl="5">
      <w:start w:val="1"/>
      <w:numFmt w:val="bullet"/>
      <w:lvlText w:val=""/>
      <w:lvlJc w:val="left"/>
      <w:pPr>
        <w:tabs>
          <w:tab w:val="num" w:pos="0"/>
        </w:tabs>
        <w:ind w:left="3447" w:hanging="480"/>
      </w:pPr>
      <w:rPr>
        <w:rFonts w:ascii="Wingdings" w:hAnsi="Wingdings" w:cs="Wingdings" w:hint="default"/>
      </w:rPr>
    </w:lvl>
    <w:lvl w:ilvl="6">
      <w:start w:val="1"/>
      <w:numFmt w:val="bullet"/>
      <w:lvlText w:val=""/>
      <w:lvlJc w:val="left"/>
      <w:pPr>
        <w:tabs>
          <w:tab w:val="num" w:pos="0"/>
        </w:tabs>
        <w:ind w:left="3927" w:hanging="480"/>
      </w:pPr>
      <w:rPr>
        <w:rFonts w:ascii="Wingdings" w:hAnsi="Wingdings" w:cs="Wingdings" w:hint="default"/>
      </w:rPr>
    </w:lvl>
    <w:lvl w:ilvl="7">
      <w:start w:val="1"/>
      <w:numFmt w:val="bullet"/>
      <w:lvlText w:val=""/>
      <w:lvlJc w:val="left"/>
      <w:pPr>
        <w:tabs>
          <w:tab w:val="num" w:pos="0"/>
        </w:tabs>
        <w:ind w:left="4407" w:hanging="480"/>
      </w:pPr>
      <w:rPr>
        <w:rFonts w:ascii="Wingdings" w:hAnsi="Wingdings" w:cs="Wingdings" w:hint="default"/>
      </w:rPr>
    </w:lvl>
    <w:lvl w:ilvl="8">
      <w:start w:val="1"/>
      <w:numFmt w:val="bullet"/>
      <w:lvlText w:val=""/>
      <w:lvlJc w:val="left"/>
      <w:pPr>
        <w:tabs>
          <w:tab w:val="num" w:pos="0"/>
        </w:tabs>
        <w:ind w:left="4887" w:hanging="480"/>
      </w:pPr>
      <w:rPr>
        <w:rFonts w:ascii="Wingdings" w:hAnsi="Wingdings" w:cs="Wingdings" w:hint="default"/>
      </w:rPr>
    </w:lvl>
  </w:abstractNum>
  <w:abstractNum w:abstractNumId="18" w15:restartNumberingAfterBreak="0">
    <w:nsid w:val="5A653019"/>
    <w:multiLevelType w:val="multilevel"/>
    <w:tmpl w:val="BCCA325E"/>
    <w:lvl w:ilvl="0">
      <w:start w:val="1"/>
      <w:numFmt w:val="decimal"/>
      <w:suff w:val="nothing"/>
      <w:lvlText w:val="(%1"/>
      <w:lvlJc w:val="left"/>
      <w:pPr>
        <w:tabs>
          <w:tab w:val="num" w:pos="0"/>
        </w:tabs>
        <w:ind w:left="2007" w:hanging="1440"/>
      </w:pPr>
    </w:lvl>
    <w:lvl w:ilvl="1">
      <w:start w:val="2"/>
      <w:numFmt w:val="lowerLetter"/>
      <w:lvlText w:val="%2."/>
      <w:lvlJc w:val="left"/>
      <w:pPr>
        <w:tabs>
          <w:tab w:val="num" w:pos="0"/>
        </w:tabs>
        <w:ind w:left="851" w:hanging="284"/>
      </w:pPr>
      <w:rPr>
        <w:b w:val="0"/>
        <w:bCs w:val="0"/>
        <w:i w:val="0"/>
        <w:iCs w:val="0"/>
      </w:rPr>
    </w:lvl>
    <w:lvl w:ilvl="2">
      <w:start w:val="1"/>
      <w:numFmt w:val="lowerLetter"/>
      <w:lvlText w:val="%3."/>
      <w:lvlJc w:val="left"/>
      <w:pPr>
        <w:tabs>
          <w:tab w:val="num" w:pos="207"/>
        </w:tabs>
        <w:ind w:left="207" w:hanging="360"/>
      </w:pPr>
    </w:lvl>
    <w:lvl w:ilvl="3">
      <w:start w:val="1"/>
      <w:numFmt w:val="decimal"/>
      <w:lvlText w:val="(%4)"/>
      <w:lvlJc w:val="left"/>
      <w:pPr>
        <w:tabs>
          <w:tab w:val="num" w:pos="1287"/>
        </w:tabs>
        <w:ind w:left="1287" w:hanging="360"/>
      </w:pPr>
    </w:lvl>
    <w:lvl w:ilvl="4">
      <w:start w:val="1"/>
      <w:numFmt w:val="lowerLetter"/>
      <w:lvlText w:val="(%5)"/>
      <w:lvlJc w:val="left"/>
      <w:pPr>
        <w:tabs>
          <w:tab w:val="num" w:pos="1647"/>
        </w:tabs>
        <w:ind w:left="1647" w:hanging="360"/>
      </w:pPr>
    </w:lvl>
    <w:lvl w:ilvl="5">
      <w:start w:val="1"/>
      <w:numFmt w:val="lowerRoman"/>
      <w:lvlText w:val="(%6)"/>
      <w:lvlJc w:val="left"/>
      <w:pPr>
        <w:tabs>
          <w:tab w:val="num" w:pos="2007"/>
        </w:tabs>
        <w:ind w:left="2007" w:hanging="360"/>
      </w:pPr>
    </w:lvl>
    <w:lvl w:ilvl="6">
      <w:start w:val="1"/>
      <w:numFmt w:val="decimal"/>
      <w:lvlText w:val="%7."/>
      <w:lvlJc w:val="left"/>
      <w:pPr>
        <w:tabs>
          <w:tab w:val="num" w:pos="2367"/>
        </w:tabs>
        <w:ind w:left="2367" w:hanging="360"/>
      </w:pPr>
    </w:lvl>
    <w:lvl w:ilvl="7">
      <w:start w:val="1"/>
      <w:numFmt w:val="lowerLetter"/>
      <w:lvlText w:val="%8."/>
      <w:lvlJc w:val="left"/>
      <w:pPr>
        <w:tabs>
          <w:tab w:val="num" w:pos="2727"/>
        </w:tabs>
        <w:ind w:left="2727" w:hanging="360"/>
      </w:pPr>
    </w:lvl>
    <w:lvl w:ilvl="8">
      <w:start w:val="1"/>
      <w:numFmt w:val="lowerRoman"/>
      <w:lvlText w:val="%9."/>
      <w:lvlJc w:val="left"/>
      <w:pPr>
        <w:tabs>
          <w:tab w:val="num" w:pos="3087"/>
        </w:tabs>
        <w:ind w:left="3087" w:hanging="360"/>
      </w:pPr>
    </w:lvl>
  </w:abstractNum>
  <w:abstractNum w:abstractNumId="19" w15:restartNumberingAfterBreak="0">
    <w:nsid w:val="62F105D4"/>
    <w:multiLevelType w:val="multilevel"/>
    <w:tmpl w:val="B1D610EA"/>
    <w:lvl w:ilvl="0">
      <w:start w:val="1"/>
      <w:numFmt w:val="decimal"/>
      <w:pStyle w:val="List-4"/>
      <w:lvlText w:val="[%1]"/>
      <w:lvlJc w:val="left"/>
      <w:pPr>
        <w:tabs>
          <w:tab w:val="num" w:pos="0"/>
        </w:tabs>
        <w:ind w:left="567" w:hanging="567"/>
      </w:pPr>
      <w:rPr>
        <w:rFonts w:ascii="Times New Roman" w:hAnsi="Times New Roman" w:cs="Times New Roman"/>
        <w:b w:val="0"/>
        <w:bCs/>
      </w:r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20" w15:restartNumberingAfterBreak="0">
    <w:nsid w:val="67DC3D9B"/>
    <w:multiLevelType w:val="multilevel"/>
    <w:tmpl w:val="7D465C58"/>
    <w:lvl w:ilvl="0">
      <w:start w:val="1"/>
      <w:numFmt w:val="decimal"/>
      <w:pStyle w:val="Example"/>
      <w:suff w:val="nothing"/>
      <w:lvlText w:val="(%1"/>
      <w:lvlJc w:val="left"/>
      <w:pPr>
        <w:tabs>
          <w:tab w:val="num" w:pos="0"/>
        </w:tabs>
        <w:ind w:left="0" w:firstLine="0"/>
      </w:pPr>
    </w:lvl>
    <w:lvl w:ilvl="1">
      <w:start w:val="1"/>
      <w:numFmt w:val="lowerLetter"/>
      <w:pStyle w:val="Examplea"/>
      <w:lvlText w:val="%2."/>
      <w:lvlJc w:val="left"/>
      <w:pPr>
        <w:tabs>
          <w:tab w:val="num" w:pos="0"/>
        </w:tabs>
        <w:ind w:left="851" w:hanging="284"/>
      </w:pPr>
      <w:rPr>
        <w:rFonts w:ascii="Times New Roman" w:hAnsi="Times New Roman" w:cs="Times New Roman"/>
        <w:b w:val="0"/>
        <w:bCs w:val="0"/>
        <w:i w:val="0"/>
        <w:iCs w:val="0"/>
      </w:rPr>
    </w:lvl>
    <w:lvl w:ilvl="2">
      <w:start w:val="1"/>
      <w:numFmt w:val="lowerLetter"/>
      <w:lvlText w:val="%3."/>
      <w:lvlJc w:val="left"/>
      <w:pPr>
        <w:tabs>
          <w:tab w:val="num" w:pos="207"/>
        </w:tabs>
        <w:ind w:left="207" w:hanging="360"/>
      </w:pPr>
    </w:lvl>
    <w:lvl w:ilvl="3">
      <w:start w:val="1"/>
      <w:numFmt w:val="decimal"/>
      <w:lvlText w:val="(%4)"/>
      <w:lvlJc w:val="left"/>
      <w:pPr>
        <w:tabs>
          <w:tab w:val="num" w:pos="1287"/>
        </w:tabs>
        <w:ind w:left="1287" w:hanging="360"/>
      </w:pPr>
    </w:lvl>
    <w:lvl w:ilvl="4">
      <w:start w:val="1"/>
      <w:numFmt w:val="lowerLetter"/>
      <w:lvlText w:val="(%5)"/>
      <w:lvlJc w:val="left"/>
      <w:pPr>
        <w:tabs>
          <w:tab w:val="num" w:pos="1647"/>
        </w:tabs>
        <w:ind w:left="1647" w:hanging="360"/>
      </w:pPr>
    </w:lvl>
    <w:lvl w:ilvl="5">
      <w:start w:val="1"/>
      <w:numFmt w:val="lowerRoman"/>
      <w:lvlText w:val="(%6)"/>
      <w:lvlJc w:val="left"/>
      <w:pPr>
        <w:tabs>
          <w:tab w:val="num" w:pos="2007"/>
        </w:tabs>
        <w:ind w:left="2007" w:hanging="360"/>
      </w:pPr>
    </w:lvl>
    <w:lvl w:ilvl="6">
      <w:start w:val="1"/>
      <w:numFmt w:val="decimal"/>
      <w:lvlText w:val="%7."/>
      <w:lvlJc w:val="left"/>
      <w:pPr>
        <w:tabs>
          <w:tab w:val="num" w:pos="2367"/>
        </w:tabs>
        <w:ind w:left="2367" w:hanging="360"/>
      </w:pPr>
    </w:lvl>
    <w:lvl w:ilvl="7">
      <w:start w:val="1"/>
      <w:numFmt w:val="lowerLetter"/>
      <w:lvlText w:val="%8."/>
      <w:lvlJc w:val="left"/>
      <w:pPr>
        <w:tabs>
          <w:tab w:val="num" w:pos="2727"/>
        </w:tabs>
        <w:ind w:left="2727" w:hanging="360"/>
      </w:pPr>
    </w:lvl>
    <w:lvl w:ilvl="8">
      <w:start w:val="1"/>
      <w:numFmt w:val="lowerRoman"/>
      <w:lvlText w:val="%9."/>
      <w:lvlJc w:val="left"/>
      <w:pPr>
        <w:tabs>
          <w:tab w:val="num" w:pos="3087"/>
        </w:tabs>
        <w:ind w:left="3087" w:hanging="360"/>
      </w:pPr>
    </w:lvl>
  </w:abstractNum>
  <w:abstractNum w:abstractNumId="21" w15:restartNumberingAfterBreak="0">
    <w:nsid w:val="7B400EA2"/>
    <w:multiLevelType w:val="multilevel"/>
    <w:tmpl w:val="0930F89E"/>
    <w:lvl w:ilvl="0">
      <w:start w:val="1"/>
      <w:numFmt w:val="decimal"/>
      <w:lvlText w:val="[%1]"/>
      <w:lvlJc w:val="left"/>
      <w:pPr>
        <w:tabs>
          <w:tab w:val="num" w:pos="0"/>
        </w:tabs>
        <w:ind w:left="567" w:hanging="567"/>
      </w:pPr>
      <w:rPr>
        <w:rFonts w:ascii="Times New Roman" w:hAnsi="Times New Roman" w:cs="Times New Roman"/>
        <w:b w:val="0"/>
        <w:bCs/>
      </w:r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22" w15:restartNumberingAfterBreak="0">
    <w:nsid w:val="7F803576"/>
    <w:multiLevelType w:val="multilevel"/>
    <w:tmpl w:val="6A46665A"/>
    <w:lvl w:ilvl="0">
      <w:start w:val="1"/>
      <w:numFmt w:val="decimal"/>
      <w:suff w:val="nothing"/>
      <w:lvlText w:val="(%1"/>
      <w:lvlJc w:val="left"/>
      <w:pPr>
        <w:tabs>
          <w:tab w:val="num" w:pos="0"/>
        </w:tabs>
        <w:ind w:left="2007" w:hanging="1440"/>
      </w:pPr>
    </w:lvl>
    <w:lvl w:ilvl="1">
      <w:start w:val="2"/>
      <w:numFmt w:val="lowerLetter"/>
      <w:lvlText w:val="%2."/>
      <w:lvlJc w:val="left"/>
      <w:pPr>
        <w:tabs>
          <w:tab w:val="num" w:pos="0"/>
        </w:tabs>
        <w:ind w:left="851" w:hanging="284"/>
      </w:pPr>
      <w:rPr>
        <w:b w:val="0"/>
        <w:bCs w:val="0"/>
        <w:i w:val="0"/>
        <w:iCs w:val="0"/>
      </w:rPr>
    </w:lvl>
    <w:lvl w:ilvl="2">
      <w:start w:val="1"/>
      <w:numFmt w:val="lowerLetter"/>
      <w:lvlText w:val="%3."/>
      <w:lvlJc w:val="left"/>
      <w:pPr>
        <w:tabs>
          <w:tab w:val="num" w:pos="207"/>
        </w:tabs>
        <w:ind w:left="207" w:hanging="360"/>
      </w:pPr>
    </w:lvl>
    <w:lvl w:ilvl="3">
      <w:start w:val="1"/>
      <w:numFmt w:val="decimal"/>
      <w:lvlText w:val="(%4)"/>
      <w:lvlJc w:val="left"/>
      <w:pPr>
        <w:tabs>
          <w:tab w:val="num" w:pos="1287"/>
        </w:tabs>
        <w:ind w:left="1287" w:hanging="360"/>
      </w:pPr>
    </w:lvl>
    <w:lvl w:ilvl="4">
      <w:start w:val="1"/>
      <w:numFmt w:val="lowerLetter"/>
      <w:lvlText w:val="(%5)"/>
      <w:lvlJc w:val="left"/>
      <w:pPr>
        <w:tabs>
          <w:tab w:val="num" w:pos="1647"/>
        </w:tabs>
        <w:ind w:left="1647" w:hanging="360"/>
      </w:pPr>
    </w:lvl>
    <w:lvl w:ilvl="5">
      <w:start w:val="1"/>
      <w:numFmt w:val="lowerRoman"/>
      <w:lvlText w:val="(%6)"/>
      <w:lvlJc w:val="left"/>
      <w:pPr>
        <w:tabs>
          <w:tab w:val="num" w:pos="2007"/>
        </w:tabs>
        <w:ind w:left="2007" w:hanging="360"/>
      </w:pPr>
    </w:lvl>
    <w:lvl w:ilvl="6">
      <w:start w:val="1"/>
      <w:numFmt w:val="decimal"/>
      <w:lvlText w:val="%7."/>
      <w:lvlJc w:val="left"/>
      <w:pPr>
        <w:tabs>
          <w:tab w:val="num" w:pos="2367"/>
        </w:tabs>
        <w:ind w:left="2367" w:hanging="360"/>
      </w:pPr>
    </w:lvl>
    <w:lvl w:ilvl="7">
      <w:start w:val="1"/>
      <w:numFmt w:val="lowerLetter"/>
      <w:lvlText w:val="%8."/>
      <w:lvlJc w:val="left"/>
      <w:pPr>
        <w:tabs>
          <w:tab w:val="num" w:pos="2727"/>
        </w:tabs>
        <w:ind w:left="2727" w:hanging="360"/>
      </w:pPr>
    </w:lvl>
    <w:lvl w:ilvl="8">
      <w:start w:val="1"/>
      <w:numFmt w:val="lowerRoman"/>
      <w:lvlText w:val="%9."/>
      <w:lvlJc w:val="left"/>
      <w:pPr>
        <w:tabs>
          <w:tab w:val="num" w:pos="3087"/>
        </w:tabs>
        <w:ind w:left="3087" w:hanging="360"/>
      </w:pPr>
    </w:lvl>
  </w:abstractNum>
  <w:num w:numId="1" w16cid:durableId="2073772578">
    <w:abstractNumId w:val="19"/>
  </w:num>
  <w:num w:numId="2" w16cid:durableId="418143288">
    <w:abstractNumId w:val="8"/>
  </w:num>
  <w:num w:numId="3" w16cid:durableId="562519781">
    <w:abstractNumId w:val="3"/>
  </w:num>
  <w:num w:numId="4" w16cid:durableId="1218935863">
    <w:abstractNumId w:val="20"/>
  </w:num>
  <w:num w:numId="5" w16cid:durableId="755251656">
    <w:abstractNumId w:val="0"/>
  </w:num>
  <w:num w:numId="6" w16cid:durableId="824786757">
    <w:abstractNumId w:val="14"/>
  </w:num>
  <w:num w:numId="7" w16cid:durableId="884410595">
    <w:abstractNumId w:val="1"/>
  </w:num>
  <w:num w:numId="8" w16cid:durableId="226109396">
    <w:abstractNumId w:val="21"/>
  </w:num>
  <w:num w:numId="9" w16cid:durableId="1879507864">
    <w:abstractNumId w:val="17"/>
  </w:num>
  <w:num w:numId="10" w16cid:durableId="268271293">
    <w:abstractNumId w:val="9"/>
  </w:num>
  <w:num w:numId="11" w16cid:durableId="947732693">
    <w:abstractNumId w:val="4"/>
  </w:num>
  <w:num w:numId="12" w16cid:durableId="1236936531">
    <w:abstractNumId w:val="7"/>
  </w:num>
  <w:num w:numId="13" w16cid:durableId="2079593987">
    <w:abstractNumId w:val="16"/>
  </w:num>
  <w:num w:numId="14" w16cid:durableId="649676832">
    <w:abstractNumId w:val="10"/>
  </w:num>
  <w:num w:numId="15" w16cid:durableId="1523133203">
    <w:abstractNumId w:val="13"/>
  </w:num>
  <w:num w:numId="16" w16cid:durableId="1764229342">
    <w:abstractNumId w:val="12"/>
  </w:num>
  <w:num w:numId="17" w16cid:durableId="737557322">
    <w:abstractNumId w:val="6"/>
  </w:num>
  <w:num w:numId="18" w16cid:durableId="1268580971">
    <w:abstractNumId w:val="22"/>
  </w:num>
  <w:num w:numId="19" w16cid:durableId="682391039">
    <w:abstractNumId w:val="15"/>
  </w:num>
  <w:num w:numId="20" w16cid:durableId="1695376121">
    <w:abstractNumId w:val="5"/>
  </w:num>
  <w:num w:numId="21" w16cid:durableId="1202471566">
    <w:abstractNumId w:val="11"/>
  </w:num>
  <w:num w:numId="22" w16cid:durableId="969671009">
    <w:abstractNumId w:val="18"/>
  </w:num>
  <w:num w:numId="23" w16cid:durableId="1905723668">
    <w:abstractNumId w:val="2"/>
  </w:num>
  <w:num w:numId="24" w16cid:durableId="1889410820">
    <w:abstractNumId w:val="0"/>
  </w:num>
  <w:num w:numId="25" w16cid:durableId="720136150">
    <w:abstractNumId w:val="0"/>
  </w:num>
  <w:num w:numId="26" w16cid:durableId="314380401">
    <w:abstractNumId w:val="0"/>
  </w:num>
  <w:num w:numId="27" w16cid:durableId="431241464">
    <w:abstractNumId w:val="0"/>
  </w:num>
  <w:num w:numId="28" w16cid:durableId="10498770">
    <w:abstractNumId w:val="0"/>
  </w:num>
  <w:num w:numId="29" w16cid:durableId="1685520913">
    <w:abstractNumId w:val="0"/>
  </w:num>
  <w:num w:numId="30" w16cid:durableId="167839619">
    <w:abstractNumId w:val="0"/>
  </w:num>
  <w:num w:numId="31" w16cid:durableId="2102944069">
    <w:abstractNumId w:val="0"/>
  </w:num>
  <w:num w:numId="32" w16cid:durableId="768084945">
    <w:abstractNumId w:val="0"/>
  </w:num>
  <w:num w:numId="33" w16cid:durableId="909273338">
    <w:abstractNumId w:val="0"/>
  </w:num>
  <w:num w:numId="34" w16cid:durableId="1101561202">
    <w:abstractNumId w:val="19"/>
    <w:lvlOverride w:ilvl="0">
      <w:startOverride w:val="1"/>
    </w:lvlOverride>
  </w:num>
  <w:num w:numId="35" w16cid:durableId="1068307191">
    <w:abstractNumId w:val="19"/>
    <w:lvlOverride w:ilvl="0">
      <w:startOverride w:val="1"/>
    </w:lvlOverride>
  </w:num>
  <w:num w:numId="36" w16cid:durableId="37703662">
    <w:abstractNumId w:val="19"/>
  </w:num>
  <w:num w:numId="37" w16cid:durableId="48388066">
    <w:abstractNumId w:val="19"/>
  </w:num>
  <w:num w:numId="38" w16cid:durableId="451244604">
    <w:abstractNumId w:val="19"/>
  </w:num>
  <w:num w:numId="39" w16cid:durableId="1255093920">
    <w:abstractNumId w:val="19"/>
  </w:num>
  <w:num w:numId="40" w16cid:durableId="1236625903">
    <w:abstractNumId w:val="19"/>
  </w:num>
  <w:num w:numId="41" w16cid:durableId="177543847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3908448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6155204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0516483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8476602">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680500624">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739935614">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478839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185172811">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499017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 Chou">
    <w15:presenceInfo w15:providerId="None" w15:userId="Tim Chou"/>
  </w15:person>
  <w15:person w15:author="C.-T. Tim Chou">
    <w15:presenceInfo w15:providerId="None" w15:userId="C.-T. Tim Chou"/>
  </w15:person>
  <w15:person w15:author="陳畯田">
    <w15:presenceInfo w15:providerId="None" w15:userId="陳畯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autoHyphenation/>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FDE"/>
    <w:rsid w:val="0001143D"/>
    <w:rsid w:val="00037056"/>
    <w:rsid w:val="00046444"/>
    <w:rsid w:val="000475F9"/>
    <w:rsid w:val="000576CB"/>
    <w:rsid w:val="00057C5A"/>
    <w:rsid w:val="0007798E"/>
    <w:rsid w:val="000A1BE8"/>
    <w:rsid w:val="000A3837"/>
    <w:rsid w:val="000F2C07"/>
    <w:rsid w:val="000F6AB2"/>
    <w:rsid w:val="001C3411"/>
    <w:rsid w:val="001C548E"/>
    <w:rsid w:val="001F59B1"/>
    <w:rsid w:val="002105D9"/>
    <w:rsid w:val="002331FB"/>
    <w:rsid w:val="00247C3D"/>
    <w:rsid w:val="00256C9D"/>
    <w:rsid w:val="00276FDE"/>
    <w:rsid w:val="002833DD"/>
    <w:rsid w:val="002D060E"/>
    <w:rsid w:val="002E3DE1"/>
    <w:rsid w:val="00305DE7"/>
    <w:rsid w:val="0032158F"/>
    <w:rsid w:val="0033345C"/>
    <w:rsid w:val="0033438B"/>
    <w:rsid w:val="003775DF"/>
    <w:rsid w:val="004461E8"/>
    <w:rsid w:val="004601F0"/>
    <w:rsid w:val="00466771"/>
    <w:rsid w:val="004B49DF"/>
    <w:rsid w:val="004B70C7"/>
    <w:rsid w:val="004C1F5A"/>
    <w:rsid w:val="004C27E0"/>
    <w:rsid w:val="004C6726"/>
    <w:rsid w:val="00540664"/>
    <w:rsid w:val="00544FF1"/>
    <w:rsid w:val="005A64D9"/>
    <w:rsid w:val="00602B48"/>
    <w:rsid w:val="00685B06"/>
    <w:rsid w:val="006F6713"/>
    <w:rsid w:val="00722CE9"/>
    <w:rsid w:val="00743E3B"/>
    <w:rsid w:val="00763553"/>
    <w:rsid w:val="007F1820"/>
    <w:rsid w:val="007F1939"/>
    <w:rsid w:val="008548C1"/>
    <w:rsid w:val="0086573F"/>
    <w:rsid w:val="0087194A"/>
    <w:rsid w:val="00895EEF"/>
    <w:rsid w:val="00963B9F"/>
    <w:rsid w:val="009B797B"/>
    <w:rsid w:val="009C209F"/>
    <w:rsid w:val="009E263D"/>
    <w:rsid w:val="009F7BB0"/>
    <w:rsid w:val="00A12D84"/>
    <w:rsid w:val="00A212BE"/>
    <w:rsid w:val="00A358A5"/>
    <w:rsid w:val="00A5071B"/>
    <w:rsid w:val="00B37A62"/>
    <w:rsid w:val="00B52579"/>
    <w:rsid w:val="00B57145"/>
    <w:rsid w:val="00BE0323"/>
    <w:rsid w:val="00C871A2"/>
    <w:rsid w:val="00D37B42"/>
    <w:rsid w:val="00D51AB6"/>
    <w:rsid w:val="00D672F0"/>
    <w:rsid w:val="00DE29D6"/>
    <w:rsid w:val="00E40D8E"/>
    <w:rsid w:val="00E7352A"/>
    <w:rsid w:val="00EB716C"/>
    <w:rsid w:val="00ED0238"/>
    <w:rsid w:val="00ED48A2"/>
    <w:rsid w:val="00F622C3"/>
    <w:rsid w:val="00F8508C"/>
    <w:rsid w:val="00F85B29"/>
    <w:rsid w:val="00F905F4"/>
    <w:rsid w:val="00F912F2"/>
    <w:rsid w:val="00F95E22"/>
    <w:rsid w:val="00FD521A"/>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B1DD9"/>
  <w15:docId w15:val="{296BB6A9-3B83-304C-B535-77499B306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2B29"/>
    <w:pPr>
      <w:widowControl w:val="0"/>
      <w:jc w:val="both"/>
    </w:pPr>
    <w:rPr>
      <w:rFonts w:ascii="Times New Roman" w:eastAsia="標楷體" w:hAnsi="Times New Roman" w:cs="Times New Roman (本文 CS 字型)"/>
    </w:rPr>
  </w:style>
  <w:style w:type="paragraph" w:styleId="10">
    <w:name w:val="heading 1"/>
    <w:basedOn w:val="a"/>
    <w:next w:val="a"/>
    <w:link w:val="11"/>
    <w:autoRedefine/>
    <w:qFormat/>
    <w:rsid w:val="00C73860"/>
    <w:pPr>
      <w:keepNext/>
      <w:widowControl/>
      <w:numPr>
        <w:numId w:val="6"/>
      </w:numPr>
      <w:tabs>
        <w:tab w:val="left" w:pos="1080"/>
        <w:tab w:val="left" w:pos="1440"/>
      </w:tabs>
      <w:spacing w:before="280" w:after="120"/>
      <w:outlineLvl w:val="0"/>
    </w:pPr>
    <w:rPr>
      <w:rFonts w:ascii="標楷體" w:hAnsi="標楷體" w:cs="Times New Roman"/>
      <w:b/>
      <w:sz w:val="28"/>
      <w:szCs w:val="24"/>
    </w:rPr>
  </w:style>
  <w:style w:type="paragraph" w:styleId="2">
    <w:name w:val="heading 2"/>
    <w:basedOn w:val="10"/>
    <w:next w:val="a"/>
    <w:link w:val="20"/>
    <w:autoRedefine/>
    <w:qFormat/>
    <w:rsid w:val="00190B48"/>
    <w:pPr>
      <w:outlineLvl w:val="1"/>
    </w:pPr>
    <w:rPr>
      <w:rFonts w:ascii="Times New Roman" w:hAnsi="Times New Roman"/>
      <w:sz w:val="24"/>
      <w:lang w:eastAsia="de-DE"/>
    </w:rPr>
  </w:style>
  <w:style w:type="paragraph" w:styleId="3">
    <w:name w:val="heading 3"/>
    <w:basedOn w:val="2"/>
    <w:next w:val="a"/>
    <w:link w:val="30"/>
    <w:autoRedefine/>
    <w:qFormat/>
    <w:rsid w:val="003F20AC"/>
    <w:pPr>
      <w:keepNext w:val="0"/>
      <w:widowControl w:val="0"/>
      <w:tabs>
        <w:tab w:val="clear" w:pos="1080"/>
        <w:tab w:val="clear" w:pos="1440"/>
      </w:tabs>
      <w:outlineLvl w:val="2"/>
    </w:pPr>
    <w:rPr>
      <w:b w:val="0"/>
    </w:rPr>
  </w:style>
  <w:style w:type="paragraph" w:styleId="4">
    <w:name w:val="heading 4"/>
    <w:basedOn w:val="3"/>
    <w:next w:val="a"/>
    <w:link w:val="40"/>
    <w:autoRedefine/>
    <w:qFormat/>
    <w:rsid w:val="003F20AC"/>
    <w:pPr>
      <w:spacing w:after="60"/>
      <w:outlineLvl w:val="3"/>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頁首 字元"/>
    <w:basedOn w:val="a0"/>
    <w:link w:val="a4"/>
    <w:uiPriority w:val="99"/>
    <w:qFormat/>
    <w:rsid w:val="00BD2724"/>
    <w:rPr>
      <w:sz w:val="20"/>
      <w:szCs w:val="20"/>
    </w:rPr>
  </w:style>
  <w:style w:type="character" w:customStyle="1" w:styleId="a5">
    <w:name w:val="頁尾 字元"/>
    <w:basedOn w:val="a0"/>
    <w:link w:val="a6"/>
    <w:uiPriority w:val="99"/>
    <w:qFormat/>
    <w:rsid w:val="00BD2724"/>
    <w:rPr>
      <w:sz w:val="20"/>
      <w:szCs w:val="20"/>
    </w:rPr>
  </w:style>
  <w:style w:type="character" w:styleId="a7">
    <w:name w:val="annotation reference"/>
    <w:basedOn w:val="a0"/>
    <w:uiPriority w:val="99"/>
    <w:semiHidden/>
    <w:unhideWhenUsed/>
    <w:qFormat/>
    <w:rsid w:val="00554DF3"/>
    <w:rPr>
      <w:sz w:val="18"/>
      <w:szCs w:val="18"/>
    </w:rPr>
  </w:style>
  <w:style w:type="character" w:customStyle="1" w:styleId="a8">
    <w:name w:val="註解文字 字元"/>
    <w:basedOn w:val="a0"/>
    <w:link w:val="a9"/>
    <w:uiPriority w:val="99"/>
    <w:qFormat/>
  </w:style>
  <w:style w:type="character" w:customStyle="1" w:styleId="12">
    <w:name w:val="樣式1 字元"/>
    <w:basedOn w:val="a0"/>
    <w:link w:val="1"/>
    <w:qFormat/>
    <w:rsid w:val="00E00D94"/>
    <w:rPr>
      <w:rFonts w:ascii="標楷體" w:eastAsia="標楷體" w:hAnsi="標楷體" w:cs="Times New Roman (本文 CS 字型)"/>
    </w:rPr>
  </w:style>
  <w:style w:type="character" w:customStyle="1" w:styleId="aa">
    <w:name w:val="標題 字元"/>
    <w:basedOn w:val="a0"/>
    <w:link w:val="ab"/>
    <w:qFormat/>
    <w:rsid w:val="002E01AE"/>
    <w:rPr>
      <w:rFonts w:ascii="Times New Roman" w:eastAsia="BiauKai" w:hAnsi="Times New Roman" w:cs="Times New Roman"/>
      <w:b/>
      <w:kern w:val="2"/>
      <w:sz w:val="40"/>
      <w:szCs w:val="28"/>
    </w:rPr>
  </w:style>
  <w:style w:type="character" w:customStyle="1" w:styleId="11">
    <w:name w:val="標題 1 字元"/>
    <w:basedOn w:val="a0"/>
    <w:link w:val="10"/>
    <w:qFormat/>
    <w:rsid w:val="00C73860"/>
    <w:rPr>
      <w:rFonts w:ascii="標楷體" w:eastAsia="標楷體" w:hAnsi="標楷體" w:cs="Times New Roman"/>
      <w:b/>
      <w:kern w:val="2"/>
      <w:sz w:val="28"/>
      <w:szCs w:val="24"/>
    </w:rPr>
  </w:style>
  <w:style w:type="character" w:customStyle="1" w:styleId="ac">
    <w:name w:val="網際網路連結"/>
    <w:basedOn w:val="a0"/>
    <w:uiPriority w:val="99"/>
    <w:unhideWhenUsed/>
    <w:rsid w:val="00AF1395"/>
    <w:rPr>
      <w:color w:val="0563C1" w:themeColor="hyperlink"/>
      <w:u w:val="single"/>
    </w:rPr>
  </w:style>
  <w:style w:type="character" w:customStyle="1" w:styleId="Example0">
    <w:name w:val="Example 字元"/>
    <w:link w:val="Example"/>
    <w:qFormat/>
    <w:rsid w:val="00057C5A"/>
    <w:rPr>
      <w:rFonts w:ascii="Times New Roman" w:eastAsia="BiauKai" w:hAnsi="Times New Roman" w:cs="Times New Roman"/>
      <w:bCs/>
      <w:kern w:val="0"/>
      <w:szCs w:val="24"/>
      <w:lang w:eastAsia="de-DE"/>
    </w:rPr>
  </w:style>
  <w:style w:type="character" w:customStyle="1" w:styleId="Gloss">
    <w:name w:val="Gloss 字元"/>
    <w:basedOn w:val="a0"/>
    <w:link w:val="Gloss0"/>
    <w:qFormat/>
    <w:rsid w:val="009729B4"/>
    <w:rPr>
      <w:rFonts w:ascii="Times New Roman" w:eastAsia="BiauKai" w:hAnsi="Times New Roman" w:cs="Times New Roman"/>
      <w:bCs/>
      <w:kern w:val="0"/>
      <w:szCs w:val="24"/>
      <w:lang w:val="pt-BR"/>
    </w:rPr>
  </w:style>
  <w:style w:type="character" w:customStyle="1" w:styleId="ad">
    <w:name w:val="註解主旨 字元"/>
    <w:basedOn w:val="a8"/>
    <w:link w:val="ae"/>
    <w:uiPriority w:val="99"/>
    <w:semiHidden/>
    <w:qFormat/>
    <w:rsid w:val="000F7092"/>
    <w:rPr>
      <w:rFonts w:eastAsia="標楷體"/>
      <w:b/>
      <w:bCs/>
    </w:rPr>
  </w:style>
  <w:style w:type="character" w:customStyle="1" w:styleId="af">
    <w:name w:val="註腳文字 字元"/>
    <w:basedOn w:val="a0"/>
    <w:link w:val="af0"/>
    <w:qFormat/>
    <w:rsid w:val="003F20AC"/>
    <w:rPr>
      <w:rFonts w:ascii="Times New Roman" w:eastAsia="BiauKai" w:hAnsi="Times New Roman" w:cs="Times New Roman"/>
      <w:kern w:val="0"/>
      <w:sz w:val="20"/>
      <w:szCs w:val="24"/>
    </w:rPr>
  </w:style>
  <w:style w:type="character" w:customStyle="1" w:styleId="20">
    <w:name w:val="標題 2 字元"/>
    <w:basedOn w:val="a0"/>
    <w:link w:val="2"/>
    <w:qFormat/>
    <w:rsid w:val="00190B48"/>
    <w:rPr>
      <w:rFonts w:ascii="Times New Roman" w:eastAsia="標楷體" w:hAnsi="Times New Roman" w:cs="Times New Roman"/>
      <w:b/>
      <w:kern w:val="2"/>
      <w:szCs w:val="24"/>
      <w:lang w:eastAsia="de-DE"/>
    </w:rPr>
  </w:style>
  <w:style w:type="character" w:customStyle="1" w:styleId="30">
    <w:name w:val="標題 3 字元"/>
    <w:basedOn w:val="a0"/>
    <w:link w:val="3"/>
    <w:qFormat/>
    <w:rsid w:val="003F20AC"/>
    <w:rPr>
      <w:rFonts w:ascii="標楷體" w:eastAsia="標楷體" w:hAnsi="標楷體" w:cs="Times New Roman"/>
      <w:kern w:val="2"/>
      <w:szCs w:val="24"/>
      <w:lang w:eastAsia="de-DE"/>
    </w:rPr>
  </w:style>
  <w:style w:type="character" w:customStyle="1" w:styleId="40">
    <w:name w:val="標題 4 字元"/>
    <w:basedOn w:val="a0"/>
    <w:link w:val="4"/>
    <w:qFormat/>
    <w:rsid w:val="003F20AC"/>
    <w:rPr>
      <w:rFonts w:ascii="標楷體" w:eastAsia="標楷體" w:hAnsi="標楷體" w:cs="Times New Roman"/>
      <w:bCs/>
      <w:kern w:val="2"/>
      <w:szCs w:val="28"/>
      <w:lang w:eastAsia="de-DE"/>
    </w:rPr>
  </w:style>
  <w:style w:type="character" w:customStyle="1" w:styleId="References">
    <w:name w:val="References 字元"/>
    <w:basedOn w:val="a0"/>
    <w:link w:val="References0"/>
    <w:qFormat/>
    <w:locked/>
    <w:rsid w:val="004601F0"/>
    <w:rPr>
      <w:rFonts w:ascii="Times New Roman" w:eastAsia="BiauKai" w:hAnsi="Times New Roman" w:cs="Times New Roman"/>
      <w:kern w:val="0"/>
      <w:lang w:val="pt-BR"/>
    </w:rPr>
  </w:style>
  <w:style w:type="character" w:customStyle="1" w:styleId="af1">
    <w:name w:val="參考文獻 字元"/>
    <w:basedOn w:val="a0"/>
    <w:link w:val="af2"/>
    <w:qFormat/>
    <w:rsid w:val="004601F0"/>
    <w:rPr>
      <w:rFonts w:ascii="Times New Roman" w:hAnsi="Times New Roman"/>
      <w:lang w:val="pt-BR"/>
    </w:rPr>
  </w:style>
  <w:style w:type="character" w:styleId="af3">
    <w:name w:val="Unresolved Mention"/>
    <w:basedOn w:val="a0"/>
    <w:uiPriority w:val="99"/>
    <w:semiHidden/>
    <w:unhideWhenUsed/>
    <w:qFormat/>
    <w:rsid w:val="00384EA6"/>
    <w:rPr>
      <w:color w:val="605E5C"/>
      <w:shd w:val="clear" w:color="auto" w:fill="E1DFDD"/>
    </w:rPr>
  </w:style>
  <w:style w:type="character" w:customStyle="1" w:styleId="af4">
    <w:name w:val="行編號"/>
  </w:style>
  <w:style w:type="paragraph" w:styleId="ab">
    <w:name w:val="Title"/>
    <w:basedOn w:val="a"/>
    <w:next w:val="af5"/>
    <w:link w:val="aa"/>
    <w:autoRedefine/>
    <w:qFormat/>
    <w:rsid w:val="002E01AE"/>
    <w:pPr>
      <w:widowControl/>
      <w:tabs>
        <w:tab w:val="left" w:pos="900"/>
        <w:tab w:val="left" w:pos="1080"/>
        <w:tab w:val="left" w:pos="1440"/>
      </w:tabs>
      <w:spacing w:before="36" w:after="36" w:line="600" w:lineRule="auto"/>
      <w:jc w:val="center"/>
      <w:outlineLvl w:val="0"/>
    </w:pPr>
    <w:rPr>
      <w:rFonts w:eastAsia="BiauKai" w:cs="Times New Roman"/>
      <w:b/>
      <w:sz w:val="40"/>
      <w:szCs w:val="28"/>
    </w:rPr>
  </w:style>
  <w:style w:type="paragraph" w:styleId="af5">
    <w:name w:val="Body Text"/>
    <w:basedOn w:val="a"/>
    <w:pPr>
      <w:spacing w:after="140" w:line="276" w:lineRule="auto"/>
    </w:pPr>
  </w:style>
  <w:style w:type="paragraph" w:styleId="af6">
    <w:name w:val="List"/>
    <w:basedOn w:val="af5"/>
    <w:rPr>
      <w:rFonts w:eastAsia="楷體-繁" w:cs="Arial Unicode MS"/>
    </w:rPr>
  </w:style>
  <w:style w:type="paragraph" w:styleId="af7">
    <w:name w:val="caption"/>
    <w:basedOn w:val="a"/>
    <w:qFormat/>
    <w:rsid w:val="00D837E2"/>
    <w:pPr>
      <w:suppressLineNumbers/>
      <w:spacing w:before="120" w:after="120"/>
    </w:pPr>
    <w:rPr>
      <w:rFonts w:eastAsia="BiauKai" w:cs="Noto Sans CJK TC Regular"/>
      <w:i/>
      <w:iCs/>
      <w:szCs w:val="24"/>
    </w:rPr>
  </w:style>
  <w:style w:type="paragraph" w:customStyle="1" w:styleId="af8">
    <w:name w:val="索引"/>
    <w:basedOn w:val="a"/>
    <w:qFormat/>
    <w:pPr>
      <w:suppressLineNumbers/>
    </w:pPr>
    <w:rPr>
      <w:rFonts w:ascii="Calibri" w:eastAsia="新細明體" w:hAnsi="Calibri" w:cs="Arial Unicode MS"/>
    </w:rPr>
  </w:style>
  <w:style w:type="paragraph" w:customStyle="1" w:styleId="af9">
    <w:name w:val="頁首與頁尾"/>
    <w:basedOn w:val="a"/>
    <w:qFormat/>
  </w:style>
  <w:style w:type="paragraph" w:styleId="a4">
    <w:name w:val="header"/>
    <w:basedOn w:val="a"/>
    <w:link w:val="a3"/>
    <w:uiPriority w:val="99"/>
    <w:unhideWhenUsed/>
    <w:rsid w:val="00BD2724"/>
    <w:pPr>
      <w:tabs>
        <w:tab w:val="center" w:pos="4153"/>
        <w:tab w:val="right" w:pos="8306"/>
      </w:tabs>
      <w:snapToGrid w:val="0"/>
    </w:pPr>
    <w:rPr>
      <w:sz w:val="20"/>
      <w:szCs w:val="20"/>
    </w:rPr>
  </w:style>
  <w:style w:type="paragraph" w:styleId="a6">
    <w:name w:val="footer"/>
    <w:basedOn w:val="a"/>
    <w:link w:val="a5"/>
    <w:uiPriority w:val="99"/>
    <w:unhideWhenUsed/>
    <w:rsid w:val="00BD2724"/>
    <w:pPr>
      <w:tabs>
        <w:tab w:val="center" w:pos="4153"/>
        <w:tab w:val="right" w:pos="8306"/>
      </w:tabs>
      <w:snapToGrid w:val="0"/>
    </w:pPr>
    <w:rPr>
      <w:sz w:val="20"/>
      <w:szCs w:val="20"/>
    </w:rPr>
  </w:style>
  <w:style w:type="paragraph" w:customStyle="1" w:styleId="List-2">
    <w:name w:val="List-2"/>
    <w:basedOn w:val="a"/>
    <w:autoRedefine/>
    <w:qFormat/>
    <w:rsid w:val="001D42E9"/>
    <w:pPr>
      <w:widowControl/>
      <w:numPr>
        <w:numId w:val="10"/>
      </w:numPr>
      <w:ind w:left="567" w:hanging="567"/>
    </w:pPr>
    <w:rPr>
      <w:rFonts w:eastAsia="BiauKai" w:cs="Times New Roman"/>
      <w:bCs/>
      <w:color w:val="000000"/>
      <w:kern w:val="0"/>
      <w:szCs w:val="24"/>
    </w:rPr>
  </w:style>
  <w:style w:type="paragraph" w:customStyle="1" w:styleId="List-1">
    <w:name w:val="List-1"/>
    <w:basedOn w:val="List-2"/>
    <w:next w:val="List-2"/>
    <w:autoRedefine/>
    <w:qFormat/>
    <w:rsid w:val="009A6F12"/>
    <w:pPr>
      <w:numPr>
        <w:numId w:val="9"/>
      </w:numPr>
      <w:ind w:left="567" w:hanging="567"/>
    </w:pPr>
    <w:rPr>
      <w:rFonts w:ascii="標楷體" w:eastAsia="標楷體" w:hAnsi="標楷體"/>
      <w:b/>
      <w:bCs w:val="0"/>
      <w:shd w:val="pct15" w:color="auto" w:fill="FFFFFF"/>
    </w:rPr>
  </w:style>
  <w:style w:type="paragraph" w:customStyle="1" w:styleId="List-3">
    <w:name w:val="List-3"/>
    <w:basedOn w:val="List-2"/>
    <w:autoRedefine/>
    <w:qFormat/>
    <w:rsid w:val="009E263D"/>
    <w:pPr>
      <w:numPr>
        <w:numId w:val="0"/>
      </w:numPr>
      <w:ind w:left="851"/>
    </w:pPr>
    <w:rPr>
      <w:color w:val="000000" w:themeColor="text1"/>
    </w:rPr>
  </w:style>
  <w:style w:type="paragraph" w:customStyle="1" w:styleId="List-4">
    <w:name w:val="List-4"/>
    <w:basedOn w:val="a"/>
    <w:qFormat/>
    <w:rsid w:val="00D33FBA"/>
    <w:pPr>
      <w:widowControl/>
      <w:numPr>
        <w:numId w:val="1"/>
      </w:numPr>
      <w:tabs>
        <w:tab w:val="left" w:pos="567"/>
      </w:tabs>
    </w:pPr>
    <w:rPr>
      <w:rFonts w:eastAsia="BiauKai" w:cs="Times New Roman"/>
      <w:color w:val="000000"/>
      <w:kern w:val="0"/>
      <w:szCs w:val="24"/>
    </w:rPr>
  </w:style>
  <w:style w:type="paragraph" w:styleId="afa">
    <w:name w:val="List Paragraph"/>
    <w:basedOn w:val="a"/>
    <w:uiPriority w:val="34"/>
    <w:qFormat/>
    <w:rsid w:val="00A20420"/>
    <w:pPr>
      <w:ind w:left="480"/>
    </w:pPr>
  </w:style>
  <w:style w:type="paragraph" w:styleId="a9">
    <w:name w:val="annotation text"/>
    <w:basedOn w:val="a"/>
    <w:link w:val="a8"/>
    <w:uiPriority w:val="99"/>
    <w:unhideWhenUsed/>
    <w:qFormat/>
  </w:style>
  <w:style w:type="paragraph" w:styleId="afb">
    <w:name w:val="No Spacing"/>
    <w:uiPriority w:val="1"/>
    <w:qFormat/>
    <w:rsid w:val="00C3067E"/>
    <w:pPr>
      <w:widowControl w:val="0"/>
    </w:pPr>
  </w:style>
  <w:style w:type="paragraph" w:customStyle="1" w:styleId="1">
    <w:name w:val="樣式1"/>
    <w:basedOn w:val="a"/>
    <w:link w:val="12"/>
    <w:qFormat/>
    <w:rsid w:val="00E00D94"/>
    <w:pPr>
      <w:numPr>
        <w:numId w:val="2"/>
      </w:numPr>
    </w:pPr>
    <w:rPr>
      <w:rFonts w:ascii="標楷體" w:hAnsi="標楷體"/>
    </w:rPr>
  </w:style>
  <w:style w:type="paragraph" w:styleId="afc">
    <w:name w:val="index heading"/>
    <w:basedOn w:val="ab"/>
  </w:style>
  <w:style w:type="paragraph" w:styleId="afd">
    <w:name w:val="TOC Heading"/>
    <w:basedOn w:val="10"/>
    <w:next w:val="a"/>
    <w:uiPriority w:val="39"/>
    <w:unhideWhenUsed/>
    <w:rsid w:val="00AF1395"/>
    <w:pPr>
      <w:keepLines/>
      <w:spacing w:before="240" w:after="0" w:line="259" w:lineRule="auto"/>
      <w:outlineLvl w:val="9"/>
    </w:pPr>
    <w:rPr>
      <w:b w:val="0"/>
      <w:bCs/>
      <w:color w:val="2F5496" w:themeColor="accent1" w:themeShade="BF"/>
      <w:kern w:val="0"/>
      <w:sz w:val="32"/>
      <w:szCs w:val="32"/>
    </w:rPr>
  </w:style>
  <w:style w:type="paragraph" w:styleId="13">
    <w:name w:val="toc 1"/>
    <w:basedOn w:val="a"/>
    <w:next w:val="a"/>
    <w:autoRedefine/>
    <w:uiPriority w:val="39"/>
    <w:unhideWhenUsed/>
    <w:rsid w:val="00AF1395"/>
  </w:style>
  <w:style w:type="paragraph" w:customStyle="1" w:styleId="Example">
    <w:name w:val="Example"/>
    <w:basedOn w:val="a"/>
    <w:next w:val="a"/>
    <w:link w:val="Example0"/>
    <w:autoRedefine/>
    <w:qFormat/>
    <w:rsid w:val="00057C5A"/>
    <w:pPr>
      <w:widowControl/>
      <w:numPr>
        <w:numId w:val="4"/>
      </w:numPr>
      <w:tabs>
        <w:tab w:val="left" w:pos="567"/>
      </w:tabs>
    </w:pPr>
    <w:rPr>
      <w:rFonts w:eastAsia="BiauKai" w:cs="Times New Roman"/>
      <w:bCs/>
      <w:kern w:val="0"/>
      <w:szCs w:val="24"/>
      <w:lang w:eastAsia="de-DE"/>
    </w:rPr>
  </w:style>
  <w:style w:type="paragraph" w:customStyle="1" w:styleId="Examplea">
    <w:name w:val="Example_a"/>
    <w:next w:val="a"/>
    <w:qFormat/>
    <w:rsid w:val="009E7C42"/>
    <w:pPr>
      <w:numPr>
        <w:ilvl w:val="1"/>
        <w:numId w:val="4"/>
      </w:numPr>
    </w:pPr>
    <w:rPr>
      <w:rFonts w:ascii="標楷體" w:eastAsia="標楷體" w:hAnsi="標楷體" w:cs="Times New Roman"/>
      <w:kern w:val="0"/>
      <w:szCs w:val="24"/>
    </w:rPr>
  </w:style>
  <w:style w:type="paragraph" w:customStyle="1" w:styleId="Exampleb">
    <w:name w:val="Example_b"/>
    <w:next w:val="a"/>
    <w:autoRedefine/>
    <w:qFormat/>
    <w:rsid w:val="00A12D84"/>
    <w:pPr>
      <w:numPr>
        <w:ilvl w:val="1"/>
        <w:numId w:val="5"/>
      </w:numPr>
    </w:pPr>
    <w:rPr>
      <w:rFonts w:ascii="標楷體" w:eastAsia="標楷體" w:hAnsi="標楷體" w:cs="新細明體"/>
      <w:kern w:val="0"/>
      <w:szCs w:val="24"/>
      <w:lang w:eastAsia="de-DE"/>
    </w:rPr>
  </w:style>
  <w:style w:type="paragraph" w:customStyle="1" w:styleId="Gloss0">
    <w:name w:val="Gloss"/>
    <w:basedOn w:val="a"/>
    <w:link w:val="Gloss"/>
    <w:autoRedefine/>
    <w:qFormat/>
    <w:rsid w:val="009729B4"/>
    <w:pPr>
      <w:keepNext/>
      <w:widowControl/>
      <w:tabs>
        <w:tab w:val="left" w:pos="720"/>
        <w:tab w:val="left" w:pos="1440"/>
      </w:tabs>
      <w:spacing w:line="360" w:lineRule="auto"/>
      <w:ind w:firstLine="567"/>
    </w:pPr>
    <w:rPr>
      <w:rFonts w:eastAsia="BiauKai" w:cs="Times New Roman"/>
      <w:bCs/>
      <w:kern w:val="0"/>
      <w:szCs w:val="24"/>
      <w:lang w:val="pt-BR"/>
    </w:rPr>
  </w:style>
  <w:style w:type="paragraph" w:customStyle="1" w:styleId="Glosscontinued">
    <w:name w:val="Gloss_continued"/>
    <w:autoRedefine/>
    <w:qFormat/>
    <w:rsid w:val="009729B4"/>
    <w:pPr>
      <w:spacing w:line="360" w:lineRule="auto"/>
      <w:ind w:firstLine="851"/>
    </w:pPr>
    <w:rPr>
      <w:rFonts w:ascii="Times New Roman" w:eastAsia="Times New Roman" w:hAnsi="Times New Roman" w:cs="Times New Roman"/>
      <w:bCs/>
      <w:kern w:val="0"/>
      <w:szCs w:val="24"/>
      <w:lang w:val="pt-BR"/>
    </w:rPr>
  </w:style>
  <w:style w:type="paragraph" w:styleId="afe">
    <w:name w:val="Revision"/>
    <w:uiPriority w:val="99"/>
    <w:semiHidden/>
    <w:qFormat/>
    <w:rsid w:val="00B86915"/>
    <w:rPr>
      <w:rFonts w:eastAsia="標楷體"/>
    </w:rPr>
  </w:style>
  <w:style w:type="paragraph" w:styleId="ae">
    <w:name w:val="annotation subject"/>
    <w:basedOn w:val="a9"/>
    <w:next w:val="a9"/>
    <w:link w:val="ad"/>
    <w:uiPriority w:val="99"/>
    <w:semiHidden/>
    <w:unhideWhenUsed/>
    <w:qFormat/>
    <w:rsid w:val="000F7092"/>
    <w:pPr>
      <w:jc w:val="left"/>
    </w:pPr>
    <w:rPr>
      <w:b/>
      <w:bCs/>
    </w:rPr>
  </w:style>
  <w:style w:type="paragraph" w:styleId="af0">
    <w:name w:val="footnote text"/>
    <w:basedOn w:val="a"/>
    <w:link w:val="af"/>
    <w:autoRedefine/>
    <w:unhideWhenUsed/>
    <w:qFormat/>
    <w:rsid w:val="003F20AC"/>
    <w:pPr>
      <w:widowControl/>
      <w:tabs>
        <w:tab w:val="left" w:pos="900"/>
        <w:tab w:val="left" w:pos="1080"/>
        <w:tab w:val="left" w:pos="1440"/>
      </w:tabs>
    </w:pPr>
    <w:rPr>
      <w:rFonts w:eastAsia="BiauKai" w:cs="Times New Roman"/>
      <w:kern w:val="0"/>
      <w:sz w:val="20"/>
      <w:szCs w:val="24"/>
    </w:rPr>
  </w:style>
  <w:style w:type="paragraph" w:customStyle="1" w:styleId="Footnoteexample">
    <w:name w:val="Footnote example"/>
    <w:basedOn w:val="af0"/>
    <w:qFormat/>
    <w:rsid w:val="003F20AC"/>
    <w:pPr>
      <w:numPr>
        <w:numId w:val="7"/>
      </w:numPr>
    </w:pPr>
    <w:rPr>
      <w:szCs w:val="20"/>
    </w:rPr>
  </w:style>
  <w:style w:type="paragraph" w:customStyle="1" w:styleId="References0">
    <w:name w:val="References"/>
    <w:basedOn w:val="a"/>
    <w:link w:val="References"/>
    <w:autoRedefine/>
    <w:qFormat/>
    <w:rsid w:val="004601F0"/>
    <w:pPr>
      <w:widowControl/>
      <w:tabs>
        <w:tab w:val="left" w:pos="900"/>
        <w:tab w:val="left" w:pos="1080"/>
        <w:tab w:val="left" w:pos="1440"/>
      </w:tabs>
      <w:spacing w:line="360" w:lineRule="auto"/>
      <w:ind w:left="567" w:hanging="567"/>
    </w:pPr>
    <w:rPr>
      <w:rFonts w:eastAsia="BiauKai" w:cs="Times New Roman"/>
      <w:kern w:val="0"/>
      <w:lang w:val="pt-BR"/>
    </w:rPr>
  </w:style>
  <w:style w:type="paragraph" w:customStyle="1" w:styleId="af2">
    <w:name w:val="參考文獻"/>
    <w:basedOn w:val="a"/>
    <w:link w:val="af1"/>
    <w:autoRedefine/>
    <w:qFormat/>
    <w:rsid w:val="004601F0"/>
    <w:pPr>
      <w:widowControl/>
      <w:tabs>
        <w:tab w:val="left" w:pos="900"/>
        <w:tab w:val="left" w:pos="1080"/>
        <w:tab w:val="left" w:pos="1440"/>
      </w:tabs>
      <w:ind w:left="567" w:hanging="567"/>
    </w:pPr>
    <w:rPr>
      <w:rFonts w:eastAsiaTheme="minorEastAsia" w:cstheme="minorBidi"/>
      <w:lang w:val="pt-BR"/>
    </w:rPr>
  </w:style>
  <w:style w:type="paragraph" w:styleId="Web">
    <w:name w:val="Normal (Web)"/>
    <w:basedOn w:val="a"/>
    <w:uiPriority w:val="99"/>
    <w:semiHidden/>
    <w:unhideWhenUsed/>
    <w:qFormat/>
    <w:rsid w:val="00F35570"/>
    <w:pPr>
      <w:widowControl/>
      <w:spacing w:beforeAutospacing="1" w:afterAutospacing="1"/>
      <w:jc w:val="left"/>
    </w:pPr>
    <w:rPr>
      <w:rFonts w:ascii="新細明體" w:eastAsia="新細明體" w:hAnsi="新細明體" w:cs="新細明體"/>
      <w:kern w:val="0"/>
      <w:szCs w:val="24"/>
    </w:rPr>
  </w:style>
  <w:style w:type="numbering" w:customStyle="1" w:styleId="14">
    <w:name w:val="目前的清單1"/>
    <w:uiPriority w:val="99"/>
    <w:qFormat/>
    <w:rsid w:val="0082642F"/>
  </w:style>
  <w:style w:type="table" w:styleId="aff">
    <w:name w:val="Table Grid"/>
    <w:basedOn w:val="a1"/>
    <w:uiPriority w:val="39"/>
    <w:rsid w:val="000D16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footnote reference"/>
    <w:basedOn w:val="a0"/>
    <w:uiPriority w:val="99"/>
    <w:semiHidden/>
    <w:unhideWhenUsed/>
    <w:rsid w:val="009F7B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hdl.handle.net/11296/qfg49a" TargetMode="Externa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細明體"/>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新細明體"/>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FD9BF-C593-4B30-AF40-A83AD8A72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1408</Words>
  <Characters>8028</Characters>
  <Application>Microsoft Office Word</Application>
  <DocSecurity>0</DocSecurity>
  <Lines>66</Lines>
  <Paragraphs>18</Paragraphs>
  <ScaleCrop>false</ScaleCrop>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陳畯田</dc:creator>
  <dc:description/>
  <cp:lastModifiedBy>鍾孟軒</cp:lastModifiedBy>
  <cp:revision>2</cp:revision>
  <dcterms:created xsi:type="dcterms:W3CDTF">2024-01-07T09:53:00Z</dcterms:created>
  <dcterms:modified xsi:type="dcterms:W3CDTF">2024-01-07T09:53:00Z</dcterms:modified>
  <dc:language>zh-TW</dc:language>
</cp:coreProperties>
</file>