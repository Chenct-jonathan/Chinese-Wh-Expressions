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160E" w14:textId="61F30212" w:rsidR="002B22DB" w:rsidRPr="002B22DB" w:rsidRDefault="00A52F4B" w:rsidP="002B22DB">
      <w:pPr>
        <w:pStyle w:val="1"/>
      </w:pPr>
      <w:bookmarkStart w:id="0" w:name="_Toc154046107"/>
      <w:bookmarkStart w:id="1" w:name="_Toc154062832"/>
      <w:r>
        <w:t>LOKI</w:t>
      </w:r>
      <w:r>
        <w:rPr>
          <w:rFonts w:hint="eastAsia"/>
        </w:rPr>
        <w:t>建模流程</w:t>
      </w:r>
      <w:bookmarkEnd w:id="0"/>
      <w:bookmarkEnd w:id="1"/>
      <w:r w:rsidR="00B670B8">
        <w:br/>
      </w:r>
    </w:p>
    <w:p w14:paraId="47E734FA" w14:textId="77777777" w:rsidR="00F86C63" w:rsidRDefault="00A52F4B" w:rsidP="002B22DB">
      <w:pPr>
        <w:pStyle w:val="-2"/>
      </w:pPr>
      <w:r>
        <w:rPr>
          <w:rFonts w:hint="eastAsia"/>
        </w:rPr>
        <w:t>觀察語料</w:t>
      </w:r>
      <w:r w:rsidR="00B670B8">
        <w:rPr>
          <w:rFonts w:hint="eastAsia"/>
        </w:rPr>
        <w:t>並</w:t>
      </w:r>
      <w:r>
        <w:rPr>
          <w:rFonts w:hint="eastAsia"/>
        </w:rPr>
        <w:t>歸納</w:t>
      </w:r>
      <w:r w:rsidR="00B670B8">
        <w:rPr>
          <w:rFonts w:hint="eastAsia"/>
        </w:rPr>
        <w:t>規則</w:t>
      </w:r>
      <w:r>
        <w:rPr>
          <w:rFonts w:hint="eastAsia"/>
        </w:rPr>
        <w:t>，</w:t>
      </w:r>
      <w:r w:rsidR="00B670B8" w:rsidRPr="008228AC">
        <w:rPr>
          <w:rFonts w:hint="eastAsia"/>
          <w:highlight w:val="yellow"/>
        </w:rPr>
        <w:t>以利於後續將語料程式化</w:t>
      </w:r>
    </w:p>
    <w:p w14:paraId="57FDCD3B" w14:textId="77777777" w:rsidR="00F86C63" w:rsidRDefault="00F86C63" w:rsidP="00F86C63">
      <w:pPr>
        <w:pStyle w:val="-2"/>
        <w:numPr>
          <w:ilvl w:val="0"/>
          <w:numId w:val="0"/>
        </w:numPr>
        <w:ind w:left="567"/>
      </w:pPr>
    </w:p>
    <w:p w14:paraId="770AD841" w14:textId="5E22FDBE" w:rsidR="002B22DB" w:rsidRPr="00F86C63" w:rsidRDefault="002B22DB" w:rsidP="00F86C63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F86C63">
        <w:rPr>
          <w:rFonts w:hint="eastAsia"/>
          <w:b w:val="0"/>
          <w:bCs/>
        </w:rPr>
        <w:t>為達到製作檢查器之目的，</w:t>
      </w:r>
      <w:r w:rsidR="00A52F4B" w:rsidRPr="00F86C63">
        <w:rPr>
          <w:rFonts w:hint="eastAsia"/>
          <w:b w:val="0"/>
          <w:bCs/>
        </w:rPr>
        <w:t>找出</w:t>
      </w:r>
      <w:r w:rsidR="00B670B8" w:rsidRPr="00F86C63">
        <w:rPr>
          <w:rFonts w:hint="eastAsia"/>
          <w:b w:val="0"/>
          <w:bCs/>
        </w:rPr>
        <w:t>簡短且</w:t>
      </w:r>
      <w:r w:rsidR="00A52F4B" w:rsidRPr="00F86C63">
        <w:rPr>
          <w:rFonts w:hint="eastAsia"/>
          <w:b w:val="0"/>
          <w:bCs/>
        </w:rPr>
        <w:t>能代表該</w:t>
      </w:r>
      <w:r w:rsidR="00B670B8" w:rsidRPr="00F86C63">
        <w:rPr>
          <w:rFonts w:hint="eastAsia"/>
          <w:b w:val="0"/>
          <w:bCs/>
        </w:rPr>
        <w:t>種句型</w:t>
      </w:r>
      <w:r w:rsidR="00A52F4B" w:rsidRPr="00F86C63">
        <w:rPr>
          <w:rFonts w:hint="eastAsia"/>
          <w:b w:val="0"/>
          <w:bCs/>
        </w:rPr>
        <w:t>的句子</w:t>
      </w:r>
      <w:r w:rsidRPr="00F86C63">
        <w:rPr>
          <w:rFonts w:hint="eastAsia"/>
          <w:b w:val="0"/>
          <w:bCs/>
          <w:highlight w:val="yellow"/>
        </w:rPr>
        <w:t>，並將</w:t>
      </w:r>
      <w:r w:rsidR="00695BB3">
        <w:rPr>
          <w:rFonts w:hint="eastAsia"/>
          <w:b w:val="0"/>
          <w:bCs/>
          <w:highlight w:val="yellow"/>
        </w:rPr>
        <w:t>句型</w:t>
      </w:r>
      <w:r w:rsidRPr="00F86C63">
        <w:rPr>
          <w:rFonts w:hint="eastAsia"/>
          <w:b w:val="0"/>
          <w:bCs/>
          <w:highlight w:val="yellow"/>
        </w:rPr>
        <w:t>歸類到不同的語</w:t>
      </w:r>
      <w:r w:rsidR="00D82C24">
        <w:rPr>
          <w:rFonts w:hint="eastAsia"/>
          <w:b w:val="0"/>
          <w:bCs/>
          <w:highlight w:val="yellow"/>
        </w:rPr>
        <w:t>義</w:t>
      </w:r>
      <w:r w:rsidRPr="00F86C63">
        <w:rPr>
          <w:rFonts w:hint="eastAsia"/>
          <w:b w:val="0"/>
          <w:bCs/>
          <w:highlight w:val="yellow"/>
        </w:rPr>
        <w:t>(</w:t>
      </w:r>
      <w:r w:rsidRPr="00F86C63">
        <w:rPr>
          <w:b w:val="0"/>
          <w:bCs/>
          <w:highlight w:val="yellow"/>
        </w:rPr>
        <w:t>intent</w:t>
      </w:r>
      <w:r w:rsidRPr="00F86C63">
        <w:rPr>
          <w:rFonts w:hint="eastAsia"/>
          <w:b w:val="0"/>
          <w:bCs/>
          <w:highlight w:val="yellow"/>
        </w:rPr>
        <w:t>)</w:t>
      </w:r>
      <w:r w:rsidRPr="00F86C63">
        <w:rPr>
          <w:rFonts w:hint="eastAsia"/>
          <w:b w:val="0"/>
          <w:bCs/>
          <w:highlight w:val="yellow"/>
        </w:rPr>
        <w:t>，</w:t>
      </w:r>
      <w:r w:rsidR="00F86C63" w:rsidRPr="00F86C63">
        <w:rPr>
          <w:rFonts w:hint="eastAsia"/>
          <w:b w:val="0"/>
          <w:bCs/>
          <w:highlight w:val="yellow"/>
        </w:rPr>
        <w:t>使設計檢查器時，能夠根據所對應到的</w:t>
      </w:r>
      <w:r w:rsidR="00695BB3">
        <w:rPr>
          <w:rFonts w:hint="eastAsia"/>
          <w:b w:val="0"/>
          <w:bCs/>
          <w:highlight w:val="yellow"/>
        </w:rPr>
        <w:t>句型</w:t>
      </w:r>
      <w:r w:rsidR="00F86C63" w:rsidRPr="00F86C63">
        <w:rPr>
          <w:rFonts w:hint="eastAsia"/>
          <w:b w:val="0"/>
          <w:bCs/>
          <w:highlight w:val="yellow"/>
        </w:rPr>
        <w:t>，回傳是屬於哪種語</w:t>
      </w:r>
      <w:r w:rsidR="00D82C24">
        <w:rPr>
          <w:rFonts w:hint="eastAsia"/>
          <w:b w:val="0"/>
          <w:bCs/>
          <w:highlight w:val="yellow"/>
        </w:rPr>
        <w:t>義</w:t>
      </w:r>
    </w:p>
    <w:p w14:paraId="63A67AB4" w14:textId="77777777" w:rsidR="002B22DB" w:rsidRPr="002B22DB" w:rsidRDefault="002B22DB" w:rsidP="002B22DB">
      <w:pPr>
        <w:pStyle w:val="-2"/>
        <w:numPr>
          <w:ilvl w:val="0"/>
          <w:numId w:val="0"/>
        </w:numPr>
        <w:ind w:left="567"/>
      </w:pPr>
    </w:p>
    <w:p w14:paraId="47EA6BE9" w14:textId="07A5C1BD" w:rsidR="009930F4" w:rsidRPr="009930F4" w:rsidRDefault="009930F4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9930F4">
        <w:rPr>
          <w:rFonts w:hint="eastAsia"/>
          <w:b w:val="0"/>
          <w:bCs/>
        </w:rPr>
        <w:t xml:space="preserve">e.g., </w:t>
      </w:r>
      <w:r w:rsidR="00695BB3">
        <w:rPr>
          <w:rFonts w:hint="eastAsia"/>
          <w:b w:val="0"/>
          <w:bCs/>
        </w:rPr>
        <w:t>句型</w:t>
      </w:r>
      <w:r w:rsidRPr="009930F4">
        <w:rPr>
          <w:rFonts w:hint="eastAsia"/>
          <w:b w:val="0"/>
          <w:bCs/>
        </w:rPr>
        <w:t>：不論</w:t>
      </w:r>
      <w:r w:rsidRPr="009930F4">
        <w:rPr>
          <w:b w:val="0"/>
          <w:bCs/>
        </w:rPr>
        <w:t>/</w:t>
      </w:r>
      <w:r w:rsidRPr="009930F4">
        <w:rPr>
          <w:rFonts w:hint="eastAsia"/>
          <w:b w:val="0"/>
          <w:bCs/>
        </w:rPr>
        <w:t>無論</w:t>
      </w:r>
      <w:r w:rsidRPr="009930F4">
        <w:rPr>
          <w:rFonts w:hint="eastAsia"/>
          <w:b w:val="0"/>
          <w:bCs/>
        </w:rPr>
        <w:t xml:space="preserve"> + </w:t>
      </w:r>
      <w:r w:rsidR="00FC5B90">
        <w:rPr>
          <w:rFonts w:hint="eastAsia"/>
          <w:b w:val="0"/>
          <w:bCs/>
        </w:rPr>
        <w:t>(</w:t>
      </w:r>
      <w:r w:rsidR="00FC5B90">
        <w:rPr>
          <w:rFonts w:hint="eastAsia"/>
          <w:b w:val="0"/>
          <w:bCs/>
        </w:rPr>
        <w:t>是</w:t>
      </w:r>
      <w:r w:rsidR="00FC5B90">
        <w:rPr>
          <w:rFonts w:hint="eastAsia"/>
          <w:b w:val="0"/>
          <w:bCs/>
        </w:rPr>
        <w:t>)</w:t>
      </w:r>
      <w:r w:rsidRPr="009930F4">
        <w:rPr>
          <w:rFonts w:hint="eastAsia"/>
          <w:b w:val="0"/>
          <w:bCs/>
        </w:rPr>
        <w:t>誰</w:t>
      </w:r>
    </w:p>
    <w:p w14:paraId="073AA3A3" w14:textId="77777777" w:rsidR="009930F4" w:rsidRDefault="009930F4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9930F4">
        <w:rPr>
          <w:rFonts w:hint="eastAsia"/>
          <w:b w:val="0"/>
          <w:bCs/>
        </w:rPr>
        <w:t>例句：不論誰當權</w:t>
      </w:r>
      <w:r w:rsidRPr="009930F4">
        <w:rPr>
          <w:rFonts w:hint="eastAsia"/>
          <w:b w:val="0"/>
          <w:bCs/>
        </w:rPr>
        <w:t>/</w:t>
      </w:r>
      <w:r w:rsidRPr="009930F4">
        <w:rPr>
          <w:rFonts w:hint="eastAsia"/>
          <w:b w:val="0"/>
          <w:bCs/>
        </w:rPr>
        <w:t>無論誰當權</w:t>
      </w:r>
      <w:r w:rsidRPr="009930F4">
        <w:rPr>
          <w:b w:val="0"/>
          <w:bCs/>
        </w:rPr>
        <w:sym w:font="Wingdings" w:char="F0E0"/>
      </w:r>
      <w:r w:rsidRPr="009930F4">
        <w:rPr>
          <w:rFonts w:hint="eastAsia"/>
          <w:b w:val="0"/>
          <w:bCs/>
        </w:rPr>
        <w:t>句型一樣只是表達方式不同</w:t>
      </w:r>
    </w:p>
    <w:p w14:paraId="0D14C5CF" w14:textId="77777777" w:rsidR="002B22DB" w:rsidRDefault="002B22DB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</w:p>
    <w:p w14:paraId="13051C4A" w14:textId="66C9BA1A" w:rsidR="002B22DB" w:rsidRPr="009930F4" w:rsidRDefault="002B22DB" w:rsidP="009930F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>
        <w:rPr>
          <w:rFonts w:hint="eastAsia"/>
          <w:b w:val="0"/>
          <w:bCs/>
        </w:rPr>
        <w:t>並且，屬於此句型的句子都會歸納為</w:t>
      </w:r>
      <w:r>
        <w:rPr>
          <w:rFonts w:ascii="微軟正黑體" w:eastAsia="微軟正黑體" w:hAnsi="微軟正黑體" w:hint="eastAsia"/>
          <w:b w:val="0"/>
          <w:bCs/>
        </w:rPr>
        <w:t>「</w:t>
      </w:r>
      <w:r>
        <w:rPr>
          <w:rFonts w:hint="eastAsia"/>
          <w:b w:val="0"/>
          <w:bCs/>
        </w:rPr>
        <w:t>全稱語義</w:t>
      </w:r>
      <w:r>
        <w:rPr>
          <w:rFonts w:ascii="微軟正黑體" w:eastAsia="微軟正黑體" w:hAnsi="微軟正黑體" w:hint="eastAsia"/>
          <w:b w:val="0"/>
          <w:bCs/>
        </w:rPr>
        <w:t>」</w:t>
      </w:r>
    </w:p>
    <w:p w14:paraId="627A637D" w14:textId="77777777" w:rsidR="009930F4" w:rsidRDefault="009930F4" w:rsidP="009930F4">
      <w:pPr>
        <w:pStyle w:val="-2"/>
        <w:numPr>
          <w:ilvl w:val="0"/>
          <w:numId w:val="0"/>
        </w:numPr>
        <w:ind w:left="567"/>
      </w:pPr>
    </w:p>
    <w:p w14:paraId="71AE36E4" w14:textId="4A9EACC8" w:rsidR="009930F4" w:rsidRPr="009930F4" w:rsidRDefault="009930F4" w:rsidP="009930F4">
      <w:pPr>
        <w:pStyle w:val="-2"/>
      </w:pPr>
      <w:r w:rsidRPr="008228AC">
        <w:rPr>
          <w:rFonts w:hint="eastAsia"/>
          <w:bCs/>
          <w:highlight w:val="yellow"/>
        </w:rPr>
        <w:t>在</w:t>
      </w:r>
      <w:r w:rsidRPr="008228AC">
        <w:rPr>
          <w:rFonts w:hint="eastAsia"/>
          <w:bCs/>
          <w:highlight w:val="yellow"/>
        </w:rPr>
        <w:t xml:space="preserve"> Loki </w:t>
      </w:r>
      <w:r w:rsidR="00695BB3" w:rsidRPr="00695BB3">
        <w:rPr>
          <w:rFonts w:hint="eastAsia"/>
          <w:bCs/>
          <w:highlight w:val="yellow"/>
        </w:rPr>
        <w:t>(</w:t>
      </w:r>
      <w:r w:rsidR="00695BB3" w:rsidRPr="00695BB3">
        <w:rPr>
          <w:rFonts w:hint="eastAsia"/>
          <w:bCs/>
          <w:highlight w:val="yellow"/>
        </w:rPr>
        <w:t xml:space="preserve">Linguistic Oriented Keyword Interface </w:t>
      </w:r>
      <w:r w:rsidR="00695BB3" w:rsidRPr="00695BB3">
        <w:rPr>
          <w:rFonts w:hint="eastAsia"/>
          <w:bCs/>
          <w:highlight w:val="yellow"/>
        </w:rPr>
        <w:t>語言導向的關鍵詞介面</w:t>
      </w:r>
      <w:r w:rsidR="00695BB3" w:rsidRPr="00695BB3">
        <w:rPr>
          <w:rFonts w:hint="eastAsia"/>
          <w:bCs/>
          <w:highlight w:val="yellow"/>
        </w:rPr>
        <w:t>)</w:t>
      </w:r>
      <w:r w:rsidRPr="008228AC">
        <w:rPr>
          <w:rFonts w:hint="eastAsia"/>
          <w:bCs/>
          <w:highlight w:val="yellow"/>
        </w:rPr>
        <w:t>的後台</w:t>
      </w:r>
      <w:proofErr w:type="spellStart"/>
      <w:r w:rsidRPr="008228AC">
        <w:rPr>
          <w:rFonts w:hint="eastAsia"/>
          <w:bCs/>
          <w:highlight w:val="yellow"/>
        </w:rPr>
        <w:t>Articut</w:t>
      </w:r>
      <w:proofErr w:type="spellEnd"/>
      <w:r w:rsidRPr="008228AC">
        <w:rPr>
          <w:rFonts w:hint="eastAsia"/>
          <w:bCs/>
          <w:highlight w:val="yellow"/>
        </w:rPr>
        <w:t>預處理</w:t>
      </w:r>
      <w:proofErr w:type="spellStart"/>
      <w:r w:rsidRPr="008228AC">
        <w:rPr>
          <w:rFonts w:hint="eastAsia"/>
          <w:bCs/>
          <w:highlight w:val="yellow"/>
        </w:rPr>
        <w:t>wh</w:t>
      </w:r>
      <w:proofErr w:type="spellEnd"/>
      <w:r w:rsidRPr="008228AC">
        <w:rPr>
          <w:rFonts w:hint="eastAsia"/>
          <w:bCs/>
          <w:highlight w:val="yellow"/>
        </w:rPr>
        <w:t>疑問詞</w:t>
      </w:r>
      <w:proofErr w:type="gramStart"/>
      <w:r w:rsidRPr="008228AC">
        <w:rPr>
          <w:rFonts w:hint="eastAsia"/>
          <w:bCs/>
          <w:highlight w:val="yellow"/>
        </w:rPr>
        <w:t>的斷詞</w:t>
      </w:r>
      <w:proofErr w:type="gramEnd"/>
      <w:r w:rsidRPr="008228AC">
        <w:rPr>
          <w:highlight w:val="yellow"/>
        </w:rPr>
        <w:t>(CWS)</w:t>
      </w:r>
      <w:r w:rsidRPr="008228AC">
        <w:rPr>
          <w:rFonts w:hint="eastAsia"/>
          <w:bCs/>
          <w:highlight w:val="yellow"/>
        </w:rPr>
        <w:t>及詞性標記</w:t>
      </w:r>
      <w:r w:rsidRPr="008228AC">
        <w:rPr>
          <w:rFonts w:hint="eastAsia"/>
          <w:bCs/>
          <w:highlight w:val="yellow"/>
        </w:rPr>
        <w:t>(P</w:t>
      </w:r>
      <w:r w:rsidRPr="008228AC">
        <w:rPr>
          <w:bCs/>
          <w:highlight w:val="yellow"/>
        </w:rPr>
        <w:t>OS)</w:t>
      </w:r>
      <w:r w:rsidRPr="008228AC">
        <w:rPr>
          <w:rFonts w:hint="eastAsia"/>
          <w:bCs/>
          <w:highlight w:val="yellow"/>
        </w:rPr>
        <w:t>，</w:t>
      </w:r>
      <w:r w:rsidR="005E28C3" w:rsidRPr="008228AC">
        <w:rPr>
          <w:rFonts w:hint="eastAsia"/>
          <w:bCs/>
          <w:highlight w:val="yellow"/>
        </w:rPr>
        <w:t>為計算機提供</w:t>
      </w:r>
      <w:r w:rsidR="005E28C3" w:rsidRPr="008228AC">
        <w:rPr>
          <w:rFonts w:hint="eastAsia"/>
          <w:highlight w:val="yellow"/>
        </w:rPr>
        <w:t>經過分類和標記過後的</w:t>
      </w:r>
      <w:ins w:id="2" w:author="Tim Chou" w:date="2023-02-07T15:01:00Z">
        <w:r w:rsidR="005E28C3" w:rsidRPr="008228AC">
          <w:rPr>
            <w:highlight w:val="yellow"/>
          </w:rPr>
          <w:t>操作符號</w:t>
        </w:r>
      </w:ins>
      <w:r w:rsidR="005E28C3" w:rsidRPr="008228AC">
        <w:rPr>
          <w:rFonts w:hint="eastAsia"/>
          <w:bCs/>
          <w:highlight w:val="yellow"/>
        </w:rPr>
        <w:t>，使語言更容易處理。</w:t>
      </w:r>
      <w:r>
        <w:br/>
      </w:r>
      <w:r>
        <w:br/>
      </w:r>
      <w:proofErr w:type="spellStart"/>
      <w:r w:rsidRPr="009930F4">
        <w:rPr>
          <w:rFonts w:hint="eastAsia"/>
          <w:b w:val="0"/>
          <w:bCs/>
        </w:rPr>
        <w:t>Articut</w:t>
      </w:r>
      <w:proofErr w:type="spellEnd"/>
      <w:r w:rsidRPr="009930F4">
        <w:rPr>
          <w:rFonts w:hint="eastAsia"/>
          <w:b w:val="0"/>
          <w:bCs/>
        </w:rPr>
        <w:t>的</w:t>
      </w:r>
      <w:r w:rsidRPr="009930F4">
        <w:rPr>
          <w:rFonts w:hint="eastAsia"/>
          <w:b w:val="0"/>
          <w:bCs/>
        </w:rPr>
        <w:t>CWS</w:t>
      </w:r>
      <w:r w:rsidRPr="009930F4">
        <w:rPr>
          <w:rFonts w:hint="eastAsia"/>
          <w:b w:val="0"/>
          <w:bCs/>
        </w:rPr>
        <w:t>與</w:t>
      </w:r>
      <w:r w:rsidRPr="009930F4">
        <w:rPr>
          <w:rFonts w:hint="eastAsia"/>
          <w:b w:val="0"/>
          <w:bCs/>
        </w:rPr>
        <w:t>POS</w:t>
      </w:r>
      <w:r w:rsidRPr="009930F4">
        <w:rPr>
          <w:rFonts w:hint="eastAsia"/>
          <w:b w:val="0"/>
          <w:bCs/>
        </w:rPr>
        <w:t>操作範例：</w:t>
      </w:r>
    </w:p>
    <w:p w14:paraId="068BBF8C" w14:textId="77777777" w:rsidR="009930F4" w:rsidRDefault="009930F4" w:rsidP="009930F4">
      <w:pPr>
        <w:pStyle w:val="-2"/>
        <w:numPr>
          <w:ilvl w:val="0"/>
          <w:numId w:val="0"/>
        </w:numPr>
        <w:ind w:left="567"/>
        <w:rPr>
          <w:bCs/>
        </w:rPr>
      </w:pPr>
    </w:p>
    <w:p w14:paraId="4567931D" w14:textId="6798D866" w:rsidR="009930F4" w:rsidRPr="009930F4" w:rsidRDefault="009930F4" w:rsidP="009930F4">
      <w:pPr>
        <w:pStyle w:val="-2"/>
        <w:numPr>
          <w:ilvl w:val="0"/>
          <w:numId w:val="0"/>
        </w:numPr>
        <w:ind w:left="567"/>
      </w:pPr>
      <w:r w:rsidRPr="009930F4">
        <w:rPr>
          <w:noProof/>
        </w:rPr>
        <w:drawing>
          <wp:inline distT="0" distB="0" distL="0" distR="0" wp14:anchorId="6DB2B770" wp14:editId="7C344396">
            <wp:extent cx="3375953" cy="2034716"/>
            <wp:effectExtent l="0" t="0" r="0" b="3810"/>
            <wp:docPr id="12039350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5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93B2" w14:textId="77777777" w:rsidR="009930F4" w:rsidRDefault="009930F4" w:rsidP="009930F4">
      <w:pPr>
        <w:pStyle w:val="-2"/>
        <w:numPr>
          <w:ilvl w:val="0"/>
          <w:numId w:val="0"/>
        </w:numPr>
        <w:ind w:left="567" w:hanging="567"/>
      </w:pPr>
    </w:p>
    <w:p w14:paraId="520526B4" w14:textId="2AAAAF2B" w:rsidR="009930F4" w:rsidRDefault="009930F4" w:rsidP="009930F4">
      <w:pPr>
        <w:pStyle w:val="-2"/>
        <w:numPr>
          <w:ilvl w:val="0"/>
          <w:numId w:val="0"/>
        </w:numPr>
        <w:ind w:left="567" w:hanging="567"/>
      </w:pPr>
      <w:r>
        <w:tab/>
      </w:r>
    </w:p>
    <w:p w14:paraId="1CED9733" w14:textId="0A25CEA8" w:rsidR="006C042E" w:rsidRPr="00D82C24" w:rsidRDefault="00695BB3" w:rsidP="00695BB3">
      <w:pPr>
        <w:pStyle w:val="-2"/>
        <w:rPr>
          <w:highlight w:val="yellow"/>
        </w:rPr>
      </w:pPr>
      <w:r w:rsidRPr="00695BB3">
        <w:rPr>
          <w:rFonts w:hint="eastAsia"/>
        </w:rPr>
        <w:t>一般來說</w:t>
      </w:r>
      <w:r>
        <w:rPr>
          <w:rFonts w:hint="eastAsia"/>
        </w:rPr>
        <w:t>，</w:t>
      </w:r>
      <w:r w:rsidRPr="00695BB3">
        <w:rPr>
          <w:rFonts w:hint="eastAsia"/>
        </w:rPr>
        <w:t xml:space="preserve"> Loki </w:t>
      </w:r>
      <w:r w:rsidRPr="00695BB3">
        <w:rPr>
          <w:rFonts w:hint="eastAsia"/>
        </w:rPr>
        <w:t>是用來分析句型</w:t>
      </w:r>
      <w:r>
        <w:rPr>
          <w:rFonts w:hint="eastAsia"/>
        </w:rPr>
        <w:t>，</w:t>
      </w:r>
      <w:r w:rsidR="00D82C24">
        <w:rPr>
          <w:rFonts w:hint="eastAsia"/>
        </w:rPr>
        <w:t>而使用者</w:t>
      </w:r>
      <w:r w:rsidRPr="00695BB3">
        <w:rPr>
          <w:rFonts w:hint="eastAsia"/>
        </w:rPr>
        <w:t>把相同意圖的句型歸類在一起</w:t>
      </w:r>
      <w:r w:rsidR="006C042E">
        <w:rPr>
          <w:rFonts w:hint="eastAsia"/>
        </w:rPr>
        <w:t>。而</w:t>
      </w:r>
      <w:r w:rsidRPr="00695BB3">
        <w:rPr>
          <w:rFonts w:hint="eastAsia"/>
        </w:rPr>
        <w:t>此處即將分類成三種語</w:t>
      </w:r>
      <w:r w:rsidR="00D82C24">
        <w:rPr>
          <w:rFonts w:hint="eastAsia"/>
        </w:rPr>
        <w:t>義</w:t>
      </w:r>
      <w:r>
        <w:rPr>
          <w:rFonts w:hint="eastAsia"/>
        </w:rPr>
        <w:t>，分別為中文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詞中的疑問語</w:t>
      </w:r>
      <w:r w:rsidR="00D82C24">
        <w:rPr>
          <w:rFonts w:hint="eastAsia"/>
        </w:rPr>
        <w:t>義</w:t>
      </w:r>
      <w:r>
        <w:rPr>
          <w:rFonts w:hint="eastAsia"/>
        </w:rPr>
        <w:t>、存在語</w:t>
      </w:r>
      <w:r w:rsidR="00D82C24">
        <w:rPr>
          <w:rFonts w:hint="eastAsia"/>
        </w:rPr>
        <w:t>義</w:t>
      </w:r>
      <w:r>
        <w:rPr>
          <w:rFonts w:hint="eastAsia"/>
        </w:rPr>
        <w:t>和全稱語義。</w:t>
      </w:r>
    </w:p>
    <w:p w14:paraId="1E487BEF" w14:textId="77777777" w:rsidR="00D82C24" w:rsidRPr="006C042E" w:rsidRDefault="00D82C24" w:rsidP="00D82C24">
      <w:pPr>
        <w:pStyle w:val="-2"/>
        <w:numPr>
          <w:ilvl w:val="0"/>
          <w:numId w:val="0"/>
        </w:numPr>
        <w:ind w:left="567"/>
        <w:rPr>
          <w:rFonts w:hint="eastAsia"/>
          <w:highlight w:val="yellow"/>
        </w:rPr>
      </w:pPr>
    </w:p>
    <w:p w14:paraId="63B7C404" w14:textId="1A7B75E1" w:rsidR="006C042E" w:rsidRDefault="006C042E" w:rsidP="006C042E">
      <w:pPr>
        <w:pStyle w:val="-2"/>
        <w:numPr>
          <w:ilvl w:val="0"/>
          <w:numId w:val="0"/>
        </w:numPr>
        <w:ind w:left="567"/>
      </w:pPr>
      <w:r w:rsidRPr="006C042E">
        <w:rPr>
          <w:rFonts w:hint="eastAsia"/>
        </w:rPr>
        <w:t>挑出簡短能代表句型的句</w:t>
      </w:r>
      <w:r>
        <w:rPr>
          <w:rFonts w:hint="eastAsia"/>
        </w:rPr>
        <w:t>子，將句子</w:t>
      </w:r>
      <w:proofErr w:type="gramStart"/>
      <w:r>
        <w:rPr>
          <w:rFonts w:hint="eastAsia"/>
        </w:rPr>
        <w:t>送到</w:t>
      </w:r>
      <w:r>
        <w:rPr>
          <w:rFonts w:hint="eastAsia"/>
        </w:rPr>
        <w:t>送到</w:t>
      </w:r>
      <w:proofErr w:type="gramEnd"/>
      <w:r>
        <w:t>Loki Advanced</w:t>
      </w:r>
      <w:r>
        <w:rPr>
          <w:rFonts w:hint="eastAsia"/>
        </w:rPr>
        <w:t>之後，</w:t>
      </w:r>
      <w:r>
        <w:t>Loki Advanced</w:t>
      </w:r>
      <w:r w:rsidRPr="006C042E">
        <w:rPr>
          <w:rFonts w:hint="eastAsia"/>
        </w:rPr>
        <w:t>會先將語料</w:t>
      </w:r>
      <w:proofErr w:type="gramStart"/>
      <w:r w:rsidRPr="006C042E">
        <w:rPr>
          <w:rFonts w:hint="eastAsia"/>
        </w:rPr>
        <w:t>進行斷詞</w:t>
      </w:r>
      <w:proofErr w:type="gramEnd"/>
      <w:r w:rsidRPr="006C042E">
        <w:rPr>
          <w:rFonts w:hint="eastAsia"/>
        </w:rPr>
        <w:t>/</w:t>
      </w:r>
      <w:r w:rsidRPr="006C042E">
        <w:rPr>
          <w:rFonts w:hint="eastAsia"/>
        </w:rPr>
        <w:t>標記，</w:t>
      </w:r>
      <w:proofErr w:type="gramStart"/>
      <w:r w:rsidRPr="006C042E">
        <w:rPr>
          <w:rFonts w:hint="eastAsia"/>
        </w:rPr>
        <w:t>此時斷詞系統</w:t>
      </w:r>
      <w:proofErr w:type="gramEnd"/>
      <w:r w:rsidRPr="006C042E">
        <w:rPr>
          <w:rFonts w:hint="eastAsia"/>
        </w:rPr>
        <w:t>（</w:t>
      </w:r>
      <w:proofErr w:type="spellStart"/>
      <w:r w:rsidRPr="006C042E">
        <w:rPr>
          <w:rFonts w:hint="eastAsia"/>
        </w:rPr>
        <w:t>Articut</w:t>
      </w:r>
      <w:proofErr w:type="spellEnd"/>
      <w:r w:rsidRPr="006C042E">
        <w:rPr>
          <w:rFonts w:hint="eastAsia"/>
        </w:rPr>
        <w:t>）</w:t>
      </w:r>
      <w:r w:rsidRPr="00D82C24">
        <w:rPr>
          <w:rFonts w:hint="eastAsia"/>
          <w:highlight w:val="cyan"/>
        </w:rPr>
        <w:t>回傳的</w:t>
      </w:r>
      <w:r w:rsidR="00D82C24">
        <w:rPr>
          <w:rFonts w:hint="eastAsia"/>
          <w:highlight w:val="cyan"/>
        </w:rPr>
        <w:t>結果</w:t>
      </w:r>
      <w:r w:rsidRPr="006C042E">
        <w:rPr>
          <w:rFonts w:hint="eastAsia"/>
        </w:rPr>
        <w:t>在</w:t>
      </w:r>
      <w:r w:rsidR="00D82C24">
        <w:t>Loki Advanced</w:t>
      </w:r>
      <w:r w:rsidR="00D82C24">
        <w:rPr>
          <w:rFonts w:hint="eastAsia"/>
        </w:rPr>
        <w:t>以</w:t>
      </w:r>
      <w:r w:rsidRPr="006C042E">
        <w:rPr>
          <w:rFonts w:hint="eastAsia"/>
        </w:rPr>
        <w:t xml:space="preserve"> regex </w:t>
      </w:r>
      <w:r w:rsidR="00D82C24">
        <w:rPr>
          <w:rFonts w:hint="eastAsia"/>
        </w:rPr>
        <w:t>來</w:t>
      </w:r>
      <w:r w:rsidRPr="006C042E">
        <w:rPr>
          <w:rFonts w:hint="eastAsia"/>
        </w:rPr>
        <w:t>表</w:t>
      </w:r>
      <w:r w:rsidR="00D82C24">
        <w:rPr>
          <w:rFonts w:hint="eastAsia"/>
        </w:rPr>
        <w:t>達。</w:t>
      </w:r>
    </w:p>
    <w:p w14:paraId="6805D8F8" w14:textId="77777777" w:rsidR="006C042E" w:rsidRPr="006C042E" w:rsidRDefault="006C042E" w:rsidP="006C042E">
      <w:pPr>
        <w:pStyle w:val="-2"/>
        <w:numPr>
          <w:ilvl w:val="0"/>
          <w:numId w:val="0"/>
        </w:numPr>
        <w:ind w:left="567"/>
        <w:rPr>
          <w:rFonts w:hint="eastAsia"/>
          <w:highlight w:val="yellow"/>
        </w:rPr>
      </w:pPr>
    </w:p>
    <w:p w14:paraId="54BCA01D" w14:textId="2E8016BF" w:rsidR="00F86C63" w:rsidRDefault="006C042E" w:rsidP="006C042E">
      <w:pPr>
        <w:pStyle w:val="-2"/>
        <w:numPr>
          <w:ilvl w:val="0"/>
          <w:numId w:val="0"/>
        </w:numPr>
        <w:ind w:left="567"/>
        <w:rPr>
          <w:rFonts w:ascii="微軟正黑體" w:eastAsia="微軟正黑體" w:hAnsi="微軟正黑體"/>
          <w:highlight w:val="yellow"/>
        </w:rPr>
      </w:pPr>
      <w:r>
        <w:rPr>
          <w:rFonts w:hint="eastAsia"/>
        </w:rPr>
        <w:lastRenderedPageBreak/>
        <w:t>例如能語料庫中的句子</w:t>
      </w:r>
      <w:r>
        <w:rPr>
          <w:rFonts w:hint="eastAsia"/>
        </w:rPr>
        <w:t>:</w:t>
      </w:r>
      <w:r w:rsidRPr="006C042E">
        <w:rPr>
          <w:rFonts w:ascii="微軟正黑體" w:eastAsia="微軟正黑體" w:hAnsi="微軟正黑體" w:hint="eastAsia"/>
        </w:rPr>
        <w:t>「</w:t>
      </w:r>
      <w:r>
        <w:rPr>
          <w:rFonts w:hint="eastAsia"/>
        </w:rPr>
        <w:t>無論誰當權</w:t>
      </w:r>
      <w:r w:rsidRPr="006C042E">
        <w:rPr>
          <w:rFonts w:ascii="微軟正黑體" w:eastAsia="微軟正黑體" w:hAnsi="微軟正黑體" w:hint="eastAsia"/>
        </w:rPr>
        <w:t>」</w:t>
      </w:r>
      <w:r>
        <w:rPr>
          <w:rFonts w:hint="eastAsia"/>
        </w:rPr>
        <w:t>能代表</w:t>
      </w:r>
      <w:r w:rsidRPr="006C042E">
        <w:rPr>
          <w:rFonts w:hint="eastAsia"/>
        </w:rPr>
        <w:t>句型：</w:t>
      </w:r>
      <w:r w:rsidRPr="006C042E">
        <w:rPr>
          <w:rFonts w:ascii="微軟正黑體" w:eastAsia="微軟正黑體" w:hAnsi="微軟正黑體" w:hint="eastAsia"/>
        </w:rPr>
        <w:t>「</w:t>
      </w:r>
      <w:r w:rsidRPr="006C042E">
        <w:rPr>
          <w:rFonts w:hint="eastAsia"/>
        </w:rPr>
        <w:t>不論</w:t>
      </w:r>
      <w:r w:rsidRPr="006C042E">
        <w:t>/</w:t>
      </w:r>
      <w:r w:rsidRPr="006C042E">
        <w:rPr>
          <w:rFonts w:hint="eastAsia"/>
        </w:rPr>
        <w:t>無論</w:t>
      </w:r>
      <w:r w:rsidRPr="006C042E">
        <w:rPr>
          <w:rFonts w:hint="eastAsia"/>
        </w:rPr>
        <w:t xml:space="preserve"> + (</w:t>
      </w:r>
      <w:r w:rsidRPr="006C042E">
        <w:rPr>
          <w:rFonts w:hint="eastAsia"/>
        </w:rPr>
        <w:t>是</w:t>
      </w:r>
      <w:r w:rsidRPr="006C042E">
        <w:rPr>
          <w:rFonts w:hint="eastAsia"/>
        </w:rPr>
        <w:t>)</w:t>
      </w:r>
      <w:r w:rsidRPr="006C042E">
        <w:rPr>
          <w:rFonts w:hint="eastAsia"/>
        </w:rPr>
        <w:t>誰</w:t>
      </w:r>
      <w:r w:rsidRPr="006C042E">
        <w:rPr>
          <w:rFonts w:ascii="微軟正黑體" w:eastAsia="微軟正黑體" w:hAnsi="微軟正黑體" w:hint="eastAsia"/>
        </w:rPr>
        <w:t>」</w:t>
      </w:r>
      <w:r w:rsidRPr="006C042E">
        <w:rPr>
          <w:rFonts w:hint="eastAsia"/>
          <w:highlight w:val="yellow"/>
        </w:rPr>
        <w:t>，便將其代表其句子</w:t>
      </w:r>
      <w:r w:rsidR="00F86C63" w:rsidRPr="006C042E">
        <w:rPr>
          <w:rFonts w:hint="eastAsia"/>
          <w:highlight w:val="yellow"/>
        </w:rPr>
        <w:t>歸納在</w:t>
      </w:r>
      <w:r w:rsidR="00F86C63" w:rsidRPr="006C042E">
        <w:rPr>
          <w:rFonts w:ascii="微軟正黑體" w:eastAsia="微軟正黑體" w:hAnsi="微軟正黑體" w:hint="eastAsia"/>
          <w:highlight w:val="yellow"/>
        </w:rPr>
        <w:t>「全稱語義」意圖</w:t>
      </w:r>
      <w:r w:rsidRPr="006C042E">
        <w:rPr>
          <w:rFonts w:ascii="微軟正黑體" w:eastAsia="微軟正黑體" w:hAnsi="微軟正黑體" w:hint="eastAsia"/>
          <w:highlight w:val="yellow"/>
        </w:rPr>
        <w:t>。</w:t>
      </w:r>
    </w:p>
    <w:p w14:paraId="4F5AD77F" w14:textId="77777777" w:rsidR="00D82C24" w:rsidRPr="006C042E" w:rsidRDefault="00D82C24" w:rsidP="006C042E">
      <w:pPr>
        <w:pStyle w:val="-2"/>
        <w:numPr>
          <w:ilvl w:val="0"/>
          <w:numId w:val="0"/>
        </w:numPr>
        <w:ind w:left="567"/>
        <w:rPr>
          <w:rFonts w:hint="eastAsia"/>
          <w:highlight w:val="yellow"/>
        </w:rPr>
      </w:pPr>
    </w:p>
    <w:p w14:paraId="2A19865D" w14:textId="32BD9A6F" w:rsidR="00F86C63" w:rsidRPr="00F86C63" w:rsidRDefault="00F86C63" w:rsidP="00F86C63">
      <w:pPr>
        <w:pStyle w:val="-2"/>
        <w:numPr>
          <w:ilvl w:val="0"/>
          <w:numId w:val="0"/>
        </w:numPr>
        <w:ind w:left="567" w:hanging="567"/>
      </w:pPr>
      <w:r w:rsidRPr="00F86C63">
        <w:tab/>
      </w:r>
      <w:r>
        <w:rPr>
          <w:rFonts w:hint="eastAsia"/>
        </w:rPr>
        <w:t>建立一個</w:t>
      </w:r>
      <w:r>
        <w:rPr>
          <w:rFonts w:ascii="微軟正黑體" w:eastAsia="微軟正黑體" w:hAnsi="微軟正黑體" w:hint="eastAsia"/>
        </w:rPr>
        <w:t>「</w:t>
      </w:r>
      <w:r>
        <w:rPr>
          <w:rFonts w:hint="eastAsia"/>
        </w:rPr>
        <w:t>全稱語義</w:t>
      </w:r>
      <w:r>
        <w:rPr>
          <w:rFonts w:ascii="微軟正黑體" w:eastAsia="微軟正黑體" w:hAnsi="微軟正黑體" w:hint="eastAsia"/>
        </w:rPr>
        <w:t>」</w:t>
      </w:r>
      <w:r>
        <w:rPr>
          <w:rFonts w:hint="eastAsia"/>
        </w:rPr>
        <w:t>意圖並點選此分類</w:t>
      </w:r>
      <w:r>
        <w:rPr>
          <w:rFonts w:hint="eastAsia"/>
        </w:rPr>
        <w:t>:</w:t>
      </w:r>
    </w:p>
    <w:p w14:paraId="68A9935F" w14:textId="5AD6E396" w:rsidR="00F86C63" w:rsidRDefault="00F86C63" w:rsidP="00F86C63">
      <w:pPr>
        <w:pStyle w:val="-2"/>
        <w:numPr>
          <w:ilvl w:val="0"/>
          <w:numId w:val="0"/>
        </w:numPr>
        <w:ind w:left="567" w:hanging="567"/>
      </w:pPr>
      <w:r>
        <w:tab/>
      </w:r>
      <w:r w:rsidRPr="00F86C63">
        <w:rPr>
          <w:noProof/>
        </w:rPr>
        <w:drawing>
          <wp:inline distT="0" distB="0" distL="0" distR="0" wp14:anchorId="00E5CB09" wp14:editId="0AAACE12">
            <wp:extent cx="4511431" cy="739204"/>
            <wp:effectExtent l="0" t="0" r="3810" b="3810"/>
            <wp:docPr id="988252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D3E" w14:textId="229A49C6" w:rsidR="00F86C63" w:rsidRDefault="00F86C63" w:rsidP="00E53FCF">
      <w:pPr>
        <w:pStyle w:val="-2"/>
        <w:numPr>
          <w:ilvl w:val="0"/>
          <w:numId w:val="0"/>
        </w:numPr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CF125" wp14:editId="607970A8">
                <wp:simplePos x="0" y="0"/>
                <wp:positionH relativeFrom="column">
                  <wp:posOffset>3181350</wp:posOffset>
                </wp:positionH>
                <wp:positionV relativeFrom="paragraph">
                  <wp:posOffset>132080</wp:posOffset>
                </wp:positionV>
                <wp:extent cx="160020" cy="220980"/>
                <wp:effectExtent l="19050" t="0" r="11430" b="45720"/>
                <wp:wrapNone/>
                <wp:docPr id="1215306780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209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B2F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" o:spid="_x0000_s1026" type="#_x0000_t67" style="position:absolute;margin-left:250.5pt;margin-top:10.4pt;width:12.6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" adj="13779" fillcolor="red" strokecolor="red" strokeweight="1pt"/>
            </w:pict>
          </mc:Fallback>
        </mc:AlternateContent>
      </w:r>
    </w:p>
    <w:p w14:paraId="3C3DFB58" w14:textId="676266F3" w:rsidR="00F86C63" w:rsidRDefault="00F86C63" w:rsidP="00F86C63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  <w:r>
        <w:tab/>
      </w:r>
      <w:r>
        <w:tab/>
      </w:r>
    </w:p>
    <w:p w14:paraId="39CFA15A" w14:textId="77777777" w:rsidR="00F86C63" w:rsidRDefault="00F86C63" w:rsidP="00F86C63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</w:p>
    <w:p w14:paraId="78D50DBB" w14:textId="026B276B" w:rsidR="0034484A" w:rsidRDefault="00F86C63" w:rsidP="0034484A">
      <w:pPr>
        <w:pStyle w:val="-2"/>
        <w:numPr>
          <w:ilvl w:val="0"/>
          <w:numId w:val="0"/>
        </w:numPr>
        <w:tabs>
          <w:tab w:val="left" w:pos="5664"/>
        </w:tabs>
        <w:ind w:left="567" w:hanging="567"/>
        <w:jc w:val="left"/>
      </w:pPr>
      <w:r>
        <w:tab/>
      </w:r>
      <w:r w:rsidR="0034484A" w:rsidRPr="00FC5B90">
        <w:rPr>
          <w:rFonts w:hint="eastAsia"/>
          <w:highlight w:val="yellow"/>
        </w:rPr>
        <w:t>在</w:t>
      </w:r>
      <w:r w:rsidR="0034484A" w:rsidRPr="00FC5B90">
        <w:rPr>
          <w:rFonts w:ascii="微軟正黑體" w:eastAsia="微軟正黑體" w:hAnsi="微軟正黑體" w:hint="eastAsia"/>
          <w:highlight w:val="yellow"/>
        </w:rPr>
        <w:t>「</w:t>
      </w:r>
      <w:r w:rsidR="0034484A" w:rsidRPr="00FC5B90">
        <w:rPr>
          <w:rFonts w:hint="eastAsia"/>
          <w:highlight w:val="yellow"/>
        </w:rPr>
        <w:t>全稱語義</w:t>
      </w:r>
      <w:r w:rsidR="0034484A" w:rsidRPr="00FC5B90">
        <w:rPr>
          <w:rFonts w:ascii="微軟正黑體" w:eastAsia="微軟正黑體" w:hAnsi="微軟正黑體" w:hint="eastAsia"/>
          <w:highlight w:val="yellow"/>
        </w:rPr>
        <w:t>」</w:t>
      </w:r>
      <w:r w:rsidR="0034484A" w:rsidRPr="00FC5B90">
        <w:rPr>
          <w:rFonts w:hint="eastAsia"/>
          <w:highlight w:val="yellow"/>
        </w:rPr>
        <w:t>意圖中加入符合此語義的</w:t>
      </w:r>
      <w:r w:rsidR="00D82C24">
        <w:rPr>
          <w:rFonts w:hint="eastAsia"/>
          <w:highlight w:val="yellow"/>
        </w:rPr>
        <w:t>句型</w:t>
      </w:r>
      <w:r w:rsidR="0034484A" w:rsidRPr="00FC5B90">
        <w:rPr>
          <w:rFonts w:hint="eastAsia"/>
          <w:highlight w:val="yellow"/>
        </w:rPr>
        <w:t>:</w:t>
      </w:r>
    </w:p>
    <w:p w14:paraId="65390869" w14:textId="2B790DDB" w:rsidR="009930F4" w:rsidRDefault="009930F4" w:rsidP="00E53FCF">
      <w:pPr>
        <w:pStyle w:val="-2"/>
        <w:numPr>
          <w:ilvl w:val="0"/>
          <w:numId w:val="0"/>
        </w:numPr>
        <w:ind w:left="567" w:hanging="567"/>
      </w:pPr>
      <w:r w:rsidRPr="009930F4">
        <w:rPr>
          <w:noProof/>
        </w:rPr>
        <w:drawing>
          <wp:inline distT="0" distB="0" distL="0" distR="0" wp14:anchorId="5E156239" wp14:editId="75661279">
            <wp:extent cx="6287045" cy="998307"/>
            <wp:effectExtent l="0" t="0" r="0" b="0"/>
            <wp:docPr id="751813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3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757B" w14:textId="77777777" w:rsidR="009930F4" w:rsidRDefault="009930F4" w:rsidP="00E53FCF">
      <w:pPr>
        <w:pStyle w:val="-2"/>
        <w:numPr>
          <w:ilvl w:val="0"/>
          <w:numId w:val="0"/>
        </w:numPr>
        <w:ind w:left="567" w:hanging="567"/>
      </w:pPr>
    </w:p>
    <w:p w14:paraId="6D87899B" w14:textId="19E50F14" w:rsidR="00E53FCF" w:rsidRPr="00E53FCF" w:rsidRDefault="00E53FCF" w:rsidP="00E53FCF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E53FCF">
        <w:rPr>
          <w:rFonts w:hint="eastAsia"/>
          <w:b w:val="0"/>
          <w:bCs/>
        </w:rPr>
        <w:t>Loki</w:t>
      </w:r>
      <w:r w:rsidRPr="00E53FCF">
        <w:rPr>
          <w:rFonts w:hint="eastAsia"/>
          <w:b w:val="0"/>
          <w:bCs/>
        </w:rPr>
        <w:t>使用</w:t>
      </w:r>
      <w:r w:rsidRPr="00E53FCF">
        <w:rPr>
          <w:rFonts w:hint="eastAsia"/>
          <w:b w:val="0"/>
          <w:bCs/>
        </w:rPr>
        <w:t>regex</w:t>
      </w:r>
      <w:proofErr w:type="gramStart"/>
      <w:r w:rsidRPr="00E53FCF">
        <w:rPr>
          <w:rFonts w:hint="eastAsia"/>
          <w:b w:val="0"/>
          <w:bCs/>
        </w:rPr>
        <w:t>表示式的概念</w:t>
      </w:r>
      <w:proofErr w:type="gramEnd"/>
      <w:r w:rsidRPr="00E53FCF">
        <w:rPr>
          <w:rFonts w:hint="eastAsia"/>
          <w:b w:val="0"/>
          <w:bCs/>
        </w:rPr>
        <w:t>，而使同一結構的句型能夠被判讀</w:t>
      </w:r>
      <w:r w:rsidR="009930F4">
        <w:rPr>
          <w:rFonts w:hint="eastAsia"/>
          <w:b w:val="0"/>
          <w:bCs/>
        </w:rPr>
        <w:t>。</w:t>
      </w:r>
      <w:r w:rsidR="009930F4" w:rsidRPr="008228AC">
        <w:rPr>
          <w:rFonts w:hint="eastAsia"/>
          <w:b w:val="0"/>
          <w:bCs/>
          <w:highlight w:val="yellow"/>
        </w:rPr>
        <w:t>這能使各種不同表達方式的</w:t>
      </w:r>
      <w:proofErr w:type="gramStart"/>
      <w:r w:rsidR="009930F4" w:rsidRPr="008228AC">
        <w:rPr>
          <w:rFonts w:hint="eastAsia"/>
          <w:b w:val="0"/>
          <w:bCs/>
          <w:highlight w:val="yellow"/>
        </w:rPr>
        <w:t>測試句送入</w:t>
      </w:r>
      <w:proofErr w:type="gramEnd"/>
      <w:r w:rsidR="009930F4" w:rsidRPr="008228AC">
        <w:rPr>
          <w:rFonts w:hint="eastAsia"/>
          <w:b w:val="0"/>
          <w:bCs/>
          <w:highlight w:val="yellow"/>
        </w:rPr>
        <w:t>檢查器時，能夠被所預先設定的句型對應到。</w:t>
      </w:r>
      <w:r w:rsidR="009930F4" w:rsidRPr="00E53FCF">
        <w:rPr>
          <w:b w:val="0"/>
          <w:bCs/>
        </w:rPr>
        <w:t xml:space="preserve"> </w:t>
      </w:r>
    </w:p>
    <w:p w14:paraId="4C8C013B" w14:textId="77777777" w:rsidR="00E53FCF" w:rsidRDefault="00E53FCF" w:rsidP="00E53FCF">
      <w:pPr>
        <w:pStyle w:val="-2"/>
        <w:numPr>
          <w:ilvl w:val="0"/>
          <w:numId w:val="0"/>
        </w:numPr>
        <w:ind w:left="567" w:hanging="567"/>
      </w:pPr>
    </w:p>
    <w:p w14:paraId="6B4AB2C5" w14:textId="77777777" w:rsidR="008228AC" w:rsidRDefault="008228AC" w:rsidP="00E53FCF">
      <w:pPr>
        <w:pStyle w:val="-2"/>
        <w:numPr>
          <w:ilvl w:val="0"/>
          <w:numId w:val="0"/>
        </w:numPr>
        <w:ind w:left="567" w:hanging="567"/>
      </w:pPr>
    </w:p>
    <w:p w14:paraId="5B9B6AAB" w14:textId="05EEFBFB" w:rsidR="00A52F4B" w:rsidRDefault="00A52F4B" w:rsidP="00E53FCF">
      <w:pPr>
        <w:pStyle w:val="-3"/>
      </w:pPr>
      <w:r>
        <w:rPr>
          <w:rFonts w:hint="eastAsia"/>
        </w:rPr>
        <w:t xml:space="preserve">e.g., </w:t>
      </w:r>
      <w:r w:rsidR="00122BC7" w:rsidRPr="00122BC7">
        <w:rPr>
          <w:rFonts w:hint="eastAsia"/>
        </w:rPr>
        <w:t>無論誰當權</w:t>
      </w:r>
    </w:p>
    <w:p w14:paraId="14C5103D" w14:textId="20EED8A9" w:rsidR="00E53FCF" w:rsidRDefault="00E53FCF" w:rsidP="00E53FCF">
      <w:pPr>
        <w:pStyle w:val="-3"/>
      </w:pPr>
      <w:r w:rsidRPr="00E53FCF">
        <w:rPr>
          <w:rFonts w:hint="eastAsia"/>
        </w:rPr>
        <w:t>(&lt;(MODIFIER|ModifierP)&gt;[^</w:t>
      </w:r>
      <w:proofErr w:type="gramStart"/>
      <w:r w:rsidRPr="00E53FCF">
        <w:rPr>
          <w:rFonts w:hint="eastAsia"/>
        </w:rPr>
        <w:t>&lt;]+</w:t>
      </w:r>
      <w:proofErr w:type="gramEnd"/>
      <w:r w:rsidRPr="00E53FCF">
        <w:rPr>
          <w:rFonts w:hint="eastAsia"/>
        </w:rPr>
        <w:t>&lt;/(MODIFIER|ModifierP)&gt;)?&lt;CLAUSE_WhoQ&gt;[^&lt;]+&lt;/CLAUSE_WhoQ&gt;&lt;(ACTION_verb|VerbP)&gt;</w:t>
      </w:r>
      <w:r w:rsidRPr="00E53FCF">
        <w:rPr>
          <w:rFonts w:hint="eastAsia"/>
        </w:rPr>
        <w:t>當權</w:t>
      </w:r>
      <w:r w:rsidRPr="00E53FCF">
        <w:rPr>
          <w:rFonts w:hint="eastAsia"/>
        </w:rPr>
        <w:t>&lt;/(</w:t>
      </w:r>
      <w:proofErr w:type="spellStart"/>
      <w:r w:rsidRPr="00E53FCF">
        <w:rPr>
          <w:rFonts w:hint="eastAsia"/>
        </w:rPr>
        <w:t>ACTION_verb|VerbP</w:t>
      </w:r>
      <w:proofErr w:type="spellEnd"/>
      <w:r w:rsidRPr="00E53FCF">
        <w:rPr>
          <w:rFonts w:hint="eastAsia"/>
        </w:rPr>
        <w:t>)&gt;</w:t>
      </w:r>
    </w:p>
    <w:p w14:paraId="6C346220" w14:textId="77777777" w:rsidR="00E53FCF" w:rsidRDefault="00E53FCF" w:rsidP="00E53FCF">
      <w:pPr>
        <w:pStyle w:val="-3"/>
      </w:pPr>
    </w:p>
    <w:p w14:paraId="7F85D2A6" w14:textId="77777777" w:rsidR="00E53FCF" w:rsidRDefault="00E53FCF" w:rsidP="00E53FCF">
      <w:pPr>
        <w:pStyle w:val="-3"/>
      </w:pPr>
      <w:r>
        <w:rPr>
          <w:rFonts w:hint="eastAsia"/>
        </w:rPr>
        <w:t>其中「</w:t>
      </w:r>
      <w:r>
        <w:rPr>
          <w:rFonts w:hint="eastAsia"/>
        </w:rPr>
        <w:t>|</w:t>
      </w:r>
      <w:r>
        <w:rPr>
          <w:rFonts w:hint="eastAsia"/>
        </w:rPr>
        <w:t>」符號意指</w:t>
      </w:r>
      <w:r>
        <w:rPr>
          <w:rFonts w:hint="eastAsia"/>
        </w:rPr>
        <w:t xml:space="preserve"> "or",  </w:t>
      </w:r>
      <w:r>
        <w:rPr>
          <w:rFonts w:hint="eastAsia"/>
        </w:rPr>
        <w:t>以</w:t>
      </w:r>
      <w:r>
        <w:rPr>
          <w:rFonts w:hint="eastAsia"/>
        </w:rPr>
        <w:t>r</w:t>
      </w:r>
      <w:r>
        <w:t>egex</w:t>
      </w:r>
      <w:r>
        <w:rPr>
          <w:rFonts w:hint="eastAsia"/>
        </w:rPr>
        <w:t>中出現的</w:t>
      </w:r>
      <w:r>
        <w:rPr>
          <w:rFonts w:hint="eastAsia"/>
        </w:rPr>
        <w:t xml:space="preserve"> "&lt;(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 xml:space="preserve">)&gt;" </w:t>
      </w:r>
      <w:r>
        <w:rPr>
          <w:rFonts w:hint="eastAsia"/>
        </w:rPr>
        <w:t>為例，</w:t>
      </w:r>
      <w:proofErr w:type="gramStart"/>
      <w:r>
        <w:rPr>
          <w:rFonts w:hint="eastAsia"/>
        </w:rPr>
        <w:t>表句中</w:t>
      </w:r>
      <w:proofErr w:type="gramEnd"/>
      <w:r>
        <w:rPr>
          <w:rFonts w:hint="eastAsia"/>
        </w:rPr>
        <w:t>可出現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。</w:t>
      </w:r>
    </w:p>
    <w:p w14:paraId="2FA94149" w14:textId="77777777" w:rsidR="00E53FCF" w:rsidRDefault="00E53FCF" w:rsidP="00E53FCF">
      <w:pPr>
        <w:pStyle w:val="-3"/>
      </w:pPr>
    </w:p>
    <w:p w14:paraId="5E2FC2EB" w14:textId="77777777" w:rsidR="00E53FCF" w:rsidRDefault="00E53FCF" w:rsidP="00E53FCF">
      <w:pPr>
        <w:pStyle w:val="-3"/>
      </w:pPr>
      <w:r>
        <w:rPr>
          <w:rFonts w:hint="eastAsia"/>
        </w:rPr>
        <w:t>而「</w:t>
      </w:r>
      <w:r>
        <w:rPr>
          <w:rFonts w:hint="eastAsia"/>
        </w:rPr>
        <w:t>[^&lt;]+</w:t>
      </w:r>
      <w:r>
        <w:rPr>
          <w:rFonts w:hint="eastAsia"/>
        </w:rPr>
        <w:t>」符號表任意字詞，以</w:t>
      </w:r>
      <w:r>
        <w:rPr>
          <w:rFonts w:hint="eastAsia"/>
        </w:rPr>
        <w:t>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)&gt;[^&lt;]+&lt;/(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</w:t>
      </w:r>
      <w:r>
        <w:rPr>
          <w:rFonts w:hint="eastAsia"/>
        </w:rPr>
        <w:t>為例，「</w:t>
      </w:r>
      <w:r>
        <w:rPr>
          <w:rFonts w:hint="eastAsia"/>
        </w:rPr>
        <w:t>[^&lt;]+</w:t>
      </w:r>
      <w:r>
        <w:rPr>
          <w:rFonts w:hint="eastAsia"/>
        </w:rPr>
        <w:t>」置於詞性標記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意即只要句中出現符合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的任意字詞，此句型都會</w:t>
      </w:r>
      <w:proofErr w:type="gramStart"/>
      <w:r>
        <w:rPr>
          <w:rFonts w:hint="eastAsia"/>
        </w:rPr>
        <w:t>將其判讀</w:t>
      </w:r>
      <w:proofErr w:type="gramEnd"/>
      <w:r>
        <w:rPr>
          <w:rFonts w:hint="eastAsia"/>
        </w:rPr>
        <w:t>。</w:t>
      </w:r>
    </w:p>
    <w:p w14:paraId="11B36954" w14:textId="77777777" w:rsidR="00E53FCF" w:rsidRDefault="00E53FCF" w:rsidP="00E53FCF">
      <w:pPr>
        <w:pStyle w:val="-3"/>
      </w:pPr>
    </w:p>
    <w:p w14:paraId="45CF4487" w14:textId="69558A9C" w:rsidR="00E53FCF" w:rsidRDefault="00E53FCF" w:rsidP="00E53FCF">
      <w:pPr>
        <w:pStyle w:val="-3"/>
      </w:pPr>
      <w:r>
        <w:rPr>
          <w:rFonts w:hint="eastAsia"/>
        </w:rPr>
        <w:t>再來是將帶有詞性標記的字串置於括弧中，並於後括弧處附加「</w:t>
      </w:r>
      <w:r>
        <w:rPr>
          <w:rFonts w:hint="eastAsia"/>
        </w:rPr>
        <w:t>?</w:t>
      </w:r>
      <w:r>
        <w:rPr>
          <w:rFonts w:hint="eastAsia"/>
        </w:rPr>
        <w:t>」符號，以</w:t>
      </w:r>
      <w:r>
        <w:rPr>
          <w:rFonts w:hint="eastAsia"/>
        </w:rPr>
        <w:t>(&lt;(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)&gt;[^&lt;]+&lt;/(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)&gt;)?</w:t>
      </w:r>
      <w:r>
        <w:rPr>
          <w:rFonts w:hint="eastAsia"/>
        </w:rPr>
        <w:t>為例，</w:t>
      </w:r>
      <w:proofErr w:type="gramStart"/>
      <w:r>
        <w:rPr>
          <w:rFonts w:hint="eastAsia"/>
        </w:rPr>
        <w:t>意指整段</w:t>
      </w:r>
      <w:proofErr w:type="gramEnd"/>
      <w:r>
        <w:rPr>
          <w:rFonts w:hint="eastAsia"/>
        </w:rPr>
        <w:t>帶有詞性標記的字串為可有可無。</w:t>
      </w:r>
      <w:proofErr w:type="gramStart"/>
      <w:r>
        <w:rPr>
          <w:rFonts w:hint="eastAsia"/>
        </w:rPr>
        <w:t>以此句為</w:t>
      </w:r>
      <w:proofErr w:type="gramEnd"/>
      <w:r>
        <w:rPr>
          <w:rFonts w:hint="eastAsia"/>
        </w:rPr>
        <w:t>例，也就是句子中的</w:t>
      </w:r>
      <w:r>
        <w:rPr>
          <w:rFonts w:hint="eastAsia"/>
        </w:rPr>
        <w:t>MODIFIER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ModifierP</w:t>
      </w:r>
      <w:proofErr w:type="spellEnd"/>
      <w:r>
        <w:rPr>
          <w:rFonts w:hint="eastAsia"/>
        </w:rPr>
        <w:t>不一定需要出現。</w:t>
      </w:r>
    </w:p>
    <w:p w14:paraId="1E5840A3" w14:textId="77777777" w:rsidR="00E53FCF" w:rsidRDefault="00E53FCF" w:rsidP="00E53FCF">
      <w:pPr>
        <w:pStyle w:val="-3"/>
      </w:pPr>
    </w:p>
    <w:p w14:paraId="1AE198F2" w14:textId="77777777" w:rsidR="00FC5B90" w:rsidRDefault="00FC5B90" w:rsidP="00E53FCF">
      <w:pPr>
        <w:pStyle w:val="-3"/>
      </w:pPr>
    </w:p>
    <w:p w14:paraId="44B4AC84" w14:textId="77777777" w:rsidR="00FC5B90" w:rsidRDefault="00FC5B90" w:rsidP="00D82C24">
      <w:pPr>
        <w:pStyle w:val="-3"/>
        <w:ind w:left="0"/>
        <w:rPr>
          <w:rFonts w:hint="eastAsia"/>
        </w:rPr>
      </w:pPr>
    </w:p>
    <w:p w14:paraId="54E49E85" w14:textId="77777777" w:rsidR="00A52F4B" w:rsidRDefault="00A52F4B" w:rsidP="00A52F4B">
      <w:pPr>
        <w:pStyle w:val="-2"/>
      </w:pPr>
      <w:r>
        <w:rPr>
          <w:rFonts w:hint="eastAsia"/>
        </w:rPr>
        <w:t>在網頁工具上編輯</w:t>
      </w:r>
      <w:r>
        <w:rPr>
          <w:rFonts w:hint="eastAsia"/>
        </w:rPr>
        <w:t xml:space="preserve"> regex </w:t>
      </w:r>
    </w:p>
    <w:p w14:paraId="6B4B42F8" w14:textId="77777777" w:rsidR="00E53FCF" w:rsidRDefault="00E53FCF" w:rsidP="00E53FCF">
      <w:pPr>
        <w:pStyle w:val="-2"/>
        <w:numPr>
          <w:ilvl w:val="0"/>
          <w:numId w:val="0"/>
        </w:numPr>
        <w:ind w:left="567" w:hanging="567"/>
      </w:pPr>
    </w:p>
    <w:p w14:paraId="56329AEC" w14:textId="52791D5A" w:rsidR="00E53FCF" w:rsidRDefault="00E53FCF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tab/>
      </w:r>
      <w:r w:rsidRPr="00E53FCF">
        <w:rPr>
          <w:rFonts w:hint="eastAsia"/>
          <w:b w:val="0"/>
          <w:bCs/>
        </w:rPr>
        <w:t>為使「無論誰當權」此句結構能夠符合</w:t>
      </w:r>
      <w:r>
        <w:rPr>
          <w:rFonts w:hint="eastAsia"/>
          <w:b w:val="0"/>
          <w:bCs/>
        </w:rPr>
        <w:t>中文</w:t>
      </w:r>
      <w:proofErr w:type="spellStart"/>
      <w:r>
        <w:rPr>
          <w:rFonts w:hint="eastAsia"/>
          <w:b w:val="0"/>
          <w:bCs/>
        </w:rPr>
        <w:t>w</w:t>
      </w:r>
      <w:r>
        <w:rPr>
          <w:b w:val="0"/>
          <w:bCs/>
        </w:rPr>
        <w:t>h</w:t>
      </w:r>
      <w:proofErr w:type="spellEnd"/>
      <w:r>
        <w:rPr>
          <w:rFonts w:hint="eastAsia"/>
          <w:b w:val="0"/>
          <w:bCs/>
        </w:rPr>
        <w:t>疑問詞之研究主題</w:t>
      </w:r>
      <w:r w:rsidRPr="00E53FCF">
        <w:rPr>
          <w:rFonts w:hint="eastAsia"/>
          <w:b w:val="0"/>
          <w:bCs/>
        </w:rPr>
        <w:t>，需要</w:t>
      </w:r>
      <w:proofErr w:type="gramStart"/>
      <w:r w:rsidRPr="00E53FCF">
        <w:rPr>
          <w:rFonts w:hint="eastAsia"/>
          <w:b w:val="0"/>
          <w:bCs/>
        </w:rPr>
        <w:t>限縮此</w:t>
      </w:r>
      <w:proofErr w:type="gramEnd"/>
      <w:r w:rsidRPr="00E53FCF">
        <w:rPr>
          <w:rFonts w:hint="eastAsia"/>
          <w:b w:val="0"/>
          <w:bCs/>
        </w:rPr>
        <w:t>regex</w:t>
      </w:r>
      <w:r w:rsidRPr="00E53FCF">
        <w:rPr>
          <w:rFonts w:hint="eastAsia"/>
          <w:b w:val="0"/>
          <w:bCs/>
        </w:rPr>
        <w:t>表示式，並同時達到正確判讀同一類的句型之目的。</w:t>
      </w:r>
      <w:r w:rsidR="008228AC" w:rsidRPr="008228AC">
        <w:rPr>
          <w:rFonts w:hint="eastAsia"/>
          <w:b w:val="0"/>
          <w:bCs/>
          <w:highlight w:val="yellow"/>
        </w:rPr>
        <w:t>句型包含的是一個句子的特色，也就是說，有此種特色的句子就必定是此種句型</w:t>
      </w:r>
    </w:p>
    <w:p w14:paraId="156B64FD" w14:textId="408C705C" w:rsidR="00E53FCF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rPr>
          <w:b w:val="0"/>
          <w:bCs/>
        </w:rPr>
        <w:tab/>
      </w:r>
    </w:p>
    <w:p w14:paraId="567F50C7" w14:textId="64035028" w:rsidR="008228AC" w:rsidRPr="008228AC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  <w:highlight w:val="yellow"/>
        </w:rPr>
      </w:pPr>
      <w:r>
        <w:rPr>
          <w:b w:val="0"/>
          <w:bCs/>
        </w:rPr>
        <w:tab/>
      </w:r>
      <w:r w:rsidRPr="008228AC">
        <w:rPr>
          <w:rFonts w:hint="eastAsia"/>
          <w:b w:val="0"/>
          <w:bCs/>
          <w:highlight w:val="yellow"/>
        </w:rPr>
        <w:t>以句子</w:t>
      </w:r>
      <w:r w:rsidRPr="008228AC">
        <w:rPr>
          <w:rFonts w:hint="eastAsia"/>
          <w:b w:val="0"/>
          <w:bCs/>
          <w:highlight w:val="yellow"/>
        </w:rPr>
        <w:t>:</w:t>
      </w:r>
      <w:r w:rsidRPr="008228AC">
        <w:rPr>
          <w:rFonts w:hint="eastAsia"/>
          <w:b w:val="0"/>
          <w:bCs/>
          <w:highlight w:val="yellow"/>
        </w:rPr>
        <w:t>無論誰當權，為例</w:t>
      </w:r>
      <w:r w:rsidRPr="008228AC">
        <w:rPr>
          <w:rFonts w:hint="eastAsia"/>
          <w:b w:val="0"/>
          <w:bCs/>
          <w:highlight w:val="yellow"/>
        </w:rPr>
        <w:t>:</w:t>
      </w:r>
    </w:p>
    <w:p w14:paraId="06482E20" w14:textId="378F0489" w:rsidR="008228AC" w:rsidRPr="008228AC" w:rsidRDefault="008228AC" w:rsidP="008228AC">
      <w:pPr>
        <w:pStyle w:val="-2"/>
        <w:numPr>
          <w:ilvl w:val="0"/>
          <w:numId w:val="0"/>
        </w:numPr>
        <w:ind w:left="567"/>
        <w:rPr>
          <w:b w:val="0"/>
          <w:bCs/>
          <w:highlight w:val="yellow"/>
        </w:rPr>
      </w:pPr>
      <w:r w:rsidRPr="008228AC">
        <w:rPr>
          <w:b w:val="0"/>
          <w:bCs/>
          <w:highlight w:val="yellow"/>
        </w:rPr>
        <w:tab/>
      </w:r>
      <w:r w:rsidR="00D82C24">
        <w:rPr>
          <w:rFonts w:hint="eastAsia"/>
          <w:b w:val="0"/>
          <w:bCs/>
          <w:highlight w:val="yellow"/>
        </w:rPr>
        <w:t>句型</w:t>
      </w:r>
      <w:r w:rsidRPr="008228AC">
        <w:rPr>
          <w:rFonts w:hint="eastAsia"/>
          <w:b w:val="0"/>
          <w:bCs/>
          <w:highlight w:val="yellow"/>
        </w:rPr>
        <w:t>：不論</w:t>
      </w:r>
      <w:r w:rsidRPr="008228AC">
        <w:rPr>
          <w:b w:val="0"/>
          <w:bCs/>
          <w:highlight w:val="yellow"/>
        </w:rPr>
        <w:t>/</w:t>
      </w:r>
      <w:r w:rsidRPr="008228AC">
        <w:rPr>
          <w:rFonts w:hint="eastAsia"/>
          <w:b w:val="0"/>
          <w:bCs/>
          <w:highlight w:val="yellow"/>
        </w:rPr>
        <w:t>無論</w:t>
      </w:r>
      <w:r w:rsidRPr="008228AC">
        <w:rPr>
          <w:rFonts w:hint="eastAsia"/>
          <w:b w:val="0"/>
          <w:bCs/>
          <w:highlight w:val="yellow"/>
        </w:rPr>
        <w:t xml:space="preserve"> +</w:t>
      </w:r>
      <w:r w:rsidR="00FC5B90">
        <w:rPr>
          <w:rFonts w:hint="eastAsia"/>
          <w:b w:val="0"/>
          <w:bCs/>
          <w:highlight w:val="yellow"/>
        </w:rPr>
        <w:t>(</w:t>
      </w:r>
      <w:r w:rsidR="00FC5B90">
        <w:rPr>
          <w:rFonts w:hint="eastAsia"/>
          <w:b w:val="0"/>
          <w:bCs/>
          <w:highlight w:val="yellow"/>
        </w:rPr>
        <w:t>是</w:t>
      </w:r>
      <w:r w:rsidR="00FC5B90">
        <w:rPr>
          <w:rFonts w:hint="eastAsia"/>
          <w:b w:val="0"/>
          <w:bCs/>
          <w:highlight w:val="yellow"/>
        </w:rPr>
        <w:t>)</w:t>
      </w:r>
      <w:r w:rsidRPr="008228AC">
        <w:rPr>
          <w:rFonts w:hint="eastAsia"/>
          <w:b w:val="0"/>
          <w:bCs/>
          <w:highlight w:val="yellow"/>
        </w:rPr>
        <w:t xml:space="preserve"> </w:t>
      </w:r>
      <w:r w:rsidRPr="008228AC">
        <w:rPr>
          <w:rFonts w:hint="eastAsia"/>
          <w:b w:val="0"/>
          <w:bCs/>
          <w:highlight w:val="yellow"/>
        </w:rPr>
        <w:t>誰</w:t>
      </w:r>
    </w:p>
    <w:p w14:paraId="07F6966B" w14:textId="7CB2A089" w:rsidR="008228AC" w:rsidRDefault="008228AC" w:rsidP="008228AC">
      <w:pPr>
        <w:pStyle w:val="-2"/>
        <w:numPr>
          <w:ilvl w:val="0"/>
          <w:numId w:val="0"/>
        </w:numPr>
        <w:ind w:left="567"/>
        <w:rPr>
          <w:rFonts w:ascii="微軟正黑體" w:eastAsia="微軟正黑體" w:hAnsi="微軟正黑體"/>
          <w:b w:val="0"/>
          <w:bCs/>
        </w:rPr>
      </w:pPr>
      <w:r w:rsidRPr="008228AC">
        <w:rPr>
          <w:b w:val="0"/>
          <w:bCs/>
          <w:highlight w:val="yellow"/>
        </w:rPr>
        <w:tab/>
      </w:r>
      <w:r w:rsidR="00D82C24">
        <w:rPr>
          <w:rFonts w:hint="eastAsia"/>
          <w:b w:val="0"/>
          <w:bCs/>
          <w:highlight w:val="yellow"/>
        </w:rPr>
        <w:t>句型</w:t>
      </w:r>
      <w:r w:rsidRPr="008228AC">
        <w:rPr>
          <w:rFonts w:hint="eastAsia"/>
          <w:b w:val="0"/>
          <w:bCs/>
          <w:highlight w:val="yellow"/>
        </w:rPr>
        <w:t>包含此句子的特色：句中包含用詞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無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論」或是「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不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</w:t>
      </w:r>
      <w:r w:rsidR="00FC5B90">
        <w:rPr>
          <w:rFonts w:ascii="微軟正黑體" w:eastAsia="微軟正黑體" w:hAnsi="微軟正黑體" w:hint="eastAsia"/>
          <w:b w:val="0"/>
          <w:bCs/>
          <w:highlight w:val="yellow"/>
        </w:rPr>
        <w:t>+(是)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「誰」</w:t>
      </w:r>
    </w:p>
    <w:p w14:paraId="1EB70D91" w14:textId="08478597" w:rsidR="008228AC" w:rsidRPr="009930F4" w:rsidRDefault="008228AC" w:rsidP="008228AC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除了此句子特色</w:t>
      </w:r>
      <w:r w:rsidRPr="008228AC">
        <w:rPr>
          <w:rFonts w:hint="eastAsia"/>
          <w:b w:val="0"/>
          <w:bCs/>
          <w:highlight w:val="yellow"/>
        </w:rPr>
        <w:t>不論</w:t>
      </w:r>
      <w:r w:rsidRPr="008228AC">
        <w:rPr>
          <w:b w:val="0"/>
          <w:bCs/>
          <w:highlight w:val="yellow"/>
        </w:rPr>
        <w:t>/</w:t>
      </w:r>
      <w:r w:rsidRPr="008228AC">
        <w:rPr>
          <w:rFonts w:hint="eastAsia"/>
          <w:b w:val="0"/>
          <w:bCs/>
          <w:highlight w:val="yellow"/>
        </w:rPr>
        <w:t>無論</w:t>
      </w:r>
      <w:r w:rsidRPr="008228AC">
        <w:rPr>
          <w:rFonts w:hint="eastAsia"/>
          <w:b w:val="0"/>
          <w:bCs/>
          <w:highlight w:val="yellow"/>
        </w:rPr>
        <w:t xml:space="preserve"> + </w:t>
      </w:r>
      <w:r w:rsidRPr="008228AC">
        <w:rPr>
          <w:rFonts w:hint="eastAsia"/>
          <w:b w:val="0"/>
          <w:bCs/>
          <w:highlight w:val="yellow"/>
        </w:rPr>
        <w:t>誰</w:t>
      </w:r>
      <w:r>
        <w:rPr>
          <w:rFonts w:hint="eastAsia"/>
          <w:b w:val="0"/>
          <w:bCs/>
          <w:highlight w:val="yellow"/>
        </w:rPr>
        <w:t>之外，句子剩下的內容為可有可無，也就是不算是此句子的特色，在</w:t>
      </w:r>
      <w:r>
        <w:rPr>
          <w:rFonts w:hint="eastAsia"/>
          <w:b w:val="0"/>
          <w:bCs/>
          <w:highlight w:val="yellow"/>
        </w:rPr>
        <w:t>regex</w:t>
      </w:r>
      <w:r>
        <w:rPr>
          <w:rFonts w:hint="eastAsia"/>
          <w:b w:val="0"/>
          <w:bCs/>
          <w:highlight w:val="yellow"/>
        </w:rPr>
        <w:t>中就要做刪減，以達到精</w:t>
      </w:r>
      <w:proofErr w:type="gramStart"/>
      <w:r>
        <w:rPr>
          <w:rFonts w:hint="eastAsia"/>
          <w:b w:val="0"/>
          <w:bCs/>
          <w:highlight w:val="yellow"/>
        </w:rPr>
        <w:t>準</w:t>
      </w:r>
      <w:proofErr w:type="gramEnd"/>
      <w:r>
        <w:rPr>
          <w:rFonts w:hint="eastAsia"/>
          <w:b w:val="0"/>
          <w:bCs/>
          <w:highlight w:val="yellow"/>
        </w:rPr>
        <w:t>判斷同類句型的目的。也就是當一測試句出現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無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論」或是「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不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論」</w:t>
      </w:r>
      <w:r w:rsidR="00FC5B90">
        <w:rPr>
          <w:rFonts w:ascii="微軟正黑體" w:eastAsia="微軟正黑體" w:hAnsi="微軟正黑體" w:hint="eastAsia"/>
          <w:b w:val="0"/>
          <w:bCs/>
          <w:highlight w:val="yellow"/>
        </w:rPr>
        <w:t>+(是)</w:t>
      </w:r>
      <w:r w:rsidRPr="008228AC">
        <w:rPr>
          <w:rFonts w:ascii="微軟正黑體" w:eastAsia="微軟正黑體" w:hAnsi="微軟正黑體" w:hint="eastAsia"/>
          <w:b w:val="0"/>
          <w:bCs/>
          <w:highlight w:val="yellow"/>
        </w:rPr>
        <w:t>「誰」</w:t>
      </w:r>
      <w:r>
        <w:rPr>
          <w:rFonts w:ascii="微軟正黑體" w:eastAsia="微軟正黑體" w:hAnsi="微軟正黑體" w:hint="eastAsia"/>
          <w:b w:val="0"/>
          <w:bCs/>
          <w:highlight w:val="yellow"/>
        </w:rPr>
        <w:t>時，不管此句含有其他什麼內容，都會被判斷為此種句型。</w:t>
      </w:r>
    </w:p>
    <w:p w14:paraId="6A9E1D47" w14:textId="19F53B66" w:rsidR="008228AC" w:rsidRDefault="008228AC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58BD06D7" w14:textId="77777777" w:rsidR="002B22DB" w:rsidRDefault="002B22DB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61A5994A" w14:textId="77777777" w:rsidR="002B22DB" w:rsidRDefault="002B22DB" w:rsidP="00E53FCF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</w:p>
    <w:p w14:paraId="1FFCF199" w14:textId="13898A99" w:rsidR="00E53FCF" w:rsidRDefault="00E53FCF" w:rsidP="008228AC">
      <w:pPr>
        <w:pStyle w:val="-2"/>
        <w:numPr>
          <w:ilvl w:val="0"/>
          <w:numId w:val="0"/>
        </w:numPr>
        <w:ind w:left="567" w:hanging="567"/>
        <w:rPr>
          <w:b w:val="0"/>
          <w:bCs/>
        </w:rPr>
      </w:pPr>
      <w:r>
        <w:rPr>
          <w:b w:val="0"/>
          <w:bCs/>
        </w:rPr>
        <w:tab/>
      </w:r>
      <w:r w:rsidRPr="00E53FCF">
        <w:rPr>
          <w:rFonts w:hint="eastAsia"/>
          <w:b w:val="0"/>
          <w:bCs/>
        </w:rPr>
        <w:t>需要</w:t>
      </w:r>
      <w:r>
        <w:rPr>
          <w:rFonts w:hint="eastAsia"/>
          <w:b w:val="0"/>
          <w:bCs/>
        </w:rPr>
        <w:t>做的是</w:t>
      </w:r>
      <w:r w:rsidRPr="00E53FCF">
        <w:rPr>
          <w:rFonts w:hint="eastAsia"/>
          <w:b w:val="0"/>
          <w:bCs/>
        </w:rPr>
        <w:t>修改</w:t>
      </w:r>
      <w:r>
        <w:rPr>
          <w:rFonts w:hint="eastAsia"/>
          <w:b w:val="0"/>
          <w:bCs/>
        </w:rPr>
        <w:t>原</w:t>
      </w:r>
      <w:r w:rsidRPr="00E53FCF">
        <w:rPr>
          <w:rFonts w:hint="eastAsia"/>
          <w:b w:val="0"/>
          <w:bCs/>
        </w:rPr>
        <w:t>regex</w:t>
      </w:r>
      <w:proofErr w:type="gramStart"/>
      <w:r w:rsidRPr="00E53FCF">
        <w:rPr>
          <w:rFonts w:hint="eastAsia"/>
          <w:b w:val="0"/>
          <w:bCs/>
        </w:rPr>
        <w:t>表示式的內容</w:t>
      </w:r>
      <w:proofErr w:type="gramEnd"/>
      <w:r w:rsidR="008228AC">
        <w:rPr>
          <w:rFonts w:hint="eastAsia"/>
          <w:b w:val="0"/>
          <w:bCs/>
        </w:rPr>
        <w:t>:</w:t>
      </w:r>
    </w:p>
    <w:p w14:paraId="0E6B81FC" w14:textId="4B0FFA9D" w:rsidR="00E53FCF" w:rsidRDefault="00E53FCF" w:rsidP="00E53FCF">
      <w:pPr>
        <w:pStyle w:val="-2"/>
        <w:numPr>
          <w:ilvl w:val="0"/>
          <w:numId w:val="45"/>
        </w:numPr>
        <w:rPr>
          <w:b w:val="0"/>
          <w:bCs/>
        </w:rPr>
      </w:pPr>
      <w:proofErr w:type="gramStart"/>
      <w:r w:rsidRPr="00E53FCF">
        <w:rPr>
          <w:rFonts w:hint="eastAsia"/>
          <w:b w:val="0"/>
          <w:bCs/>
        </w:rPr>
        <w:t>加上原句</w:t>
      </w:r>
      <w:proofErr w:type="gramEnd"/>
      <w:r w:rsidRPr="00E53FCF">
        <w:rPr>
          <w:rFonts w:hint="eastAsia"/>
          <w:b w:val="0"/>
          <w:bCs/>
        </w:rPr>
        <w:t>「無論誰當權」</w:t>
      </w:r>
      <w:r w:rsidR="008228AC">
        <w:rPr>
          <w:rFonts w:hint="eastAsia"/>
          <w:b w:val="0"/>
          <w:bCs/>
        </w:rPr>
        <w:t>中，</w:t>
      </w:r>
      <w:r w:rsidR="008228AC">
        <w:rPr>
          <w:rFonts w:ascii="微軟正黑體" w:eastAsia="微軟正黑體" w:hAnsi="微軟正黑體" w:hint="eastAsia"/>
          <w:b w:val="0"/>
          <w:bCs/>
        </w:rPr>
        <w:t>「</w:t>
      </w:r>
      <w:r w:rsidR="008228AC" w:rsidRPr="008228AC">
        <w:rPr>
          <w:rFonts w:ascii="微軟正黑體" w:eastAsia="微軟正黑體" w:hAnsi="微軟正黑體" w:hint="eastAsia"/>
          <w:b w:val="0"/>
          <w:bCs/>
        </w:rPr>
        <w:t>無論」這個</w:t>
      </w:r>
      <w:r w:rsidRPr="00E53FCF">
        <w:rPr>
          <w:rFonts w:hint="eastAsia"/>
          <w:b w:val="0"/>
          <w:bCs/>
        </w:rPr>
        <w:t>用詞的同義詞</w:t>
      </w:r>
      <w:r w:rsidR="008228AC">
        <w:rPr>
          <w:rFonts w:hint="eastAsia"/>
          <w:b w:val="0"/>
          <w:bCs/>
        </w:rPr>
        <w:t>(</w:t>
      </w:r>
      <w:r w:rsidR="008228AC" w:rsidRPr="009930F4">
        <w:rPr>
          <w:rFonts w:hint="eastAsia"/>
          <w:b w:val="0"/>
          <w:bCs/>
        </w:rPr>
        <w:t>e.g.</w:t>
      </w:r>
      <w:r w:rsidR="008228AC">
        <w:rPr>
          <w:b w:val="0"/>
          <w:bCs/>
        </w:rPr>
        <w:t xml:space="preserve">, </w:t>
      </w:r>
      <w:r w:rsidR="008228AC">
        <w:rPr>
          <w:rFonts w:hint="eastAsia"/>
          <w:b w:val="0"/>
          <w:bCs/>
        </w:rPr>
        <w:t>不論</w:t>
      </w:r>
      <w:r w:rsidR="008228AC">
        <w:rPr>
          <w:rFonts w:hint="eastAsia"/>
          <w:b w:val="0"/>
          <w:bCs/>
        </w:rPr>
        <w:t>)</w:t>
      </w:r>
    </w:p>
    <w:p w14:paraId="7886DE90" w14:textId="668D970D" w:rsidR="00E53FCF" w:rsidRDefault="00E53FCF" w:rsidP="00E53FCF">
      <w:pPr>
        <w:pStyle w:val="-2"/>
        <w:numPr>
          <w:ilvl w:val="0"/>
          <w:numId w:val="45"/>
        </w:numPr>
        <w:rPr>
          <w:b w:val="0"/>
          <w:bCs/>
        </w:rPr>
      </w:pPr>
      <w:r w:rsidRPr="00E53FCF">
        <w:rPr>
          <w:rFonts w:hint="eastAsia"/>
          <w:b w:val="0"/>
          <w:bCs/>
        </w:rPr>
        <w:t>刪減可有可無的結構</w:t>
      </w:r>
    </w:p>
    <w:p w14:paraId="0456B8BC" w14:textId="77777777" w:rsidR="008228AC" w:rsidRDefault="008228AC" w:rsidP="002B22DB">
      <w:pPr>
        <w:pStyle w:val="-2"/>
        <w:numPr>
          <w:ilvl w:val="0"/>
          <w:numId w:val="0"/>
        </w:numPr>
      </w:pPr>
    </w:p>
    <w:p w14:paraId="61A224B6" w14:textId="77777777" w:rsidR="00A52F4B" w:rsidRDefault="00A52F4B" w:rsidP="00E53FCF">
      <w:pPr>
        <w:pStyle w:val="-3"/>
      </w:pPr>
      <w:r>
        <w:t xml:space="preserve">e.g., </w:t>
      </w:r>
    </w:p>
    <w:p w14:paraId="24675680" w14:textId="3298B28D" w:rsidR="00A52F4B" w:rsidRDefault="00A52F4B" w:rsidP="00E53FCF">
      <w:pPr>
        <w:pStyle w:val="-3"/>
      </w:pPr>
      <w:r>
        <w:rPr>
          <w:rFonts w:hint="eastAsia"/>
        </w:rPr>
        <w:t>原：</w:t>
      </w:r>
      <w:r w:rsidR="00E53FCF" w:rsidRPr="00E53FCF">
        <w:rPr>
          <w:rFonts w:hint="eastAsia"/>
        </w:rPr>
        <w:t>(&lt;(MODIFIER|ModifierP)&gt;[^</w:t>
      </w:r>
      <w:proofErr w:type="gramStart"/>
      <w:r w:rsidR="00E53FCF" w:rsidRPr="00E53FCF">
        <w:rPr>
          <w:rFonts w:hint="eastAsia"/>
        </w:rPr>
        <w:t>&lt;]+</w:t>
      </w:r>
      <w:proofErr w:type="gramEnd"/>
      <w:r w:rsidR="00E53FCF" w:rsidRPr="00E53FCF">
        <w:rPr>
          <w:rFonts w:hint="eastAsia"/>
        </w:rPr>
        <w:t>&lt;/(MODIFIER|ModifierP)&gt;)?&lt;CLAUSE_WhoQ&gt;[^&lt;]+&lt;/CLAUSE_WhoQ&gt;&lt;(ACTION_verb|VerbP)&gt;</w:t>
      </w:r>
      <w:r w:rsidR="00E53FCF" w:rsidRPr="00E53FCF">
        <w:rPr>
          <w:rFonts w:hint="eastAsia"/>
        </w:rPr>
        <w:t>當權</w:t>
      </w:r>
      <w:r w:rsidR="00E53FCF" w:rsidRPr="00E53FCF">
        <w:rPr>
          <w:rFonts w:hint="eastAsia"/>
        </w:rPr>
        <w:t>&lt;/(</w:t>
      </w:r>
      <w:proofErr w:type="spellStart"/>
      <w:r w:rsidR="00E53FCF" w:rsidRPr="00E53FCF">
        <w:rPr>
          <w:rFonts w:hint="eastAsia"/>
        </w:rPr>
        <w:t>ACTION_verb|VerbP</w:t>
      </w:r>
      <w:proofErr w:type="spellEnd"/>
      <w:r w:rsidR="00E53FCF" w:rsidRPr="00E53FCF">
        <w:rPr>
          <w:rFonts w:hint="eastAsia"/>
        </w:rPr>
        <w:t>)&gt;</w:t>
      </w:r>
    </w:p>
    <w:p w14:paraId="2B6E340F" w14:textId="77777777" w:rsidR="00A52F4B" w:rsidRDefault="00A52F4B" w:rsidP="00E53FCF">
      <w:pPr>
        <w:pStyle w:val="-3"/>
      </w:pPr>
      <w:r>
        <w:rPr>
          <w:rFonts w:hint="eastAsia"/>
        </w:rPr>
        <w:t>編輯後：</w:t>
      </w:r>
    </w:p>
    <w:p w14:paraId="66001333" w14:textId="77777777" w:rsidR="00E53FCF" w:rsidRDefault="00E53FCF" w:rsidP="00E53FCF">
      <w:pPr>
        <w:pStyle w:val="-3"/>
      </w:pPr>
      <w:bookmarkStart w:id="3" w:name="_Hlk155541961"/>
      <w:r w:rsidRPr="00E53FCF">
        <w:rPr>
          <w:rFonts w:hint="eastAsia"/>
        </w:rPr>
        <w:t>(&lt;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不論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&gt;|&lt;MODIFIER&gt;</w:t>
      </w:r>
      <w:r w:rsidRPr="00E53FCF">
        <w:rPr>
          <w:rFonts w:hint="eastAsia"/>
        </w:rPr>
        <w:t>無論</w:t>
      </w:r>
      <w:r w:rsidRPr="00E53FCF">
        <w:rPr>
          <w:rFonts w:hint="eastAsia"/>
        </w:rPr>
        <w:t>&lt;/MODIFIER&gt;)(&lt;AUX&gt;</w:t>
      </w:r>
      <w:r w:rsidRPr="00E53FCF">
        <w:rPr>
          <w:rFonts w:hint="eastAsia"/>
        </w:rPr>
        <w:t>是</w:t>
      </w:r>
      <w:r w:rsidRPr="00E53FCF">
        <w:rPr>
          <w:rFonts w:hint="eastAsia"/>
        </w:rPr>
        <w:t>&lt;/AUX&gt;)?&lt;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誰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</w:p>
    <w:bookmarkEnd w:id="3"/>
    <w:p w14:paraId="50BD91A2" w14:textId="77777777" w:rsidR="00E53FCF" w:rsidRDefault="00E53FCF" w:rsidP="00E53FCF">
      <w:pPr>
        <w:pStyle w:val="-3"/>
      </w:pPr>
    </w:p>
    <w:p w14:paraId="760C5A57" w14:textId="77777777" w:rsidR="002965FE" w:rsidRDefault="00E53FCF" w:rsidP="00E53FCF">
      <w:pPr>
        <w:pStyle w:val="-3"/>
      </w:pPr>
      <w:r w:rsidRPr="00E53FCF">
        <w:rPr>
          <w:rFonts w:hint="eastAsia"/>
        </w:rPr>
        <w:t>其中</w:t>
      </w:r>
      <w:r w:rsidRPr="00E53FCF">
        <w:rPr>
          <w:rFonts w:hint="eastAsia"/>
        </w:rPr>
        <w:t>(&lt;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不論</w:t>
      </w:r>
      <w:r w:rsidRPr="00E53FCF">
        <w:rPr>
          <w:rFonts w:hint="eastAsia"/>
        </w:rPr>
        <w:t>&lt;/</w:t>
      </w:r>
      <w:proofErr w:type="spellStart"/>
      <w:r w:rsidRPr="00E53FCF">
        <w:rPr>
          <w:rFonts w:hint="eastAsia"/>
        </w:rPr>
        <w:t>FUNC_inter</w:t>
      </w:r>
      <w:proofErr w:type="spellEnd"/>
      <w:r w:rsidRPr="00E53FCF">
        <w:rPr>
          <w:rFonts w:hint="eastAsia"/>
        </w:rPr>
        <w:t>&gt;|&lt;MODIFIER&gt;</w:t>
      </w:r>
      <w:r w:rsidRPr="00E53FCF">
        <w:rPr>
          <w:rFonts w:hint="eastAsia"/>
        </w:rPr>
        <w:t>無論</w:t>
      </w:r>
      <w:r w:rsidRPr="00E53FCF">
        <w:rPr>
          <w:rFonts w:hint="eastAsia"/>
        </w:rPr>
        <w:t>&lt;/MODIFIER&gt;)</w:t>
      </w:r>
      <w:r w:rsidRPr="00E53FCF">
        <w:rPr>
          <w:rFonts w:hint="eastAsia"/>
        </w:rPr>
        <w:t>，「不論」和「無論」兩個帶詞性標記字串，中間的「</w:t>
      </w:r>
      <w:r w:rsidRPr="00E53FCF">
        <w:rPr>
          <w:rFonts w:hint="eastAsia"/>
        </w:rPr>
        <w:t>|</w:t>
      </w:r>
      <w:r w:rsidRPr="00E53FCF">
        <w:rPr>
          <w:rFonts w:hint="eastAsia"/>
        </w:rPr>
        <w:t>」符號意指</w:t>
      </w:r>
      <w:r w:rsidRPr="00E53FCF">
        <w:rPr>
          <w:rFonts w:hint="eastAsia"/>
        </w:rPr>
        <w:t xml:space="preserve"> "or"</w:t>
      </w:r>
      <w:r w:rsidRPr="00E53FCF">
        <w:rPr>
          <w:rFonts w:hint="eastAsia"/>
        </w:rPr>
        <w:t>，也就是句中可以出現「不論」或者「無論」</w:t>
      </w:r>
      <w:r w:rsidR="002965FE">
        <w:rPr>
          <w:rFonts w:hint="eastAsia"/>
        </w:rPr>
        <w:t>。</w:t>
      </w:r>
    </w:p>
    <w:p w14:paraId="45E21CF3" w14:textId="77777777" w:rsidR="002965FE" w:rsidRDefault="002965FE" w:rsidP="00E53FCF">
      <w:pPr>
        <w:pStyle w:val="-3"/>
      </w:pPr>
    </w:p>
    <w:p w14:paraId="7AD33CA1" w14:textId="7315FEDA" w:rsidR="002965FE" w:rsidRDefault="00E53FCF" w:rsidP="00E53FCF">
      <w:pPr>
        <w:pStyle w:val="-3"/>
      </w:pPr>
      <w:r w:rsidRPr="00E53FCF">
        <w:rPr>
          <w:rFonts w:hint="eastAsia"/>
        </w:rPr>
        <w:t>而此段</w:t>
      </w:r>
      <w:r w:rsidRPr="00E53FCF">
        <w:rPr>
          <w:rFonts w:hint="eastAsia"/>
        </w:rPr>
        <w:t>regex</w:t>
      </w:r>
      <w:proofErr w:type="gramStart"/>
      <w:r w:rsidRPr="00E53FCF">
        <w:rPr>
          <w:rFonts w:hint="eastAsia"/>
        </w:rPr>
        <w:t>表示式中加上</w:t>
      </w:r>
      <w:proofErr w:type="gramEnd"/>
      <w:r w:rsidRPr="00E53FCF">
        <w:rPr>
          <w:rFonts w:hint="eastAsia"/>
        </w:rPr>
        <w:t>的一段</w:t>
      </w:r>
      <w:r w:rsidRPr="00E53FCF">
        <w:rPr>
          <w:rFonts w:hint="eastAsia"/>
        </w:rPr>
        <w:t xml:space="preserve"> (&lt;AUX&gt;</w:t>
      </w:r>
      <w:r w:rsidRPr="00E53FCF">
        <w:rPr>
          <w:rFonts w:hint="eastAsia"/>
        </w:rPr>
        <w:t>是</w:t>
      </w:r>
      <w:r w:rsidRPr="00E53FCF">
        <w:rPr>
          <w:rFonts w:hint="eastAsia"/>
        </w:rPr>
        <w:t>&lt;/AUX&gt;)?</w:t>
      </w:r>
      <w:r w:rsidRPr="00E53FCF">
        <w:rPr>
          <w:rFonts w:hint="eastAsia"/>
        </w:rPr>
        <w:t>，意指助詞「是」</w:t>
      </w:r>
      <w:r w:rsidR="002965FE">
        <w:rPr>
          <w:rFonts w:hint="eastAsia"/>
        </w:rPr>
        <w:t>可有可無</w:t>
      </w:r>
    </w:p>
    <w:p w14:paraId="2341E030" w14:textId="77777777" w:rsidR="002965FE" w:rsidRDefault="002965FE" w:rsidP="00E53FCF">
      <w:pPr>
        <w:pStyle w:val="-3"/>
      </w:pPr>
    </w:p>
    <w:p w14:paraId="5A4A858C" w14:textId="77777777" w:rsidR="002965FE" w:rsidRDefault="00E53FCF" w:rsidP="00E53FCF">
      <w:pPr>
        <w:pStyle w:val="-3"/>
      </w:pPr>
      <w:r w:rsidRPr="00E53FCF">
        <w:rPr>
          <w:rFonts w:hint="eastAsia"/>
        </w:rPr>
        <w:lastRenderedPageBreak/>
        <w:t>而原本的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&gt;[^&lt;]+&lt;/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意指所有符合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詞性的任意字詞都會被判讀，在這裡為符合本研究關於中文</w:t>
      </w:r>
      <w:proofErr w:type="spellStart"/>
      <w:r w:rsidRPr="00E53FCF">
        <w:rPr>
          <w:rFonts w:hint="eastAsia"/>
        </w:rPr>
        <w:t>wh</w:t>
      </w:r>
      <w:proofErr w:type="spellEnd"/>
      <w:r w:rsidRPr="00E53FCF">
        <w:rPr>
          <w:rFonts w:hint="eastAsia"/>
        </w:rPr>
        <w:t>詞「誰」的主題，將詞性</w:t>
      </w:r>
      <w:r w:rsidRPr="00E53FCF">
        <w:rPr>
          <w:rFonts w:hint="eastAsia"/>
        </w:rPr>
        <w:t>&lt;</w:t>
      </w:r>
      <w:proofErr w:type="spellStart"/>
      <w:r w:rsidRPr="00E53FCF">
        <w:rPr>
          <w:rFonts w:hint="eastAsia"/>
        </w:rPr>
        <w:t>CLAUSE_WhoQ</w:t>
      </w:r>
      <w:proofErr w:type="spellEnd"/>
      <w:r w:rsidRPr="00E53FCF">
        <w:rPr>
          <w:rFonts w:hint="eastAsia"/>
        </w:rPr>
        <w:t>&gt;</w:t>
      </w:r>
      <w:r w:rsidRPr="00E53FCF">
        <w:rPr>
          <w:rFonts w:hint="eastAsia"/>
        </w:rPr>
        <w:t>之間由任意字詞「</w:t>
      </w:r>
      <w:r w:rsidRPr="00E53FCF">
        <w:rPr>
          <w:rFonts w:hint="eastAsia"/>
        </w:rPr>
        <w:t>[^&lt;]+</w:t>
      </w:r>
      <w:r w:rsidRPr="00E53FCF">
        <w:rPr>
          <w:rFonts w:hint="eastAsia"/>
        </w:rPr>
        <w:t>」改為僅限字串「誰」。</w:t>
      </w:r>
    </w:p>
    <w:p w14:paraId="1EE7FDD9" w14:textId="77777777" w:rsidR="002965FE" w:rsidRDefault="002965FE" w:rsidP="00E53FCF">
      <w:pPr>
        <w:pStyle w:val="-3"/>
      </w:pPr>
    </w:p>
    <w:p w14:paraId="213CDAD4" w14:textId="77F220FA" w:rsidR="00E53FCF" w:rsidRDefault="00E53FCF" w:rsidP="00E53FCF">
      <w:pPr>
        <w:pStyle w:val="-3"/>
      </w:pPr>
      <w:r w:rsidRPr="00E53FCF">
        <w:rPr>
          <w:rFonts w:hint="eastAsia"/>
        </w:rPr>
        <w:t>最後，動詞「當權」並不是本句型必要出現的動詞，故在此</w:t>
      </w:r>
      <w:r w:rsidRPr="00E53FCF">
        <w:rPr>
          <w:rFonts w:hint="eastAsia"/>
        </w:rPr>
        <w:t>regex</w:t>
      </w:r>
      <w:proofErr w:type="gramStart"/>
      <w:r w:rsidRPr="00E53FCF">
        <w:rPr>
          <w:rFonts w:hint="eastAsia"/>
        </w:rPr>
        <w:t>表示式將其</w:t>
      </w:r>
      <w:proofErr w:type="gramEnd"/>
      <w:r w:rsidRPr="00E53FCF">
        <w:rPr>
          <w:rFonts w:hint="eastAsia"/>
        </w:rPr>
        <w:t>刪減。</w:t>
      </w:r>
    </w:p>
    <w:p w14:paraId="021FF332" w14:textId="77777777" w:rsidR="002965FE" w:rsidRDefault="002965FE" w:rsidP="00E53FCF">
      <w:pPr>
        <w:pStyle w:val="-3"/>
      </w:pPr>
    </w:p>
    <w:p w14:paraId="3F4121D3" w14:textId="12818C43" w:rsidR="00A52F4B" w:rsidRDefault="00A52F4B" w:rsidP="00A52F4B">
      <w:pPr>
        <w:pStyle w:val="-2"/>
      </w:pPr>
      <w:r>
        <w:rPr>
          <w:rFonts w:hint="eastAsia"/>
        </w:rPr>
        <w:t>重複以上步驟到一定程度後在網頁上部署，</w:t>
      </w:r>
      <w:r>
        <w:rPr>
          <w:rFonts w:hint="eastAsia"/>
        </w:rPr>
        <w:t xml:space="preserve">Loki </w:t>
      </w:r>
      <w:r>
        <w:rPr>
          <w:rFonts w:hint="eastAsia"/>
        </w:rPr>
        <w:t>就把</w:t>
      </w:r>
      <w:r w:rsidR="002B22DB">
        <w:rPr>
          <w:rFonts w:hint="eastAsia"/>
        </w:rPr>
        <w:t>檢查器</w:t>
      </w:r>
      <w:r>
        <w:rPr>
          <w:rFonts w:hint="eastAsia"/>
        </w:rPr>
        <w:t>模型建好了，使用者在網頁上把模型下載下來，此時該模型內涵的東西就有</w:t>
      </w:r>
      <w:r w:rsidR="002B22DB">
        <w:rPr>
          <w:rFonts w:hint="eastAsia"/>
        </w:rPr>
        <w:t>:</w:t>
      </w:r>
    </w:p>
    <w:p w14:paraId="40BB76B1" w14:textId="45E49911" w:rsidR="00A52F4B" w:rsidRDefault="00A52F4B" w:rsidP="00A52F4B">
      <w:pPr>
        <w:pStyle w:val="Examplea"/>
        <w:numPr>
          <w:ilvl w:val="1"/>
          <w:numId w:val="39"/>
        </w:numPr>
      </w:pPr>
      <w:r>
        <w:rPr>
          <w:rFonts w:hint="eastAsia"/>
        </w:rPr>
        <w:t>上面編輯過的</w:t>
      </w:r>
      <w:r w:rsidR="00D82C24">
        <w:rPr>
          <w:rFonts w:hint="eastAsia"/>
          <w:lang w:eastAsia="zh-TW"/>
        </w:rPr>
        <w:t>句型</w:t>
      </w:r>
    </w:p>
    <w:p w14:paraId="72C53260" w14:textId="1398E1B4" w:rsidR="00A52F4B" w:rsidRDefault="00A52F4B" w:rsidP="00A52F4B">
      <w:pPr>
        <w:pStyle w:val="Examplea"/>
      </w:pPr>
      <w:proofErr w:type="spellStart"/>
      <w:r>
        <w:rPr>
          <w:rFonts w:hint="eastAsia"/>
        </w:rPr>
        <w:t>execLoki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：一個把</w:t>
      </w:r>
      <w:proofErr w:type="gramStart"/>
      <w:r w:rsidR="002965FE">
        <w:rPr>
          <w:rFonts w:hint="eastAsia"/>
          <w:lang w:eastAsia="zh-TW"/>
        </w:rPr>
        <w:t>測試句</w:t>
      </w:r>
      <w:r>
        <w:rPr>
          <w:rFonts w:hint="eastAsia"/>
        </w:rPr>
        <w:t>拿去</w:t>
      </w:r>
      <w:proofErr w:type="gramEnd"/>
      <w:r>
        <w:rPr>
          <w:rFonts w:hint="eastAsia"/>
        </w:rPr>
        <w:t>比對所有</w:t>
      </w:r>
      <w:r w:rsidR="00D82C24">
        <w:rPr>
          <w:rFonts w:hint="eastAsia"/>
          <w:lang w:eastAsia="zh-TW"/>
        </w:rPr>
        <w:t>句型</w:t>
      </w:r>
      <w:r w:rsidR="00FF2760">
        <w:rPr>
          <w:rFonts w:hint="eastAsia"/>
          <w:lang w:eastAsia="zh-TW"/>
        </w:rPr>
        <w:t>的通道</w:t>
      </w:r>
      <w:r>
        <w:rPr>
          <w:rFonts w:hint="eastAsia"/>
        </w:rPr>
        <w:t>，</w:t>
      </w:r>
      <w:r w:rsidR="002B22DB" w:rsidRPr="002B22DB">
        <w:rPr>
          <w:rFonts w:hint="eastAsia"/>
          <w:highlight w:val="yellow"/>
          <w:lang w:eastAsia="zh-TW"/>
        </w:rPr>
        <w:t>根據比對到的</w:t>
      </w:r>
      <w:r w:rsidR="00D82C24">
        <w:rPr>
          <w:rFonts w:hint="eastAsia"/>
          <w:highlight w:val="yellow"/>
          <w:lang w:eastAsia="zh-TW"/>
        </w:rPr>
        <w:t>句型</w:t>
      </w:r>
      <w:r w:rsidR="002B22DB" w:rsidRPr="002B22DB">
        <w:rPr>
          <w:rFonts w:hint="eastAsia"/>
          <w:highlight w:val="yellow"/>
          <w:lang w:eastAsia="zh-TW"/>
        </w:rPr>
        <w:t>，</w:t>
      </w:r>
      <w:r w:rsidRPr="002B22DB">
        <w:rPr>
          <w:rFonts w:hint="eastAsia"/>
          <w:highlight w:val="yellow"/>
        </w:rPr>
        <w:t>回傳</w:t>
      </w:r>
      <w:r w:rsidR="002B22DB" w:rsidRPr="002B22DB">
        <w:rPr>
          <w:rFonts w:hint="eastAsia"/>
          <w:highlight w:val="yellow"/>
          <w:lang w:eastAsia="zh-TW"/>
        </w:rPr>
        <w:t>是屬於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intent </w:t>
      </w:r>
      <w:r w:rsidR="002965FE">
        <w:rPr>
          <w:rFonts w:hint="eastAsia"/>
          <w:lang w:eastAsia="zh-TW"/>
        </w:rPr>
        <w:t>(</w:t>
      </w:r>
      <w:r w:rsidR="002965FE">
        <w:rPr>
          <w:rFonts w:hint="eastAsia"/>
          <w:lang w:eastAsia="zh-TW"/>
        </w:rPr>
        <w:t>疑問語</w:t>
      </w:r>
      <w:r w:rsidR="00D82C24">
        <w:rPr>
          <w:rFonts w:hint="eastAsia"/>
          <w:lang w:eastAsia="zh-TW"/>
        </w:rPr>
        <w:t>義</w:t>
      </w:r>
      <w:r w:rsidR="002965FE">
        <w:rPr>
          <w:rFonts w:hint="eastAsia"/>
          <w:lang w:eastAsia="zh-TW"/>
        </w:rPr>
        <w:t>)</w:t>
      </w:r>
      <w:r>
        <w:rPr>
          <w:rFonts w:hint="eastAsia"/>
        </w:rPr>
        <w:t>的函式。</w:t>
      </w:r>
    </w:p>
    <w:p w14:paraId="6C4D7229" w14:textId="51F7C266" w:rsidR="00FC5B90" w:rsidRPr="004B5933" w:rsidRDefault="00A52F4B" w:rsidP="00FC5B90">
      <w:pPr>
        <w:pStyle w:val="-2"/>
        <w:rPr>
          <w:highlight w:val="yellow"/>
        </w:rPr>
      </w:pPr>
      <w:r>
        <w:rPr>
          <w:rFonts w:hint="eastAsia"/>
        </w:rPr>
        <w:t>原始程式碼</w:t>
      </w:r>
      <w:r w:rsidR="00FC5B90">
        <w:rPr>
          <w:rFonts w:hint="eastAsia"/>
        </w:rPr>
        <w:t>只</w:t>
      </w:r>
      <w:r>
        <w:rPr>
          <w:rFonts w:hint="eastAsia"/>
        </w:rPr>
        <w:t>比對</w:t>
      </w:r>
      <w:r>
        <w:rPr>
          <w:rFonts w:hint="eastAsia"/>
        </w:rPr>
        <w:t xml:space="preserve"> </w:t>
      </w:r>
      <w:r w:rsidR="00D82C24">
        <w:rPr>
          <w:rFonts w:hint="eastAsia"/>
        </w:rPr>
        <w:t>句型</w:t>
      </w:r>
      <w:r>
        <w:rPr>
          <w:rFonts w:hint="eastAsia"/>
        </w:rPr>
        <w:t>跟</w:t>
      </w:r>
      <w:r>
        <w:rPr>
          <w:rFonts w:hint="eastAsia"/>
        </w:rPr>
        <w:t xml:space="preserve"> intent</w:t>
      </w:r>
      <w:r w:rsidRPr="004B5933">
        <w:rPr>
          <w:rFonts w:hint="eastAsia"/>
          <w:highlight w:val="yellow"/>
        </w:rPr>
        <w:t>，</w:t>
      </w:r>
      <w:r w:rsidR="00FC5B90" w:rsidRPr="004B5933">
        <w:rPr>
          <w:rFonts w:hint="eastAsia"/>
          <w:highlight w:val="yellow"/>
        </w:rPr>
        <w:t>若有一些額外的語言學規則變化的話，需要使用者另外撰寫程式判斷是以完善檢查器並達到高正確率。</w:t>
      </w:r>
    </w:p>
    <w:p w14:paraId="6F02F727" w14:textId="77777777" w:rsidR="004B4FD4" w:rsidRDefault="004B4FD4" w:rsidP="004B4FD4">
      <w:pPr>
        <w:pStyle w:val="-2"/>
        <w:numPr>
          <w:ilvl w:val="0"/>
          <w:numId w:val="0"/>
        </w:numPr>
        <w:ind w:left="567"/>
      </w:pPr>
    </w:p>
    <w:p w14:paraId="5EF79DBD" w14:textId="4BFEE48C" w:rsidR="004B4FD4" w:rsidRPr="004B4FD4" w:rsidRDefault="004B4FD4" w:rsidP="004B4FD4">
      <w:pPr>
        <w:pStyle w:val="-2"/>
        <w:numPr>
          <w:ilvl w:val="0"/>
          <w:numId w:val="0"/>
        </w:numPr>
        <w:ind w:left="567"/>
        <w:rPr>
          <w:b w:val="0"/>
          <w:bCs/>
        </w:rPr>
      </w:pPr>
      <w:r w:rsidRPr="004B4FD4">
        <w:rPr>
          <w:rFonts w:hint="eastAsia"/>
          <w:b w:val="0"/>
          <w:bCs/>
        </w:rPr>
        <w:t>以</w:t>
      </w:r>
      <w:proofErr w:type="spellStart"/>
      <w:r w:rsidRPr="004B4FD4">
        <w:rPr>
          <w:rFonts w:hint="eastAsia"/>
          <w:b w:val="0"/>
          <w:bCs/>
        </w:rPr>
        <w:t>wh</w:t>
      </w:r>
      <w:proofErr w:type="spellEnd"/>
      <w:r w:rsidRPr="004B4FD4">
        <w:rPr>
          <w:rFonts w:hint="eastAsia"/>
          <w:b w:val="0"/>
          <w:bCs/>
        </w:rPr>
        <w:t>疑問詞檢查器的情況來說，需要判斷式的情況通常是當句子符合兩個屬於不同</w:t>
      </w:r>
      <w:r>
        <w:rPr>
          <w:rFonts w:hint="eastAsia"/>
          <w:b w:val="0"/>
          <w:bCs/>
        </w:rPr>
        <w:t>語</w:t>
      </w:r>
      <w:r w:rsidR="00D82C24">
        <w:rPr>
          <w:rFonts w:hint="eastAsia"/>
          <w:b w:val="0"/>
          <w:bCs/>
        </w:rPr>
        <w:t>義</w:t>
      </w:r>
      <w:r w:rsidRPr="004B4FD4">
        <w:rPr>
          <w:rFonts w:hint="eastAsia"/>
          <w:b w:val="0"/>
          <w:bCs/>
        </w:rPr>
        <w:t>的</w:t>
      </w:r>
      <w:r>
        <w:rPr>
          <w:rFonts w:hint="eastAsia"/>
          <w:b w:val="0"/>
          <w:bCs/>
        </w:rPr>
        <w:t>句型</w:t>
      </w:r>
      <w:r w:rsidRPr="004B4FD4">
        <w:rPr>
          <w:rFonts w:hint="eastAsia"/>
          <w:b w:val="0"/>
          <w:bCs/>
        </w:rPr>
        <w:t>時。</w:t>
      </w:r>
    </w:p>
    <w:p w14:paraId="1BCEE2C7" w14:textId="77777777" w:rsidR="00FC5B90" w:rsidRDefault="00FC5B90" w:rsidP="00FC5B90">
      <w:pPr>
        <w:pStyle w:val="-2"/>
        <w:numPr>
          <w:ilvl w:val="0"/>
          <w:numId w:val="0"/>
        </w:numPr>
      </w:pPr>
    </w:p>
    <w:p w14:paraId="013FFA62" w14:textId="77777777" w:rsidR="00A52F4B" w:rsidRDefault="00A52F4B" w:rsidP="00E53FCF">
      <w:pPr>
        <w:pStyle w:val="-3"/>
      </w:pPr>
      <w:r>
        <w:t>e.g.,</w:t>
      </w:r>
    </w:p>
    <w:p w14:paraId="0E754258" w14:textId="5249BDDA" w:rsidR="00A52F4B" w:rsidRDefault="00A52F4B" w:rsidP="00A52F4B">
      <w:pPr>
        <w:pStyle w:val="Examplea"/>
        <w:numPr>
          <w:ilvl w:val="1"/>
          <w:numId w:val="40"/>
        </w:numPr>
        <w:rPr>
          <w:lang w:eastAsia="zh-TW"/>
        </w:rPr>
      </w:pPr>
      <w:r>
        <w:rPr>
          <w:rFonts w:hint="eastAsia"/>
        </w:rPr>
        <w:t>比對到</w:t>
      </w:r>
      <w:r w:rsidR="004B4FD4">
        <w:rPr>
          <w:rFonts w:hint="eastAsia"/>
          <w:lang w:eastAsia="zh-TW"/>
        </w:rPr>
        <w:t>含</w:t>
      </w:r>
      <w:r>
        <w:rPr>
          <w:rFonts w:hint="eastAsia"/>
        </w:rPr>
        <w:t>有</w:t>
      </w:r>
      <w:proofErr w:type="gramStart"/>
      <w:r>
        <w:rPr>
          <w:rFonts w:hint="eastAsia"/>
        </w:rPr>
        <w:t>強</w:t>
      </w:r>
      <w:proofErr w:type="gramEnd"/>
      <w:r>
        <w:rPr>
          <w:rFonts w:hint="eastAsia"/>
        </w:rPr>
        <w:t>疑問詞</w:t>
      </w:r>
      <w:r w:rsidR="004B4FD4">
        <w:rPr>
          <w:rFonts w:hint="eastAsia"/>
        </w:rPr>
        <w:t>的</w:t>
      </w:r>
      <w:r w:rsidR="00D82C24">
        <w:rPr>
          <w:rFonts w:hint="eastAsia"/>
          <w:lang w:eastAsia="zh-TW"/>
        </w:rPr>
        <w:t>句型</w:t>
      </w:r>
      <w:r w:rsidR="004B4FD4">
        <w:rPr>
          <w:rFonts w:hint="eastAsia"/>
          <w:lang w:eastAsia="zh-TW"/>
        </w:rPr>
        <w:t>時</w:t>
      </w:r>
      <w:r>
        <w:rPr>
          <w:rFonts w:hint="eastAsia"/>
        </w:rPr>
        <w:t>，</w:t>
      </w:r>
      <w:r w:rsidR="004B4FD4">
        <w:rPr>
          <w:rFonts w:hint="eastAsia"/>
          <w:lang w:eastAsia="zh-TW"/>
        </w:rPr>
        <w:t>句子必定是疑問語</w:t>
      </w:r>
      <w:r w:rsidR="00D82C24" w:rsidRPr="00D82C24">
        <w:rPr>
          <w:rFonts w:hint="eastAsia"/>
          <w:lang w:eastAsia="zh-TW"/>
        </w:rPr>
        <w:t>義</w:t>
      </w:r>
      <w:r w:rsidR="004B4FD4">
        <w:rPr>
          <w:rFonts w:hint="eastAsia"/>
          <w:lang w:eastAsia="zh-TW"/>
        </w:rPr>
        <w:t>，如此就算比對到</w:t>
      </w:r>
      <w:r>
        <w:rPr>
          <w:rFonts w:hint="eastAsia"/>
        </w:rPr>
        <w:t>另外兩個</w:t>
      </w:r>
      <w:r w:rsidR="004B4FD4">
        <w:rPr>
          <w:rFonts w:hint="eastAsia"/>
          <w:lang w:eastAsia="zh-TW"/>
        </w:rPr>
        <w:t>屬於</w:t>
      </w:r>
      <w:r w:rsidR="002965FE">
        <w:rPr>
          <w:rFonts w:hint="eastAsia"/>
          <w:lang w:eastAsia="zh-TW"/>
        </w:rPr>
        <w:t>存在、全稱語義</w:t>
      </w:r>
      <w:r w:rsidR="004B4FD4">
        <w:rPr>
          <w:rFonts w:hint="eastAsia"/>
          <w:lang w:eastAsia="zh-TW"/>
        </w:rPr>
        <w:t>的</w:t>
      </w:r>
      <w:r w:rsidR="00D82C24">
        <w:rPr>
          <w:rFonts w:hint="eastAsia"/>
          <w:lang w:eastAsia="zh-TW"/>
        </w:rPr>
        <w:t>句型</w:t>
      </w:r>
      <w:r w:rsidR="002965FE">
        <w:rPr>
          <w:rFonts w:hint="eastAsia"/>
          <w:lang w:eastAsia="zh-TW"/>
        </w:rPr>
        <w:t>，</w:t>
      </w:r>
      <w:r w:rsidR="004B4FD4">
        <w:rPr>
          <w:rFonts w:hint="eastAsia"/>
          <w:lang w:eastAsia="zh-TW"/>
        </w:rPr>
        <w:t>也不納入考慮，直接</w:t>
      </w:r>
      <w:r w:rsidR="002965FE">
        <w:rPr>
          <w:rFonts w:hint="eastAsia"/>
          <w:lang w:eastAsia="zh-TW"/>
        </w:rPr>
        <w:t>取疑問語</w:t>
      </w:r>
      <w:r w:rsidR="00D82C24" w:rsidRPr="00D82C24">
        <w:rPr>
          <w:rFonts w:hint="eastAsia"/>
        </w:rPr>
        <w:t>義</w:t>
      </w:r>
      <w:r w:rsidR="004B4FD4">
        <w:rPr>
          <w:rFonts w:hint="eastAsia"/>
          <w:lang w:eastAsia="zh-TW"/>
        </w:rPr>
        <w:t>作為最終結果</w:t>
      </w:r>
      <w:r w:rsidR="002965FE">
        <w:rPr>
          <w:rFonts w:hint="eastAsia"/>
          <w:lang w:eastAsia="zh-TW"/>
        </w:rPr>
        <w:t>。</w:t>
      </w:r>
    </w:p>
    <w:p w14:paraId="10A504B0" w14:textId="77777777" w:rsidR="002965FE" w:rsidRPr="002965FE" w:rsidRDefault="002965FE" w:rsidP="002965FE">
      <w:pPr>
        <w:pStyle w:val="Glosscontinued"/>
        <w:rPr>
          <w:lang w:val="en-US"/>
        </w:rPr>
      </w:pPr>
    </w:p>
    <w:p w14:paraId="437EDB0C" w14:textId="40070556" w:rsidR="00A52F4B" w:rsidRDefault="002965FE" w:rsidP="004B4FD4">
      <w:pPr>
        <w:pStyle w:val="Examplea"/>
        <w:rPr>
          <w:lang w:eastAsia="zh-TW"/>
        </w:rPr>
      </w:pPr>
      <w:r>
        <w:rPr>
          <w:rFonts w:hint="eastAsia"/>
          <w:lang w:eastAsia="zh-TW"/>
        </w:rPr>
        <w:t>無強疑問詞和其他兩個</w:t>
      </w:r>
      <w:r w:rsidR="004B4FD4">
        <w:rPr>
          <w:rFonts w:hint="eastAsia"/>
          <w:lang w:eastAsia="zh-TW"/>
        </w:rPr>
        <w:t>屬於存在、全稱語義的</w:t>
      </w:r>
      <w:r w:rsidR="00D82C24">
        <w:rPr>
          <w:rFonts w:hint="eastAsia"/>
          <w:lang w:eastAsia="zh-TW"/>
        </w:rPr>
        <w:t>句型</w:t>
      </w:r>
      <w:r>
        <w:rPr>
          <w:rFonts w:hint="eastAsia"/>
          <w:lang w:eastAsia="zh-TW"/>
        </w:rPr>
        <w:t>同時出現時，以這兩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intent</w:t>
      </w:r>
      <w:r>
        <w:rPr>
          <w:rFonts w:hint="eastAsia"/>
          <w:lang w:eastAsia="zh-TW"/>
        </w:rPr>
        <w:t>為主，取存在</w:t>
      </w:r>
      <w:r w:rsidR="004B4FD4">
        <w:rPr>
          <w:rFonts w:hint="eastAsia"/>
          <w:lang w:eastAsia="zh-TW"/>
        </w:rPr>
        <w:t>或</w:t>
      </w:r>
      <w:r>
        <w:rPr>
          <w:rFonts w:hint="eastAsia"/>
          <w:lang w:eastAsia="zh-TW"/>
        </w:rPr>
        <w:t>全稱語義。</w:t>
      </w:r>
    </w:p>
    <w:p w14:paraId="68D5AFB6" w14:textId="77777777" w:rsidR="00901233" w:rsidRDefault="00901233" w:rsidP="00901233">
      <w:pPr>
        <w:pStyle w:val="Glosscontinued"/>
        <w:rPr>
          <w:lang w:val="en-US"/>
        </w:rPr>
      </w:pPr>
    </w:p>
    <w:p w14:paraId="14C4BFB9" w14:textId="5AFBE928" w:rsidR="00901233" w:rsidRDefault="00901233" w:rsidP="00901233">
      <w:pPr>
        <w:pStyle w:val="Glosscontinued"/>
        <w:ind w:firstLine="0"/>
        <w:rPr>
          <w:lang w:val="en-US"/>
        </w:rPr>
      </w:pPr>
      <w:ins w:id="4" w:author="鍾孟軒" w:date="2023-12-19T17:42:00Z">
        <w:r w:rsidRPr="00D13028">
          <w:rPr>
            <w:noProof/>
          </w:rPr>
          <w:drawing>
            <wp:inline distT="0" distB="0" distL="0" distR="0" wp14:anchorId="0D2C9247" wp14:editId="5C947D06">
              <wp:extent cx="6332220" cy="1444386"/>
              <wp:effectExtent l="0" t="0" r="0" b="3810"/>
              <wp:docPr id="1674826488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4826488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2220" cy="14443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7BB5EE" w14:textId="77777777" w:rsidR="00901233" w:rsidRPr="00901233" w:rsidRDefault="00901233" w:rsidP="00901233">
      <w:pPr>
        <w:pStyle w:val="Glosscontinued"/>
        <w:ind w:firstLine="0"/>
        <w:rPr>
          <w:lang w:val="en-US"/>
        </w:rPr>
      </w:pPr>
    </w:p>
    <w:p w14:paraId="585607D9" w14:textId="3657A1AE" w:rsidR="00901233" w:rsidRDefault="002965FE" w:rsidP="00901233">
      <w:pPr>
        <w:pStyle w:val="-3"/>
        <w:rPr>
          <w:lang w:eastAsia="de-DE"/>
        </w:rPr>
      </w:pPr>
      <w:r w:rsidRPr="002965FE">
        <w:rPr>
          <w:rFonts w:hint="eastAsia"/>
          <w:lang w:eastAsia="de-DE"/>
        </w:rPr>
        <w:t>首先，以句子</w:t>
      </w:r>
      <w:bookmarkStart w:id="5" w:name="_Hlk157936773"/>
      <w:r w:rsidRPr="002965FE">
        <w:rPr>
          <w:rFonts w:hint="eastAsia"/>
          <w:lang w:eastAsia="de-DE"/>
        </w:rPr>
        <w:t>「無論誰當權」</w:t>
      </w:r>
      <w:bookmarkEnd w:id="5"/>
      <w:r w:rsidRPr="002965FE">
        <w:rPr>
          <w:rFonts w:hint="eastAsia"/>
          <w:lang w:eastAsia="de-DE"/>
        </w:rPr>
        <w:t>為例，在</w:t>
      </w:r>
      <w:r w:rsidRPr="002965FE">
        <w:rPr>
          <w:rFonts w:hint="eastAsia"/>
          <w:lang w:eastAsia="de-DE"/>
        </w:rPr>
        <w:t>63</w:t>
      </w:r>
      <w:r w:rsidRPr="002965FE">
        <w:rPr>
          <w:rFonts w:hint="eastAsia"/>
          <w:lang w:eastAsia="de-DE"/>
        </w:rPr>
        <w:t>行將此句子加入通用意圖列表</w:t>
      </w:r>
      <w:r w:rsidRPr="002965FE">
        <w:rPr>
          <w:rFonts w:hint="eastAsia"/>
          <w:lang w:eastAsia="de-DE"/>
        </w:rPr>
        <w:t xml:space="preserve"> "universal" </w:t>
      </w:r>
      <w:r w:rsidR="00FC5B90">
        <w:rPr>
          <w:rFonts w:hint="eastAsia"/>
        </w:rPr>
        <w:t>(</w:t>
      </w:r>
      <w:r w:rsidR="00FC5B90">
        <w:rPr>
          <w:rFonts w:hint="eastAsia"/>
        </w:rPr>
        <w:t>全稱語義</w:t>
      </w:r>
      <w:r w:rsidR="00FC5B90">
        <w:rPr>
          <w:rFonts w:hint="eastAsia"/>
        </w:rPr>
        <w:t>)</w:t>
      </w:r>
      <w:r w:rsidRPr="002965FE">
        <w:rPr>
          <w:rFonts w:hint="eastAsia"/>
          <w:lang w:eastAsia="de-DE"/>
        </w:rPr>
        <w:t>中，以表達系統辨識到該句符合此語</w:t>
      </w:r>
      <w:r w:rsidR="00D82C24" w:rsidRPr="00D82C24">
        <w:rPr>
          <w:rFonts w:hint="eastAsia"/>
        </w:rPr>
        <w:t>義</w:t>
      </w:r>
      <w:r w:rsidRPr="002965FE">
        <w:rPr>
          <w:rFonts w:hint="eastAsia"/>
          <w:lang w:eastAsia="de-DE"/>
        </w:rPr>
        <w:t>的結構。其次，系統以前文示例之修正過的結構</w:t>
      </w:r>
      <w:r w:rsidR="00901233" w:rsidRPr="00E53FCF">
        <w:rPr>
          <w:rFonts w:hint="eastAsia"/>
        </w:rPr>
        <w:t>(&lt;</w:t>
      </w:r>
      <w:proofErr w:type="spellStart"/>
      <w:r w:rsidR="00901233" w:rsidRPr="00E53FCF">
        <w:rPr>
          <w:rFonts w:hint="eastAsia"/>
        </w:rPr>
        <w:t>FUNC_inter</w:t>
      </w:r>
      <w:proofErr w:type="spellEnd"/>
      <w:r w:rsidR="00901233" w:rsidRPr="00E53FCF">
        <w:rPr>
          <w:rFonts w:hint="eastAsia"/>
        </w:rPr>
        <w:t>&gt;</w:t>
      </w:r>
      <w:r w:rsidR="00901233" w:rsidRPr="00E53FCF">
        <w:rPr>
          <w:rFonts w:hint="eastAsia"/>
        </w:rPr>
        <w:t>不論</w:t>
      </w:r>
      <w:r w:rsidR="00901233" w:rsidRPr="00E53FCF">
        <w:rPr>
          <w:rFonts w:hint="eastAsia"/>
        </w:rPr>
        <w:t>&lt;/</w:t>
      </w:r>
      <w:proofErr w:type="spellStart"/>
      <w:r w:rsidR="00901233" w:rsidRPr="00E53FCF">
        <w:rPr>
          <w:rFonts w:hint="eastAsia"/>
        </w:rPr>
        <w:t>FUNC_inter</w:t>
      </w:r>
      <w:proofErr w:type="spellEnd"/>
      <w:r w:rsidR="00901233" w:rsidRPr="00E53FCF">
        <w:rPr>
          <w:rFonts w:hint="eastAsia"/>
        </w:rPr>
        <w:t>&gt;|&lt;MODIFIER&gt;</w:t>
      </w:r>
      <w:r w:rsidR="00901233" w:rsidRPr="00E53FCF">
        <w:rPr>
          <w:rFonts w:hint="eastAsia"/>
        </w:rPr>
        <w:t>無論</w:t>
      </w:r>
      <w:r w:rsidR="00901233" w:rsidRPr="00E53FCF">
        <w:rPr>
          <w:rFonts w:hint="eastAsia"/>
        </w:rPr>
        <w:t>&lt;/MODIFIER&gt;)(&lt;AUX&gt;</w:t>
      </w:r>
      <w:r w:rsidR="00901233" w:rsidRPr="00E53FCF">
        <w:rPr>
          <w:rFonts w:hint="eastAsia"/>
        </w:rPr>
        <w:t>是</w:t>
      </w:r>
      <w:r w:rsidR="00901233" w:rsidRPr="00E53FCF">
        <w:rPr>
          <w:rFonts w:hint="eastAsia"/>
        </w:rPr>
        <w:lastRenderedPageBreak/>
        <w:t>&lt;/AUX&gt;)?&lt;</w:t>
      </w:r>
      <w:proofErr w:type="spellStart"/>
      <w:r w:rsidR="00901233" w:rsidRPr="00E53FCF">
        <w:rPr>
          <w:rFonts w:hint="eastAsia"/>
        </w:rPr>
        <w:t>CLAUSE_WhoQ</w:t>
      </w:r>
      <w:proofErr w:type="spellEnd"/>
      <w:r w:rsidR="00901233" w:rsidRPr="00E53FCF">
        <w:rPr>
          <w:rFonts w:hint="eastAsia"/>
        </w:rPr>
        <w:t>&gt;</w:t>
      </w:r>
      <w:r w:rsidR="00901233" w:rsidRPr="00E53FCF">
        <w:rPr>
          <w:rFonts w:hint="eastAsia"/>
        </w:rPr>
        <w:t>誰</w:t>
      </w:r>
      <w:r w:rsidR="00901233" w:rsidRPr="00E53FCF">
        <w:rPr>
          <w:rFonts w:hint="eastAsia"/>
        </w:rPr>
        <w:t>&lt;/</w:t>
      </w:r>
      <w:proofErr w:type="spellStart"/>
      <w:r w:rsidR="00901233" w:rsidRPr="00E53FCF">
        <w:rPr>
          <w:rFonts w:hint="eastAsia"/>
        </w:rPr>
        <w:t>CLAUSE_WhoQ</w:t>
      </w:r>
      <w:proofErr w:type="spellEnd"/>
      <w:r w:rsidR="00901233" w:rsidRPr="00E53FCF">
        <w:rPr>
          <w:rFonts w:hint="eastAsia"/>
        </w:rPr>
        <w:t>&gt;</w:t>
      </w:r>
      <w:r w:rsidRPr="002965FE">
        <w:rPr>
          <w:rFonts w:hint="eastAsia"/>
          <w:lang w:eastAsia="de-DE"/>
        </w:rPr>
        <w:t>為依據，更新</w:t>
      </w:r>
      <w:r w:rsidRPr="002965FE">
        <w:rPr>
          <w:rFonts w:hint="eastAsia"/>
          <w:lang w:eastAsia="de-DE"/>
        </w:rPr>
        <w:t xml:space="preserve"> "intent" </w:t>
      </w:r>
      <w:r w:rsidRPr="002965FE">
        <w:rPr>
          <w:rFonts w:hint="eastAsia"/>
          <w:lang w:eastAsia="de-DE"/>
        </w:rPr>
        <w:t>列表，將</w:t>
      </w:r>
      <w:r w:rsidRPr="002965FE">
        <w:rPr>
          <w:rFonts w:hint="eastAsia"/>
          <w:lang w:eastAsia="de-DE"/>
        </w:rPr>
        <w:t xml:space="preserve"> "c3" </w:t>
      </w:r>
      <w:r w:rsidRPr="002965FE">
        <w:rPr>
          <w:rFonts w:hint="eastAsia"/>
          <w:lang w:eastAsia="de-DE"/>
        </w:rPr>
        <w:t>加入其中</w:t>
      </w:r>
      <w:r w:rsidR="004B4FD4">
        <w:rPr>
          <w:rFonts w:hint="eastAsia"/>
        </w:rPr>
        <w:t>，</w:t>
      </w:r>
      <w:r w:rsidR="004B4FD4" w:rsidRPr="004B4FD4">
        <w:rPr>
          <w:rFonts w:hint="eastAsia"/>
          <w:highlight w:val="yellow"/>
        </w:rPr>
        <w:t>作為檢查器的判斷依據</w:t>
      </w:r>
      <w:r w:rsidR="004B4FD4">
        <w:rPr>
          <w:rFonts w:hint="eastAsia"/>
          <w:highlight w:val="yellow"/>
        </w:rPr>
        <w:t>之</w:t>
      </w:r>
      <w:proofErr w:type="gramStart"/>
      <w:r w:rsidR="004B4FD4">
        <w:rPr>
          <w:rFonts w:hint="eastAsia"/>
          <w:highlight w:val="yellow"/>
        </w:rPr>
        <w:t>一</w:t>
      </w:r>
      <w:proofErr w:type="gramEnd"/>
      <w:r w:rsidR="004B4FD4" w:rsidRPr="004B4FD4">
        <w:rPr>
          <w:rFonts w:hint="eastAsia"/>
          <w:highlight w:val="yellow"/>
        </w:rPr>
        <w:t>。</w:t>
      </w:r>
    </w:p>
    <w:p w14:paraId="4DD38296" w14:textId="77777777" w:rsidR="00901233" w:rsidRDefault="00901233" w:rsidP="00901233">
      <w:pPr>
        <w:pStyle w:val="-3"/>
        <w:rPr>
          <w:lang w:eastAsia="de-DE"/>
        </w:rPr>
      </w:pPr>
    </w:p>
    <w:p w14:paraId="39978A51" w14:textId="0C2067DC" w:rsidR="002965FE" w:rsidRPr="002965FE" w:rsidRDefault="002965FE" w:rsidP="00901233">
      <w:pPr>
        <w:pStyle w:val="-3"/>
      </w:pPr>
      <w:r w:rsidRPr="002965FE">
        <w:rPr>
          <w:rFonts w:hint="eastAsia"/>
          <w:lang w:eastAsia="de-DE"/>
        </w:rPr>
        <w:t>這裡</w:t>
      </w:r>
      <w:r w:rsidRPr="002965FE">
        <w:rPr>
          <w:rFonts w:hint="eastAsia"/>
          <w:lang w:eastAsia="de-DE"/>
        </w:rPr>
        <w:t>"c3"</w:t>
      </w:r>
      <w:r w:rsidRPr="002965FE">
        <w:rPr>
          <w:rFonts w:hint="eastAsia"/>
          <w:lang w:eastAsia="de-DE"/>
        </w:rPr>
        <w:t>為</w:t>
      </w:r>
      <w:proofErr w:type="gramStart"/>
      <w:r w:rsidR="004B4FD4">
        <w:rPr>
          <w:rFonts w:hint="eastAsia"/>
        </w:rPr>
        <w:t>為</w:t>
      </w:r>
      <w:proofErr w:type="gramEnd"/>
      <w:r w:rsidR="004B4FD4">
        <w:rPr>
          <w:rFonts w:hint="eastAsia"/>
        </w:rPr>
        <w:t>使程式碼簡短清晰的</w:t>
      </w:r>
      <w:r w:rsidRPr="002965FE">
        <w:rPr>
          <w:rFonts w:hint="eastAsia"/>
          <w:lang w:eastAsia="de-DE"/>
        </w:rPr>
        <w:t>自定義</w:t>
      </w:r>
      <w:r w:rsidR="004B4FD4">
        <w:rPr>
          <w:rFonts w:hint="eastAsia"/>
        </w:rPr>
        <w:t>句型</w:t>
      </w:r>
      <w:r w:rsidRPr="002965FE">
        <w:rPr>
          <w:rFonts w:hint="eastAsia"/>
          <w:lang w:eastAsia="de-DE"/>
        </w:rPr>
        <w:t>編號，</w:t>
      </w:r>
      <w:r w:rsidRPr="002965FE">
        <w:rPr>
          <w:rFonts w:hint="eastAsia"/>
          <w:lang w:eastAsia="de-DE"/>
        </w:rPr>
        <w:t>"c"</w:t>
      </w:r>
      <w:r w:rsidRPr="002965FE">
        <w:rPr>
          <w:rFonts w:hint="eastAsia"/>
          <w:lang w:eastAsia="de-DE"/>
        </w:rPr>
        <w:t>表徵全稱語</w:t>
      </w:r>
      <w:r w:rsidR="00D82C24">
        <w:rPr>
          <w:rFonts w:hint="eastAsia"/>
        </w:rPr>
        <w:t>義</w:t>
      </w:r>
      <w:r w:rsidRPr="002965FE">
        <w:rPr>
          <w:rFonts w:hint="eastAsia"/>
          <w:lang w:eastAsia="de-DE"/>
        </w:rPr>
        <w:t>，</w:t>
      </w:r>
      <w:r w:rsidRPr="002965FE">
        <w:rPr>
          <w:rFonts w:hint="eastAsia"/>
          <w:lang w:eastAsia="de-DE"/>
        </w:rPr>
        <w:t>"3"</w:t>
      </w:r>
      <w:r w:rsidRPr="002965FE">
        <w:rPr>
          <w:rFonts w:hint="eastAsia"/>
          <w:lang w:eastAsia="de-DE"/>
        </w:rPr>
        <w:t>表示全稱語義中的其中一個句子的結構。並且</w:t>
      </w:r>
      <w:r w:rsidRPr="002965FE">
        <w:rPr>
          <w:rFonts w:hint="eastAsia"/>
          <w:lang w:eastAsia="de-DE"/>
        </w:rPr>
        <w:t>64</w:t>
      </w:r>
      <w:r w:rsidRPr="002965FE">
        <w:rPr>
          <w:rFonts w:hint="eastAsia"/>
          <w:lang w:eastAsia="de-DE"/>
        </w:rPr>
        <w:t>行出現的</w:t>
      </w:r>
      <w:r w:rsidRPr="002965FE">
        <w:rPr>
          <w:rFonts w:hint="eastAsia"/>
          <w:lang w:eastAsia="de-DE"/>
        </w:rPr>
        <w:t>"a1", "a5"</w:t>
      </w:r>
      <w:r w:rsidRPr="002965FE">
        <w:rPr>
          <w:rFonts w:hint="eastAsia"/>
          <w:lang w:eastAsia="de-DE"/>
        </w:rPr>
        <w:t>和</w:t>
      </w:r>
      <w:r w:rsidRPr="002965FE">
        <w:rPr>
          <w:rFonts w:hint="eastAsia"/>
          <w:lang w:eastAsia="de-DE"/>
        </w:rPr>
        <w:t>"a9"</w:t>
      </w:r>
      <w:r w:rsidRPr="002965FE">
        <w:rPr>
          <w:rFonts w:hint="eastAsia"/>
          <w:lang w:eastAsia="de-DE"/>
        </w:rPr>
        <w:t>也是自定義編號，</w:t>
      </w:r>
      <w:r w:rsidRPr="002965FE">
        <w:rPr>
          <w:rFonts w:hint="eastAsia"/>
          <w:lang w:eastAsia="de-DE"/>
        </w:rPr>
        <w:t>"a"</w:t>
      </w:r>
      <w:r w:rsidRPr="002965FE">
        <w:rPr>
          <w:rFonts w:hint="eastAsia"/>
          <w:lang w:eastAsia="de-DE"/>
        </w:rPr>
        <w:t>表示疑問語</w:t>
      </w:r>
      <w:r w:rsidR="00D82C24">
        <w:rPr>
          <w:rFonts w:hint="eastAsia"/>
        </w:rPr>
        <w:t>義</w:t>
      </w:r>
      <w:r w:rsidRPr="002965FE">
        <w:rPr>
          <w:rFonts w:hint="eastAsia"/>
          <w:lang w:eastAsia="de-DE"/>
        </w:rPr>
        <w:t>，</w:t>
      </w:r>
      <w:r w:rsidRPr="002965FE">
        <w:rPr>
          <w:rFonts w:hint="eastAsia"/>
          <w:lang w:eastAsia="de-DE"/>
        </w:rPr>
        <w:t>"a1", "a5"</w:t>
      </w:r>
      <w:r w:rsidRPr="002965FE">
        <w:rPr>
          <w:rFonts w:hint="eastAsia"/>
          <w:lang w:eastAsia="de-DE"/>
        </w:rPr>
        <w:t>和</w:t>
      </w:r>
      <w:r w:rsidRPr="002965FE">
        <w:rPr>
          <w:rFonts w:hint="eastAsia"/>
          <w:lang w:eastAsia="de-DE"/>
        </w:rPr>
        <w:t>"a9"</w:t>
      </w:r>
      <w:r w:rsidRPr="002965FE">
        <w:rPr>
          <w:rFonts w:hint="eastAsia"/>
          <w:lang w:eastAsia="de-DE"/>
        </w:rPr>
        <w:t>各對應到不同包含</w:t>
      </w:r>
      <w:proofErr w:type="gramStart"/>
      <w:r w:rsidRPr="002965FE">
        <w:rPr>
          <w:rFonts w:hint="eastAsia"/>
          <w:lang w:eastAsia="de-DE"/>
        </w:rPr>
        <w:t>強</w:t>
      </w:r>
      <w:proofErr w:type="gramEnd"/>
      <w:r w:rsidRPr="002965FE">
        <w:rPr>
          <w:rFonts w:hint="eastAsia"/>
          <w:lang w:eastAsia="de-DE"/>
        </w:rPr>
        <w:t>疑問詞的句子結構，分別為以下所示</w:t>
      </w:r>
      <w:r w:rsidRPr="002965FE">
        <w:rPr>
          <w:rFonts w:hint="eastAsia"/>
          <w:lang w:eastAsia="de-DE"/>
        </w:rPr>
        <w:t>:</w:t>
      </w:r>
    </w:p>
    <w:p w14:paraId="343ACC0B" w14:textId="251A9F3F" w:rsidR="002965FE" w:rsidRPr="002965FE" w:rsidRDefault="002965FE" w:rsidP="00901233">
      <w:pPr>
        <w:pStyle w:val="Glosscontinued"/>
        <w:ind w:firstLine="0"/>
        <w:rPr>
          <w:lang w:val="en-US" w:eastAsia="de-DE"/>
        </w:rPr>
      </w:pPr>
    </w:p>
    <w:p w14:paraId="4EB29FF5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eastAsia="微軟正黑體" w:hAnsi="Times New Roman"/>
          <w:lang w:val="en-US" w:eastAsia="de-DE"/>
        </w:rPr>
        <w:t>a1</w:t>
      </w:r>
      <w:r w:rsidRPr="002965FE">
        <w:rPr>
          <w:rFonts w:hint="eastAsia"/>
          <w:lang w:val="en-US" w:eastAsia="de-DE"/>
        </w:rPr>
        <w:t>: 誰+</w:t>
      </w:r>
      <w:r w:rsidRPr="00901233">
        <w:rPr>
          <w:rFonts w:ascii="Times New Roman" w:hAnsi="Times New Roman"/>
          <w:lang w:val="en-US" w:eastAsia="de-DE"/>
        </w:rPr>
        <w:t>sentence-final interrogative particle</w:t>
      </w:r>
    </w:p>
    <w:p w14:paraId="35AF4B4D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hAnsi="Times New Roman"/>
          <w:lang w:val="en-US" w:eastAsia="de-DE"/>
        </w:rPr>
        <w:t>a5</w:t>
      </w:r>
      <w:r w:rsidRPr="002965FE">
        <w:rPr>
          <w:rFonts w:hint="eastAsia"/>
          <w:lang w:val="en-US" w:eastAsia="de-DE"/>
        </w:rPr>
        <w:t>: 還有+誰</w:t>
      </w:r>
    </w:p>
    <w:p w14:paraId="20E8A5E3" w14:textId="77777777" w:rsidR="002965FE" w:rsidRPr="002965FE" w:rsidRDefault="002965FE" w:rsidP="002965FE">
      <w:pPr>
        <w:pStyle w:val="Glosscontinued"/>
        <w:rPr>
          <w:lang w:val="en-US" w:eastAsia="de-DE"/>
        </w:rPr>
      </w:pPr>
      <w:r w:rsidRPr="00901233">
        <w:rPr>
          <w:rFonts w:ascii="Times New Roman" w:hAnsi="Times New Roman"/>
          <w:lang w:val="en-US" w:eastAsia="de-DE"/>
        </w:rPr>
        <w:t>a9</w:t>
      </w:r>
      <w:r w:rsidRPr="002965FE">
        <w:rPr>
          <w:rFonts w:hint="eastAsia"/>
          <w:lang w:val="en-US" w:eastAsia="de-DE"/>
        </w:rPr>
        <w:t xml:space="preserve">: 誰+ </w:t>
      </w:r>
      <w:r w:rsidRPr="00901233">
        <w:rPr>
          <w:rFonts w:ascii="Times New Roman" w:hAnsi="Times New Roman"/>
          <w:lang w:val="en-US" w:eastAsia="de-DE"/>
        </w:rPr>
        <w:t>conjunction + noun or</w:t>
      </w:r>
      <w:r w:rsidRPr="002965FE">
        <w:rPr>
          <w:rFonts w:hint="eastAsia"/>
          <w:lang w:val="en-US" w:eastAsia="de-DE"/>
        </w:rPr>
        <w:t xml:space="preserve"> 誰</w:t>
      </w:r>
    </w:p>
    <w:p w14:paraId="1830B1EF" w14:textId="77777777" w:rsidR="002965FE" w:rsidRPr="002965FE" w:rsidRDefault="002965FE" w:rsidP="002965FE">
      <w:pPr>
        <w:pStyle w:val="Glosscontinued"/>
        <w:rPr>
          <w:lang w:val="en-US" w:eastAsia="de-DE"/>
        </w:rPr>
      </w:pPr>
    </w:p>
    <w:p w14:paraId="60B7893C" w14:textId="65048D25" w:rsidR="005903A6" w:rsidRDefault="00901233" w:rsidP="005903A6">
      <w:pPr>
        <w:pStyle w:val="Glosscontinued"/>
        <w:ind w:left="567" w:firstLine="0"/>
        <w:rPr>
          <w:lang w:val="en-US"/>
        </w:rPr>
      </w:pPr>
      <w:r>
        <w:rPr>
          <w:rFonts w:hint="eastAsia"/>
          <w:lang w:val="en-US"/>
        </w:rPr>
        <w:t>以上</w:t>
      </w:r>
      <w:r w:rsidR="002965FE" w:rsidRPr="002965FE">
        <w:rPr>
          <w:rFonts w:hint="eastAsia"/>
          <w:lang w:val="en-US" w:eastAsia="de-DE"/>
        </w:rPr>
        <w:t>結構被列為</w:t>
      </w:r>
      <w:proofErr w:type="gramStart"/>
      <w:r w:rsidR="002965FE" w:rsidRPr="002965FE">
        <w:rPr>
          <w:rFonts w:hint="eastAsia"/>
          <w:lang w:val="en-US" w:eastAsia="de-DE"/>
        </w:rPr>
        <w:t>強</w:t>
      </w:r>
      <w:proofErr w:type="gramEnd"/>
      <w:r w:rsidR="002965FE" w:rsidRPr="002965FE">
        <w:rPr>
          <w:rFonts w:hint="eastAsia"/>
          <w:lang w:val="en-US" w:eastAsia="de-DE"/>
        </w:rPr>
        <w:t>疑問詞，也就是當以上結構和全稱語義的</w:t>
      </w:r>
      <w:proofErr w:type="gramStart"/>
      <w:r w:rsidR="002965FE" w:rsidRPr="002965FE">
        <w:rPr>
          <w:rFonts w:hint="eastAsia"/>
          <w:lang w:val="en-US" w:eastAsia="de-DE"/>
        </w:rPr>
        <w:t>核可詞同時</w:t>
      </w:r>
      <w:proofErr w:type="gramEnd"/>
      <w:r w:rsidR="002965FE" w:rsidRPr="002965FE">
        <w:rPr>
          <w:rFonts w:hint="eastAsia"/>
          <w:lang w:val="en-US" w:eastAsia="de-DE"/>
        </w:rPr>
        <w:t>出現在句子時，檢查器會將其判斷為疑問語</w:t>
      </w:r>
      <w:r w:rsidR="00D82C24">
        <w:rPr>
          <w:rFonts w:hint="eastAsia"/>
          <w:lang w:val="en-US"/>
        </w:rPr>
        <w:t>義</w:t>
      </w:r>
      <w:r w:rsidR="002965FE" w:rsidRPr="002965FE">
        <w:rPr>
          <w:rFonts w:hint="eastAsia"/>
          <w:lang w:val="en-US" w:eastAsia="de-DE"/>
        </w:rPr>
        <w:t>，如圖的第</w:t>
      </w:r>
      <w:r w:rsidR="002965FE" w:rsidRPr="00901233">
        <w:rPr>
          <w:rFonts w:ascii="Times New Roman" w:hAnsi="Times New Roman"/>
          <w:lang w:val="en-US" w:eastAsia="de-DE"/>
        </w:rPr>
        <w:t>64</w:t>
      </w:r>
      <w:r w:rsidR="002965FE" w:rsidRPr="002965FE">
        <w:rPr>
          <w:rFonts w:hint="eastAsia"/>
          <w:lang w:val="en-US" w:eastAsia="de-DE"/>
        </w:rPr>
        <w:t xml:space="preserve">和 </w:t>
      </w:r>
      <w:r w:rsidR="002965FE" w:rsidRPr="00901233">
        <w:rPr>
          <w:rFonts w:ascii="Times New Roman" w:hAnsi="Times New Roman"/>
          <w:lang w:val="en-US" w:eastAsia="de-DE"/>
        </w:rPr>
        <w:t>66</w:t>
      </w:r>
      <w:r w:rsidR="002965FE" w:rsidRPr="002965FE">
        <w:rPr>
          <w:rFonts w:hint="eastAsia"/>
          <w:lang w:val="en-US" w:eastAsia="de-DE"/>
        </w:rPr>
        <w:t>行所示</w:t>
      </w:r>
      <w:r w:rsidR="005903A6">
        <w:rPr>
          <w:rFonts w:hint="eastAsia"/>
          <w:lang w:val="en-US"/>
        </w:rPr>
        <w:t>:</w:t>
      </w:r>
    </w:p>
    <w:p w14:paraId="5A3D685B" w14:textId="77777777" w:rsidR="005903A6" w:rsidRDefault="005903A6" w:rsidP="005903A6">
      <w:pPr>
        <w:pStyle w:val="Glosscontinued"/>
        <w:ind w:left="567" w:firstLine="0"/>
        <w:rPr>
          <w:lang w:val="en-US"/>
        </w:rPr>
      </w:pPr>
    </w:p>
    <w:p w14:paraId="21B07E8A" w14:textId="77777777" w:rsidR="005903A6" w:rsidRPr="00FC510E" w:rsidRDefault="005903A6" w:rsidP="005903A6">
      <w:pPr>
        <w:pStyle w:val="Glosscontinued"/>
        <w:ind w:left="567" w:firstLine="0"/>
        <w:rPr>
          <w:highlight w:val="yellow"/>
          <w:lang w:val="en-US"/>
        </w:rPr>
      </w:pPr>
      <w:r w:rsidRPr="00FC510E">
        <w:rPr>
          <w:rFonts w:ascii="Times New Roman" w:hAnsi="Times New Roman"/>
          <w:highlight w:val="yellow"/>
          <w:lang w:val="en-US"/>
        </w:rPr>
        <w:t>64</w:t>
      </w:r>
      <w:r w:rsidRPr="00FC510E">
        <w:rPr>
          <w:rFonts w:hint="eastAsia"/>
          <w:highlight w:val="yellow"/>
          <w:lang w:val="en-US"/>
        </w:rPr>
        <w:t>行</w:t>
      </w:r>
      <w:r w:rsidRPr="00FC510E">
        <w:rPr>
          <w:rFonts w:ascii="Times New Roman" w:hAnsi="Times New Roman"/>
          <w:highlight w:val="yellow"/>
          <w:lang w:val="en-US"/>
        </w:rPr>
        <w:t xml:space="preserve">:if 'a1'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 xml:space="preserve">["intent"] and 'a5'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 xml:space="preserve">["intent"] and 'a9' not in </w:t>
      </w:r>
      <w:proofErr w:type="spellStart"/>
      <w:r w:rsidRPr="00FC510E">
        <w:rPr>
          <w:rFonts w:ascii="Times New Roman" w:hAnsi="Times New Roman"/>
          <w:highlight w:val="yellow"/>
          <w:lang w:val="en-US"/>
        </w:rPr>
        <w:t>resultDICT</w:t>
      </w:r>
      <w:proofErr w:type="spellEnd"/>
      <w:r w:rsidRPr="00FC510E">
        <w:rPr>
          <w:rFonts w:ascii="Times New Roman" w:hAnsi="Times New Roman"/>
          <w:highlight w:val="yellow"/>
          <w:lang w:val="en-US"/>
        </w:rPr>
        <w:t>["intent"]</w:t>
      </w:r>
    </w:p>
    <w:p w14:paraId="311A711E" w14:textId="77777777" w:rsidR="005903A6" w:rsidRPr="00FC510E" w:rsidRDefault="005903A6" w:rsidP="005903A6">
      <w:pPr>
        <w:pStyle w:val="Glosscontinued"/>
        <w:ind w:left="567" w:firstLine="0"/>
        <w:rPr>
          <w:highlight w:val="yellow"/>
          <w:lang w:val="en-US"/>
        </w:rPr>
      </w:pPr>
    </w:p>
    <w:p w14:paraId="7A107C32" w14:textId="3A698387" w:rsidR="005903A6" w:rsidRPr="00FC510E" w:rsidRDefault="00B570E5" w:rsidP="005903A6">
      <w:pPr>
        <w:pStyle w:val="Glosscontinued"/>
        <w:ind w:left="567" w:firstLine="0"/>
        <w:rPr>
          <w:highlight w:val="yellow"/>
        </w:rPr>
      </w:pPr>
      <w:r w:rsidRPr="00B570E5">
        <w:rPr>
          <w:rFonts w:hint="eastAsia"/>
          <w:lang w:val="en-US"/>
        </w:rPr>
        <w:t xml:space="preserve">如果在 </w:t>
      </w:r>
      <w:r w:rsidRPr="00B570E5">
        <w:rPr>
          <w:rFonts w:ascii="Times New Roman" w:hAnsi="Times New Roman"/>
          <w:lang w:val="en-US"/>
        </w:rPr>
        <w:t>"intent"</w:t>
      </w:r>
      <w:r w:rsidRPr="00B570E5">
        <w:rPr>
          <w:rFonts w:hint="eastAsia"/>
          <w:lang w:val="en-US"/>
        </w:rPr>
        <w:t xml:space="preserve"> 列表中找不到 </w:t>
      </w:r>
      <w:r w:rsidRPr="00FC510E">
        <w:rPr>
          <w:rFonts w:ascii="Times New Roman" w:hAnsi="Times New Roman"/>
          <w:highlight w:val="yellow"/>
          <w:lang w:eastAsia="de-DE"/>
        </w:rPr>
        <w:t>"a1", "a5"</w:t>
      </w:r>
      <w:r w:rsidRPr="00FC510E">
        <w:rPr>
          <w:rFonts w:hint="eastAsia"/>
          <w:highlight w:val="yellow"/>
          <w:lang w:eastAsia="de-DE"/>
        </w:rPr>
        <w:t>和</w:t>
      </w:r>
      <w:r w:rsidRPr="00FC510E">
        <w:rPr>
          <w:rFonts w:ascii="Times New Roman" w:hAnsi="Times New Roman"/>
          <w:highlight w:val="yellow"/>
          <w:lang w:eastAsia="de-DE"/>
        </w:rPr>
        <w:t>"a9"</w:t>
      </w:r>
      <w:r w:rsidRPr="00B570E5">
        <w:rPr>
          <w:rFonts w:hint="eastAsia"/>
          <w:lang w:val="en-US"/>
        </w:rPr>
        <w:t>這三</w:t>
      </w:r>
      <w:proofErr w:type="gramStart"/>
      <w:r w:rsidRPr="00B570E5">
        <w:rPr>
          <w:rFonts w:hint="eastAsia"/>
          <w:lang w:val="en-US"/>
        </w:rPr>
        <w:t>個</w:t>
      </w:r>
      <w:proofErr w:type="gramEnd"/>
      <w:r w:rsidRPr="00B570E5">
        <w:rPr>
          <w:rFonts w:hint="eastAsia"/>
          <w:lang w:val="en-US"/>
        </w:rPr>
        <w:t>元素，則進入這個條件判斷。</w:t>
      </w:r>
      <w:r w:rsidR="004B4FD4" w:rsidRPr="00FC510E">
        <w:rPr>
          <w:rFonts w:hint="eastAsia"/>
          <w:highlight w:val="yellow"/>
          <w:lang w:val="en-US"/>
        </w:rPr>
        <w:t>代表如果</w:t>
      </w:r>
      <w:r w:rsidR="004B4FD4" w:rsidRPr="00FC510E">
        <w:rPr>
          <w:rFonts w:ascii="Times New Roman" w:hAnsi="Times New Roman"/>
          <w:highlight w:val="yellow"/>
          <w:lang w:eastAsia="de-DE"/>
        </w:rPr>
        <w:t>"a1", "a5"</w:t>
      </w:r>
      <w:r w:rsidR="004B4FD4" w:rsidRPr="00FC510E">
        <w:rPr>
          <w:rFonts w:hint="eastAsia"/>
          <w:highlight w:val="yellow"/>
          <w:lang w:eastAsia="de-DE"/>
        </w:rPr>
        <w:t>和</w:t>
      </w:r>
      <w:r w:rsidR="004B4FD4" w:rsidRPr="00FC510E">
        <w:rPr>
          <w:rFonts w:ascii="Times New Roman" w:hAnsi="Times New Roman"/>
          <w:highlight w:val="yellow"/>
          <w:lang w:eastAsia="de-DE"/>
        </w:rPr>
        <w:t>"a9"</w:t>
      </w:r>
      <w:r w:rsidR="004B4FD4" w:rsidRPr="00FC510E">
        <w:rPr>
          <w:rFonts w:hint="eastAsia"/>
          <w:highlight w:val="yellow"/>
        </w:rPr>
        <w:t>未出現在比對出的</w:t>
      </w:r>
      <w:r w:rsidR="00B54CEC" w:rsidRPr="00FC510E">
        <w:rPr>
          <w:rFonts w:ascii="Times New Roman" w:hAnsi="Times New Roman"/>
          <w:highlight w:val="yellow"/>
          <w:lang w:eastAsia="de-DE"/>
        </w:rPr>
        <w:t>intent</w:t>
      </w:r>
      <w:r w:rsidR="00B54CEC" w:rsidRPr="00FC510E">
        <w:rPr>
          <w:rFonts w:hint="eastAsia"/>
          <w:highlight w:val="yellow"/>
        </w:rPr>
        <w:t>列表中，也就是</w:t>
      </w:r>
      <w:proofErr w:type="gramStart"/>
      <w:r w:rsidR="00B54CEC" w:rsidRPr="00FC510E">
        <w:rPr>
          <w:rFonts w:hint="eastAsia"/>
          <w:highlight w:val="yellow"/>
        </w:rPr>
        <w:t>強</w:t>
      </w:r>
      <w:proofErr w:type="gramEnd"/>
      <w:r w:rsidR="00B54CEC" w:rsidRPr="00FC510E">
        <w:rPr>
          <w:rFonts w:hint="eastAsia"/>
          <w:highlight w:val="yellow"/>
        </w:rPr>
        <w:t>疑問詞未在測試句中出現</w:t>
      </w:r>
      <w:r>
        <w:rPr>
          <w:rFonts w:hint="eastAsia"/>
          <w:highlight w:val="yellow"/>
        </w:rPr>
        <w:t>，才進入以下的判斷式</w:t>
      </w:r>
      <w:r w:rsidR="005903A6" w:rsidRPr="00FC510E">
        <w:rPr>
          <w:rFonts w:hint="eastAsia"/>
          <w:highlight w:val="yellow"/>
        </w:rPr>
        <w:t>。</w:t>
      </w:r>
      <w:r>
        <w:rPr>
          <w:rFonts w:hint="eastAsia"/>
          <w:highlight w:val="yellow"/>
        </w:rPr>
        <w:t xml:space="preserve"> </w:t>
      </w:r>
    </w:p>
    <w:p w14:paraId="013CDB3B" w14:textId="77777777" w:rsidR="005903A6" w:rsidRPr="00FC510E" w:rsidRDefault="005903A6" w:rsidP="005903A6">
      <w:pPr>
        <w:pStyle w:val="Glosscontinued"/>
        <w:ind w:left="567" w:firstLine="0"/>
        <w:rPr>
          <w:highlight w:val="yellow"/>
        </w:rPr>
      </w:pPr>
    </w:p>
    <w:p w14:paraId="105F84F5" w14:textId="7D38DF69" w:rsidR="005903A6" w:rsidRPr="00FC510E" w:rsidRDefault="005903A6" w:rsidP="00B570E5">
      <w:pPr>
        <w:pStyle w:val="Glosscontinued"/>
        <w:ind w:left="567" w:firstLine="0"/>
        <w:rPr>
          <w:highlight w:val="yellow"/>
        </w:rPr>
      </w:pPr>
      <w:r w:rsidRPr="00FC510E">
        <w:rPr>
          <w:rFonts w:ascii="Times New Roman" w:hAnsi="Times New Roman"/>
          <w:highlight w:val="yellow"/>
        </w:rPr>
        <w:t>66</w:t>
      </w:r>
      <w:r w:rsidRPr="00FC510E">
        <w:rPr>
          <w:rFonts w:hint="eastAsia"/>
          <w:highlight w:val="yellow"/>
        </w:rPr>
        <w:t>行</w:t>
      </w:r>
      <w:r w:rsidRPr="00FC510E">
        <w:rPr>
          <w:rFonts w:ascii="Times New Roman" w:hAnsi="Times New Roman"/>
          <w:highlight w:val="yellow"/>
        </w:rPr>
        <w:t>:item for item in resultDICT["intent"]</w:t>
      </w:r>
      <w:r w:rsidR="00B570E5" w:rsidRPr="00B570E5">
        <w:rPr>
          <w:rFonts w:ascii="Times New Roman" w:hAnsi="Times New Roman"/>
          <w:highlight w:val="yellow"/>
        </w:rPr>
        <w:t xml:space="preserve"> </w:t>
      </w:r>
      <w:r w:rsidR="00B570E5" w:rsidRPr="00FC510E">
        <w:rPr>
          <w:rFonts w:ascii="Times New Roman" w:hAnsi="Times New Roman"/>
          <w:highlight w:val="yellow"/>
        </w:rPr>
        <w:t>if "a" not in item</w:t>
      </w:r>
      <w:r w:rsidRPr="00FC510E">
        <w:rPr>
          <w:highlight w:val="yellow"/>
        </w:rPr>
        <w:t xml:space="preserve">: </w:t>
      </w:r>
      <w:r w:rsidRPr="00FC510E">
        <w:rPr>
          <w:rFonts w:hint="eastAsia"/>
          <w:highlight w:val="yellow"/>
        </w:rPr>
        <w:t>遍歷</w:t>
      </w:r>
      <w:r w:rsidRPr="00FC510E">
        <w:rPr>
          <w:rFonts w:ascii="Times New Roman" w:hAnsi="Times New Roman"/>
          <w:highlight w:val="yellow"/>
        </w:rPr>
        <w:t xml:space="preserve">"intent" </w:t>
      </w:r>
      <w:r w:rsidRPr="00FC510E">
        <w:rPr>
          <w:rFonts w:hint="eastAsia"/>
          <w:highlight w:val="yellow"/>
        </w:rPr>
        <w:t>列表中的每</w:t>
      </w:r>
      <w:proofErr w:type="gramStart"/>
      <w:r w:rsidRPr="00FC510E">
        <w:rPr>
          <w:rFonts w:hint="eastAsia"/>
          <w:highlight w:val="yellow"/>
        </w:rPr>
        <w:t>個</w:t>
      </w:r>
      <w:proofErr w:type="gramEnd"/>
      <w:r w:rsidRPr="00FC510E">
        <w:rPr>
          <w:rFonts w:hint="eastAsia"/>
          <w:highlight w:val="yellow"/>
        </w:rPr>
        <w:t xml:space="preserve">元素，並將元素指定為 </w:t>
      </w:r>
      <w:r w:rsidRPr="00FC510E">
        <w:rPr>
          <w:rFonts w:ascii="Times New Roman" w:hAnsi="Times New Roman"/>
          <w:highlight w:val="yellow"/>
        </w:rPr>
        <w:t>“item”</w:t>
      </w:r>
      <w:r w:rsidR="00B570E5">
        <w:rPr>
          <w:rFonts w:ascii="Times New Roman" w:hAnsi="Times New Roman" w:hint="eastAsia"/>
          <w:highlight w:val="yellow"/>
        </w:rPr>
        <w:t>，</w:t>
      </w:r>
      <w:r w:rsidRPr="00FC510E">
        <w:rPr>
          <w:rFonts w:hint="eastAsia"/>
          <w:highlight w:val="yellow"/>
        </w:rPr>
        <w:t>只有當元素中不包含字母</w:t>
      </w:r>
      <w:r w:rsidRPr="00FC510E">
        <w:rPr>
          <w:rFonts w:ascii="Times New Roman" w:hAnsi="Times New Roman"/>
          <w:highlight w:val="yellow"/>
        </w:rPr>
        <w:t xml:space="preserve"> "a"</w:t>
      </w:r>
      <w:r w:rsidRPr="00FC510E">
        <w:rPr>
          <w:rFonts w:hint="eastAsia"/>
          <w:highlight w:val="yellow"/>
        </w:rPr>
        <w:t xml:space="preserve"> 時，才將該元素加入到新的</w:t>
      </w:r>
      <w:r w:rsidRPr="00FC510E">
        <w:rPr>
          <w:rFonts w:ascii="Times New Roman" w:hAnsi="Times New Roman"/>
          <w:highlight w:val="yellow"/>
        </w:rPr>
        <w:t>intent</w:t>
      </w:r>
      <w:r w:rsidRPr="00FC510E">
        <w:rPr>
          <w:rFonts w:hint="eastAsia"/>
          <w:highlight w:val="yellow"/>
        </w:rPr>
        <w:t>列表中。</w:t>
      </w:r>
      <w:r w:rsidR="00B570E5">
        <w:rPr>
          <w:rFonts w:hint="eastAsia"/>
          <w:highlight w:val="yellow"/>
        </w:rPr>
        <w:t>也就是無強疑問詞出現的條件下，</w:t>
      </w:r>
      <w:r w:rsidR="00B570E5" w:rsidRPr="00B570E5">
        <w:rPr>
          <w:rFonts w:hint="eastAsia"/>
        </w:rPr>
        <w:t>將</w:t>
      </w:r>
      <w:r w:rsidR="00B570E5" w:rsidRPr="00B570E5">
        <w:rPr>
          <w:rFonts w:ascii="Times New Roman" w:hAnsi="Times New Roman"/>
        </w:rPr>
        <w:t xml:space="preserve"> "intent"</w:t>
      </w:r>
      <w:r w:rsidR="00B570E5" w:rsidRPr="00B570E5">
        <w:rPr>
          <w:rFonts w:hint="eastAsia"/>
        </w:rPr>
        <w:t xml:space="preserve"> 列表中包含字母 </w:t>
      </w:r>
      <w:r w:rsidR="00B570E5" w:rsidRPr="00B570E5">
        <w:rPr>
          <w:rFonts w:ascii="Times New Roman" w:hAnsi="Times New Roman"/>
        </w:rPr>
        <w:t xml:space="preserve">"a" </w:t>
      </w:r>
      <w:r w:rsidR="00B570E5" w:rsidRPr="00B570E5">
        <w:rPr>
          <w:rFonts w:hint="eastAsia"/>
        </w:rPr>
        <w:t>的元素</w:t>
      </w:r>
      <w:r w:rsidR="00B570E5">
        <w:rPr>
          <w:rFonts w:hint="eastAsia"/>
        </w:rPr>
        <w:t>(其他弱疑問詞，不影響存在、全稱語義)</w:t>
      </w:r>
      <w:r w:rsidR="00B570E5" w:rsidRPr="00B570E5">
        <w:rPr>
          <w:rFonts w:hint="eastAsia"/>
        </w:rPr>
        <w:t>過濾掉。</w:t>
      </w:r>
    </w:p>
    <w:p w14:paraId="2E6C58E8" w14:textId="77777777" w:rsidR="005903A6" w:rsidRPr="00FC510E" w:rsidRDefault="005903A6" w:rsidP="005903A6">
      <w:pPr>
        <w:pStyle w:val="Glosscontinued"/>
        <w:ind w:left="567" w:firstLine="0"/>
        <w:rPr>
          <w:highlight w:val="yellow"/>
        </w:rPr>
      </w:pPr>
    </w:p>
    <w:p w14:paraId="19DD880A" w14:textId="242DD872" w:rsidR="008B69FB" w:rsidRDefault="005903A6" w:rsidP="008B69FB">
      <w:pPr>
        <w:pStyle w:val="Glosscontinued"/>
        <w:ind w:left="567" w:firstLine="0"/>
        <w:rPr>
          <w:rFonts w:ascii="Times New Roman" w:hAnsi="Times New Roman"/>
          <w:highlight w:val="yellow"/>
        </w:rPr>
      </w:pPr>
      <w:r w:rsidRPr="00FC510E">
        <w:rPr>
          <w:rFonts w:hint="eastAsia"/>
          <w:highlight w:val="yellow"/>
        </w:rPr>
        <w:t>而</w:t>
      </w:r>
      <w:r w:rsidR="00B570E5">
        <w:rPr>
          <w:rFonts w:hint="eastAsia"/>
          <w:highlight w:val="yellow"/>
        </w:rPr>
        <w:t>以</w:t>
      </w:r>
      <w:r w:rsidRPr="00FC510E">
        <w:rPr>
          <w:rFonts w:hint="eastAsia"/>
          <w:highlight w:val="yellow"/>
        </w:rPr>
        <w:t>測試句:</w:t>
      </w:r>
      <w:r w:rsidRPr="00FC510E">
        <w:rPr>
          <w:rFonts w:hint="eastAsia"/>
          <w:highlight w:val="yellow"/>
          <w:lang w:eastAsia="de-DE"/>
        </w:rPr>
        <w:t xml:space="preserve"> 「無論誰當權」</w:t>
      </w:r>
      <w:r w:rsidR="00B570E5">
        <w:rPr>
          <w:rFonts w:hint="eastAsia"/>
          <w:highlight w:val="yellow"/>
        </w:rPr>
        <w:t>為例:</w:t>
      </w:r>
      <w:r w:rsidR="00B570E5">
        <w:rPr>
          <w:highlight w:val="yellow"/>
          <w:lang w:eastAsia="de-DE"/>
        </w:rPr>
        <w:br/>
      </w:r>
      <w:r w:rsidR="00B570E5">
        <w:rPr>
          <w:highlight w:val="yellow"/>
          <w:lang w:eastAsia="de-DE"/>
        </w:rPr>
        <w:br/>
      </w:r>
      <w:r w:rsidR="00CD4F54">
        <w:rPr>
          <w:rFonts w:hint="eastAsia"/>
          <w:highlight w:val="yellow"/>
        </w:rPr>
        <w:t>程式到第</w:t>
      </w:r>
      <w:r w:rsidR="00CD4F54" w:rsidRPr="00CD4F54">
        <w:rPr>
          <w:rFonts w:ascii="Times New Roman" w:hAnsi="Times New Roman"/>
          <w:highlight w:val="yellow"/>
        </w:rPr>
        <w:t>64</w:t>
      </w:r>
      <w:r w:rsidR="00CD4F54">
        <w:rPr>
          <w:rFonts w:hint="eastAsia"/>
          <w:highlight w:val="yellow"/>
        </w:rPr>
        <w:t>行時，</w:t>
      </w:r>
      <w:r w:rsidR="00B54CEC" w:rsidRPr="00FC510E">
        <w:rPr>
          <w:rFonts w:hint="eastAsia"/>
          <w:highlight w:val="yellow"/>
        </w:rPr>
        <w:t>在</w:t>
      </w:r>
      <w:r w:rsidR="00B54CEC" w:rsidRPr="00FC510E">
        <w:rPr>
          <w:rFonts w:ascii="Times New Roman" w:hAnsi="Times New Roman"/>
          <w:highlight w:val="yellow"/>
        </w:rPr>
        <w:t>intent</w:t>
      </w:r>
      <w:r w:rsidR="00B54CEC" w:rsidRPr="00FC510E">
        <w:rPr>
          <w:rFonts w:hint="eastAsia"/>
          <w:highlight w:val="yellow"/>
        </w:rPr>
        <w:t>列表中</w:t>
      </w:r>
      <w:r w:rsidRPr="00FC510E">
        <w:rPr>
          <w:rFonts w:hint="eastAsia"/>
          <w:highlight w:val="yellow"/>
        </w:rPr>
        <w:t>包含</w:t>
      </w:r>
      <w:r w:rsidR="00B54CEC" w:rsidRPr="00FC510E">
        <w:rPr>
          <w:rFonts w:ascii="Times New Roman" w:hAnsi="Times New Roman"/>
          <w:highlight w:val="yellow"/>
        </w:rPr>
        <w:t>c3</w:t>
      </w:r>
      <w:r w:rsidRPr="00FC510E">
        <w:rPr>
          <w:rFonts w:ascii="Times New Roman" w:hAnsi="Times New Roman" w:hint="eastAsia"/>
          <w:highlight w:val="yellow"/>
        </w:rPr>
        <w:t>(</w:t>
      </w:r>
      <w:r w:rsidRPr="00FC510E">
        <w:rPr>
          <w:rFonts w:ascii="Times New Roman" w:hAnsi="Times New Roman" w:hint="eastAsia"/>
          <w:highlight w:val="yellow"/>
        </w:rPr>
        <w:t>全稱語義句型</w:t>
      </w:r>
      <w:r w:rsidRPr="00FC510E">
        <w:rPr>
          <w:rFonts w:ascii="Times New Roman" w:hAnsi="Times New Roman" w:hint="eastAsia"/>
          <w:highlight w:val="yellow"/>
        </w:rPr>
        <w:t>)</w:t>
      </w:r>
      <w:r w:rsidR="00B54CEC" w:rsidRPr="00FC510E">
        <w:rPr>
          <w:rFonts w:ascii="Times New Roman" w:hAnsi="Times New Roman" w:hint="eastAsia"/>
          <w:highlight w:val="yellow"/>
        </w:rPr>
        <w:t>，</w:t>
      </w:r>
      <w:r w:rsidR="00B570E5">
        <w:rPr>
          <w:rFonts w:ascii="Times New Roman" w:hAnsi="Times New Roman" w:hint="eastAsia"/>
          <w:highlight w:val="yellow"/>
        </w:rPr>
        <w:t>而不包含</w:t>
      </w:r>
      <w:r w:rsidR="00B570E5" w:rsidRPr="00FC510E">
        <w:rPr>
          <w:rFonts w:ascii="Times New Roman" w:hAnsi="Times New Roman"/>
          <w:highlight w:val="yellow"/>
          <w:lang w:eastAsia="de-DE"/>
        </w:rPr>
        <w:t>"a1", "a5"</w:t>
      </w:r>
      <w:r w:rsidR="00B570E5" w:rsidRPr="00FC510E">
        <w:rPr>
          <w:rFonts w:hint="eastAsia"/>
          <w:highlight w:val="yellow"/>
          <w:lang w:eastAsia="de-DE"/>
        </w:rPr>
        <w:t>和</w:t>
      </w:r>
      <w:r w:rsidR="00B570E5" w:rsidRPr="00FC510E">
        <w:rPr>
          <w:rFonts w:ascii="Times New Roman" w:hAnsi="Times New Roman"/>
          <w:highlight w:val="yellow"/>
          <w:lang w:eastAsia="de-DE"/>
        </w:rPr>
        <w:t>"a9"</w:t>
      </w:r>
      <w:r w:rsidR="00B570E5" w:rsidRPr="00B570E5">
        <w:rPr>
          <w:rFonts w:hint="eastAsia"/>
          <w:highlight w:val="yellow"/>
          <w:lang w:val="en-US"/>
        </w:rPr>
        <w:t>這三</w:t>
      </w:r>
      <w:proofErr w:type="gramStart"/>
      <w:r w:rsidR="00B570E5" w:rsidRPr="00B570E5">
        <w:rPr>
          <w:rFonts w:hint="eastAsia"/>
          <w:highlight w:val="yellow"/>
          <w:lang w:val="en-US"/>
        </w:rPr>
        <w:t>個</w:t>
      </w:r>
      <w:proofErr w:type="gramEnd"/>
      <w:r w:rsidR="00B570E5" w:rsidRPr="00B570E5">
        <w:rPr>
          <w:rFonts w:hint="eastAsia"/>
          <w:highlight w:val="yellow"/>
          <w:lang w:val="en-US"/>
        </w:rPr>
        <w:t>元素，</w:t>
      </w:r>
      <w:r w:rsidR="00B570E5">
        <w:rPr>
          <w:rFonts w:hint="eastAsia"/>
          <w:highlight w:val="yellow"/>
          <w:lang w:val="en-US"/>
        </w:rPr>
        <w:t>進入了</w:t>
      </w:r>
      <w:r w:rsidR="00CD4F54">
        <w:rPr>
          <w:rFonts w:hint="eastAsia"/>
          <w:highlight w:val="yellow"/>
          <w:lang w:val="en-US"/>
        </w:rPr>
        <w:t>下面的</w:t>
      </w:r>
      <w:r w:rsidR="00B570E5">
        <w:rPr>
          <w:rFonts w:hint="eastAsia"/>
          <w:highlight w:val="yellow"/>
          <w:lang w:val="en-US"/>
        </w:rPr>
        <w:t>判斷式。</w:t>
      </w:r>
      <w:r w:rsidR="00B570E5">
        <w:rPr>
          <w:highlight w:val="yellow"/>
          <w:lang w:val="en-US"/>
        </w:rPr>
        <w:br/>
      </w:r>
      <w:r w:rsidR="00B570E5">
        <w:rPr>
          <w:highlight w:val="yellow"/>
          <w:lang w:val="en-US"/>
        </w:rPr>
        <w:br/>
      </w:r>
      <w:r w:rsidR="00CD4F54">
        <w:rPr>
          <w:rFonts w:ascii="Times New Roman" w:hAnsi="Times New Roman" w:hint="eastAsia"/>
          <w:highlight w:val="yellow"/>
        </w:rPr>
        <w:t>而程式</w:t>
      </w:r>
      <w:r w:rsidRPr="00FC510E">
        <w:rPr>
          <w:rFonts w:ascii="Times New Roman" w:hAnsi="Times New Roman" w:hint="eastAsia"/>
          <w:highlight w:val="yellow"/>
        </w:rPr>
        <w:t>在</w:t>
      </w:r>
      <w:r w:rsidR="00B570E5">
        <w:rPr>
          <w:rFonts w:ascii="Times New Roman" w:hAnsi="Times New Roman" w:hint="eastAsia"/>
          <w:highlight w:val="yellow"/>
        </w:rPr>
        <w:t>第</w:t>
      </w:r>
      <w:r w:rsidR="00B570E5">
        <w:rPr>
          <w:rFonts w:ascii="Times New Roman" w:hAnsi="Times New Roman" w:hint="eastAsia"/>
          <w:highlight w:val="yellow"/>
        </w:rPr>
        <w:t>66</w:t>
      </w:r>
      <w:r w:rsidR="00B570E5">
        <w:rPr>
          <w:rFonts w:ascii="Times New Roman" w:hAnsi="Times New Roman" w:hint="eastAsia"/>
          <w:highlight w:val="yellow"/>
        </w:rPr>
        <w:t>行的時候，因為</w:t>
      </w:r>
      <w:r w:rsidRPr="00FC510E">
        <w:rPr>
          <w:rFonts w:ascii="Times New Roman" w:hAnsi="Times New Roman" w:hint="eastAsia"/>
          <w:highlight w:val="yellow"/>
        </w:rPr>
        <w:t>intent</w:t>
      </w:r>
      <w:r w:rsidRPr="00FC510E">
        <w:rPr>
          <w:rFonts w:ascii="Times New Roman" w:hAnsi="Times New Roman" w:hint="eastAsia"/>
          <w:highlight w:val="yellow"/>
        </w:rPr>
        <w:t>列表中</w:t>
      </w:r>
      <w:r w:rsidR="00B570E5">
        <w:rPr>
          <w:rFonts w:ascii="Times New Roman" w:hAnsi="Times New Roman" w:hint="eastAsia"/>
          <w:highlight w:val="yellow"/>
        </w:rPr>
        <w:t>也找不到其他含</w:t>
      </w:r>
      <w:proofErr w:type="gramStart"/>
      <w:r w:rsidRPr="00FC510E">
        <w:rPr>
          <w:rFonts w:ascii="Times New Roman" w:hAnsi="Times New Roman"/>
          <w:highlight w:val="yellow"/>
        </w:rPr>
        <w:t>”</w:t>
      </w:r>
      <w:proofErr w:type="gramEnd"/>
      <w:r w:rsidRPr="00FC510E">
        <w:rPr>
          <w:rFonts w:ascii="Times New Roman" w:hAnsi="Times New Roman" w:hint="eastAsia"/>
          <w:highlight w:val="yellow"/>
        </w:rPr>
        <w:t>a</w:t>
      </w:r>
      <w:proofErr w:type="gramStart"/>
      <w:r w:rsidRPr="00FC510E">
        <w:rPr>
          <w:rFonts w:ascii="Times New Roman" w:hAnsi="Times New Roman"/>
          <w:highlight w:val="yellow"/>
        </w:rPr>
        <w:t>”</w:t>
      </w:r>
      <w:proofErr w:type="gramEnd"/>
      <w:r w:rsidRPr="00FC510E">
        <w:rPr>
          <w:rFonts w:ascii="Times New Roman" w:hAnsi="Times New Roman" w:hint="eastAsia"/>
          <w:highlight w:val="yellow"/>
        </w:rPr>
        <w:t>(</w:t>
      </w:r>
      <w:r w:rsidRPr="00FC510E">
        <w:rPr>
          <w:rFonts w:ascii="Times New Roman" w:hAnsi="Times New Roman" w:hint="eastAsia"/>
          <w:highlight w:val="yellow"/>
        </w:rPr>
        <w:t>疑問語</w:t>
      </w:r>
      <w:r w:rsidR="00D82C24">
        <w:rPr>
          <w:rFonts w:ascii="Times New Roman" w:hAnsi="Times New Roman" w:hint="eastAsia"/>
          <w:highlight w:val="yellow"/>
        </w:rPr>
        <w:t>義</w:t>
      </w:r>
      <w:r w:rsidRPr="00FC510E">
        <w:rPr>
          <w:rFonts w:ascii="Times New Roman" w:hAnsi="Times New Roman" w:hint="eastAsia"/>
          <w:highlight w:val="yellow"/>
        </w:rPr>
        <w:t>代號</w:t>
      </w:r>
      <w:r w:rsidRPr="00FC510E">
        <w:rPr>
          <w:rFonts w:ascii="Times New Roman" w:hAnsi="Times New Roman" w:hint="eastAsia"/>
          <w:highlight w:val="yellow"/>
        </w:rPr>
        <w:t>)</w:t>
      </w:r>
      <w:r w:rsidR="00B570E5">
        <w:rPr>
          <w:rFonts w:ascii="Times New Roman" w:hAnsi="Times New Roman" w:hint="eastAsia"/>
          <w:highlight w:val="yellow"/>
        </w:rPr>
        <w:t>的</w:t>
      </w:r>
      <w:r w:rsidRPr="00FC510E">
        <w:rPr>
          <w:rFonts w:ascii="Times New Roman" w:hAnsi="Times New Roman" w:hint="eastAsia"/>
          <w:highlight w:val="yellow"/>
        </w:rPr>
        <w:t>元素</w:t>
      </w:r>
      <w:r w:rsidR="00B570E5">
        <w:rPr>
          <w:rFonts w:ascii="Times New Roman" w:hAnsi="Times New Roman" w:hint="eastAsia"/>
          <w:highlight w:val="yellow"/>
        </w:rPr>
        <w:t>，</w:t>
      </w:r>
      <w:r w:rsidR="008B69FB">
        <w:rPr>
          <w:rFonts w:ascii="Times New Roman" w:hAnsi="Times New Roman" w:hint="eastAsia"/>
          <w:highlight w:val="yellow"/>
        </w:rPr>
        <w:t>沒有含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a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的元素需要過濾，</w:t>
      </w:r>
      <w:r w:rsidR="008B69FB">
        <w:rPr>
          <w:rFonts w:ascii="Times New Roman" w:hAnsi="Times New Roman" w:hint="eastAsia"/>
          <w:highlight w:val="yellow"/>
        </w:rPr>
        <w:t>intent</w:t>
      </w:r>
      <w:r w:rsidR="008B69FB">
        <w:rPr>
          <w:rFonts w:ascii="Times New Roman" w:hAnsi="Times New Roman" w:hint="eastAsia"/>
          <w:highlight w:val="yellow"/>
        </w:rPr>
        <w:t>列表中保持只含元素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c3</w:t>
      </w:r>
      <w:proofErr w:type="gramStart"/>
      <w:r w:rsidR="008B69FB">
        <w:rPr>
          <w:rFonts w:ascii="Times New Roman" w:hAnsi="Times New Roman"/>
          <w:highlight w:val="yellow"/>
        </w:rPr>
        <w:t>”</w:t>
      </w:r>
      <w:proofErr w:type="gramEnd"/>
      <w:r w:rsidR="008B69FB">
        <w:rPr>
          <w:rFonts w:ascii="Times New Roman" w:hAnsi="Times New Roman" w:hint="eastAsia"/>
          <w:highlight w:val="yellow"/>
        </w:rPr>
        <w:t>。</w:t>
      </w:r>
    </w:p>
    <w:p w14:paraId="0C3825CD" w14:textId="552E334A" w:rsidR="002965FE" w:rsidRPr="00B570E5" w:rsidRDefault="00B570E5" w:rsidP="008B69FB">
      <w:pPr>
        <w:pStyle w:val="Glosscontinued"/>
        <w:ind w:left="567" w:firstLine="0"/>
        <w:rPr>
          <w:rFonts w:ascii="Times New Roman" w:hAnsi="Times New Roman"/>
          <w:highlight w:val="yellow"/>
        </w:rPr>
      </w:pPr>
      <w:r>
        <w:rPr>
          <w:rFonts w:hint="eastAsia"/>
          <w:highlight w:val="yellow"/>
        </w:rPr>
        <w:lastRenderedPageBreak/>
        <w:t>所以</w:t>
      </w:r>
      <w:r w:rsidR="00B54CEC" w:rsidRPr="00FC510E">
        <w:rPr>
          <w:rFonts w:hint="eastAsia"/>
          <w:highlight w:val="yellow"/>
        </w:rPr>
        <w:t>檢查器判斷出的最終結果</w:t>
      </w:r>
      <w:r w:rsidR="00E04A99" w:rsidRPr="00FC510E">
        <w:rPr>
          <w:rFonts w:hint="eastAsia"/>
          <w:highlight w:val="yellow"/>
        </w:rPr>
        <w:t>，</w:t>
      </w:r>
      <w:r>
        <w:rPr>
          <w:rFonts w:hint="eastAsia"/>
          <w:highlight w:val="yellow"/>
        </w:rPr>
        <w:t>就是</w:t>
      </w:r>
      <w:r w:rsidR="00E04A99" w:rsidRPr="00FC510E">
        <w:rPr>
          <w:rFonts w:hint="eastAsia"/>
          <w:highlight w:val="yellow"/>
        </w:rPr>
        <w:t>包含</w:t>
      </w:r>
      <w:r w:rsidR="00E04A99" w:rsidRPr="00FC510E">
        <w:rPr>
          <w:rFonts w:ascii="Times New Roman" w:hAnsi="Times New Roman"/>
          <w:highlight w:val="yellow"/>
        </w:rPr>
        <w:t>c3</w:t>
      </w:r>
      <w:r w:rsidR="00E04A99" w:rsidRPr="00FC510E">
        <w:rPr>
          <w:rFonts w:hint="eastAsia"/>
          <w:highlight w:val="yellow"/>
        </w:rPr>
        <w:t>這個</w:t>
      </w:r>
      <w:r w:rsidR="00D82C24">
        <w:rPr>
          <w:rFonts w:ascii="Times New Roman" w:hAnsi="Times New Roman" w:hint="eastAsia"/>
          <w:highlight w:val="yellow"/>
        </w:rPr>
        <w:t>句型</w:t>
      </w:r>
      <w:r w:rsidR="00E04A99" w:rsidRPr="00FC510E">
        <w:rPr>
          <w:rFonts w:hint="eastAsia"/>
          <w:highlight w:val="yellow"/>
        </w:rPr>
        <w:t>的全稱語義</w:t>
      </w:r>
      <w:r w:rsidR="00E04A99" w:rsidRPr="00FC510E">
        <w:rPr>
          <w:rFonts w:ascii="Times New Roman" w:hAnsi="Times New Roman"/>
          <w:highlight w:val="yellow"/>
        </w:rPr>
        <w:t>intent</w:t>
      </w:r>
      <w:r w:rsidR="002965FE" w:rsidRPr="00FC510E">
        <w:rPr>
          <w:rFonts w:hint="eastAsia"/>
          <w:highlight w:val="yellow"/>
          <w:lang w:val="en-US" w:eastAsia="de-DE"/>
        </w:rPr>
        <w:t>。</w:t>
      </w:r>
    </w:p>
    <w:p w14:paraId="3C57B801" w14:textId="77777777" w:rsidR="00901233" w:rsidRPr="002965FE" w:rsidRDefault="00901233" w:rsidP="00901233">
      <w:pPr>
        <w:pStyle w:val="Glosscontinued"/>
        <w:ind w:left="567" w:firstLine="0"/>
        <w:rPr>
          <w:lang w:val="en-US" w:eastAsia="de-DE"/>
        </w:rPr>
      </w:pPr>
    </w:p>
    <w:p w14:paraId="74A63FB9" w14:textId="77777777" w:rsidR="00A52F4B" w:rsidRPr="00F91F32" w:rsidRDefault="00A52F4B" w:rsidP="00901233">
      <w:pPr>
        <w:pStyle w:val="Gloss0"/>
        <w:jc w:val="left"/>
      </w:pPr>
      <w:r>
        <w:rPr>
          <w:rFonts w:hint="eastAsia"/>
        </w:rPr>
        <w:t>這樣基本就是一個完整的模型了。</w:t>
      </w:r>
    </w:p>
    <w:p w14:paraId="61C0D2FF" w14:textId="1A325395" w:rsidR="0007639F" w:rsidRPr="00A52F4B" w:rsidRDefault="0007639F" w:rsidP="00A52F4B">
      <w:pPr>
        <w:rPr>
          <w:lang w:val="pt-BR"/>
        </w:rPr>
      </w:pPr>
    </w:p>
    <w:sectPr w:rsidR="0007639F" w:rsidRPr="00A52F4B" w:rsidSect="00BC17A2">
      <w:footerReference w:type="default" r:id="rId12"/>
      <w:pgSz w:w="12240" w:h="15840"/>
      <w:pgMar w:top="1134" w:right="1134" w:bottom="1134" w:left="1134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9DF76" w14:textId="77777777" w:rsidR="00BC17A2" w:rsidRDefault="00BC17A2">
      <w:r>
        <w:separator/>
      </w:r>
    </w:p>
  </w:endnote>
  <w:endnote w:type="continuationSeparator" w:id="0">
    <w:p w14:paraId="05699081" w14:textId="77777777" w:rsidR="00BC17A2" w:rsidRDefault="00BC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 Pro">
    <w:altName w:val="Times New Roman"/>
    <w:charset w:val="00"/>
    <w:family w:val="auto"/>
    <w:pitch w:val="variable"/>
    <w:sig w:usb0="E00002AF" w:usb1="5000E07B" w:usb2="00000000" w:usb3="00000000" w:csb0="0000019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default"/>
  </w:font>
  <w:font w:name="Noto Sans CJK TC Regular">
    <w:altName w:val="Noto Sans CJK TC"/>
    <w:charset w:val="80"/>
    <w:family w:val="swiss"/>
    <w:pitch w:val="variable"/>
    <w:sig w:usb0="30000003" w:usb1="2BDF3C10" w:usb2="00000016" w:usb3="00000000" w:csb0="003A0107" w:csb1="00000000"/>
  </w:font>
  <w:font w:name="Calibri (本文)">
    <w:altName w:val="新細明體"/>
    <w:panose1 w:val="00000000000000000000"/>
    <w:charset w:val="88"/>
    <w:family w:val="roman"/>
    <w:notTrueType/>
    <w:pitch w:val="default"/>
  </w:font>
  <w:font w:name="BiauKai">
    <w:altName w:val="微軟正黑體"/>
    <w:charset w:val="88"/>
    <w:family w:val="auto"/>
    <w:pitch w:val="variable"/>
    <w:sig w:usb0="800002E3" w:usb1="38CFFD7A" w:usb2="00000016" w:usb3="00000000" w:csb0="0010000D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Liberation Mono">
    <w:altName w:val="Courier New"/>
    <w:charset w:val="01"/>
    <w:family w:val="modern"/>
    <w:pitch w:val="fixed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23894024"/>
      <w:docPartObj>
        <w:docPartGallery w:val="Page Numbers (Bottom of Page)"/>
        <w:docPartUnique/>
      </w:docPartObj>
    </w:sdtPr>
    <w:sdtContent>
      <w:p w14:paraId="2A40D78F" w14:textId="798C0027" w:rsidR="009671D9" w:rsidRDefault="009671D9" w:rsidP="009671D9">
        <w:pPr>
          <w:pStyle w:val="af0"/>
          <w:framePr w:wrap="none" w:vAnchor="text" w:hAnchor="margin" w:xAlign="center" w:y="1"/>
          <w:jc w:val="center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1AB6C43E" w14:textId="77777777" w:rsidR="009671D9" w:rsidRDefault="009671D9" w:rsidP="00DF3ED2">
    <w:pPr>
      <w:pStyle w:val="af0"/>
      <w:framePr w:wrap="none" w:vAnchor="text" w:hAnchor="margin" w:xAlign="center" w:y="1"/>
      <w:ind w:firstLine="0"/>
      <w:rPr>
        <w:rStyle w:val="a8"/>
      </w:rPr>
    </w:pPr>
  </w:p>
  <w:p w14:paraId="709330B9" w14:textId="77777777" w:rsidR="009671D9" w:rsidRDefault="009671D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67C84" w14:textId="77777777" w:rsidR="00BC17A2" w:rsidRDefault="00BC17A2">
      <w:pPr>
        <w:rPr>
          <w:sz w:val="12"/>
        </w:rPr>
      </w:pPr>
      <w:r>
        <w:separator/>
      </w:r>
    </w:p>
  </w:footnote>
  <w:footnote w:type="continuationSeparator" w:id="0">
    <w:p w14:paraId="5600D205" w14:textId="77777777" w:rsidR="00BC17A2" w:rsidRDefault="00BC17A2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7B3"/>
    <w:multiLevelType w:val="multilevel"/>
    <w:tmpl w:val="008653BA"/>
    <w:lvl w:ilvl="0">
      <w:start w:val="1"/>
      <w:numFmt w:val="decimal"/>
      <w:pStyle w:val="a"/>
      <w:lvlText w:val="(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25BB8"/>
    <w:multiLevelType w:val="hybridMultilevel"/>
    <w:tmpl w:val="4B402B4A"/>
    <w:lvl w:ilvl="0" w:tplc="EE2A4EBE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" w15:restartNumberingAfterBreak="0">
    <w:nsid w:val="0F125180"/>
    <w:multiLevelType w:val="hybridMultilevel"/>
    <w:tmpl w:val="61B858F6"/>
    <w:lvl w:ilvl="0" w:tplc="750810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210576"/>
    <w:multiLevelType w:val="multilevel"/>
    <w:tmpl w:val="6D4ED0A2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0070F11"/>
    <w:multiLevelType w:val="multilevel"/>
    <w:tmpl w:val="6EFE9F58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18689C"/>
    <w:multiLevelType w:val="multilevel"/>
    <w:tmpl w:val="E2FEBD0A"/>
    <w:lvl w:ilvl="0">
      <w:start w:val="1"/>
      <w:numFmt w:val="decimal"/>
      <w:suff w:val="nothing"/>
      <w:lvlText w:val="(%1"/>
      <w:lvlJc w:val="left"/>
      <w:pPr>
        <w:tabs>
          <w:tab w:val="num" w:pos="0"/>
        </w:tabs>
        <w:ind w:left="2007" w:hanging="1440"/>
      </w:pPr>
    </w:lvl>
    <w:lvl w:ilvl="1">
      <w:start w:val="2"/>
      <w:numFmt w:val="lowerLetter"/>
      <w:pStyle w:val="Exampleb"/>
      <w:lvlText w:val="%2."/>
      <w:lvlJc w:val="left"/>
      <w:pPr>
        <w:tabs>
          <w:tab w:val="num" w:pos="0"/>
        </w:tabs>
        <w:ind w:left="851" w:hanging="284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07"/>
        </w:tabs>
        <w:ind w:left="207" w:hanging="360"/>
      </w:pPr>
    </w:lvl>
    <w:lvl w:ilvl="3">
      <w:start w:val="1"/>
      <w:numFmt w:val="decimal"/>
      <w:lvlText w:val="(%4)"/>
      <w:lvlJc w:val="left"/>
      <w:pPr>
        <w:tabs>
          <w:tab w:val="num" w:pos="1287"/>
        </w:tabs>
        <w:ind w:left="1287" w:hanging="360"/>
      </w:pPr>
    </w:lvl>
    <w:lvl w:ilvl="4">
      <w:start w:val="1"/>
      <w:numFmt w:val="lowerLetter"/>
      <w:lvlText w:val="(%5)"/>
      <w:lvlJc w:val="left"/>
      <w:pPr>
        <w:tabs>
          <w:tab w:val="num" w:pos="1647"/>
        </w:tabs>
        <w:ind w:left="1647" w:hanging="360"/>
      </w:pPr>
    </w:lvl>
    <w:lvl w:ilvl="5">
      <w:start w:val="1"/>
      <w:numFmt w:val="lowerRoman"/>
      <w:lvlText w:val="(%6)"/>
      <w:lvlJc w:val="left"/>
      <w:pPr>
        <w:tabs>
          <w:tab w:val="num" w:pos="2007"/>
        </w:tabs>
        <w:ind w:left="2007" w:hanging="360"/>
      </w:pPr>
    </w:lvl>
    <w:lvl w:ilvl="6">
      <w:start w:val="1"/>
      <w:numFmt w:val="decimal"/>
      <w:lvlText w:val="%7."/>
      <w:lvlJc w:val="left"/>
      <w:pPr>
        <w:tabs>
          <w:tab w:val="num" w:pos="2367"/>
        </w:tabs>
        <w:ind w:left="2367" w:hanging="360"/>
      </w:pPr>
    </w:lvl>
    <w:lvl w:ilvl="7">
      <w:start w:val="1"/>
      <w:numFmt w:val="lowerLetter"/>
      <w:lvlText w:val="%8."/>
      <w:lvlJc w:val="left"/>
      <w:pPr>
        <w:tabs>
          <w:tab w:val="num" w:pos="2727"/>
        </w:tabs>
        <w:ind w:left="2727" w:hanging="360"/>
      </w:pPr>
    </w:lvl>
    <w:lvl w:ilvl="8">
      <w:start w:val="1"/>
      <w:numFmt w:val="lowerRoman"/>
      <w:lvlText w:val="%9."/>
      <w:lvlJc w:val="left"/>
      <w:pPr>
        <w:tabs>
          <w:tab w:val="num" w:pos="3087"/>
        </w:tabs>
        <w:ind w:left="3087" w:hanging="360"/>
      </w:pPr>
    </w:lvl>
  </w:abstractNum>
  <w:abstractNum w:abstractNumId="6" w15:restartNumberingAfterBreak="0">
    <w:nsid w:val="204D69C7"/>
    <w:multiLevelType w:val="multilevel"/>
    <w:tmpl w:val="891C6408"/>
    <w:lvl w:ilvl="0">
      <w:start w:val="8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2024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0B07F8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8" w15:restartNumberingAfterBreak="0">
    <w:nsid w:val="23B34802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9" w15:restartNumberingAfterBreak="0">
    <w:nsid w:val="25556E20"/>
    <w:multiLevelType w:val="hybridMultilevel"/>
    <w:tmpl w:val="0E80934E"/>
    <w:lvl w:ilvl="0" w:tplc="B4E0737E">
      <w:start w:val="1"/>
      <w:numFmt w:val="decimal"/>
      <w:lvlText w:val="[%1]"/>
      <w:lvlJc w:val="left"/>
      <w:pPr>
        <w:ind w:left="567" w:hanging="567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EEA7EB4"/>
    <w:multiLevelType w:val="hybridMultilevel"/>
    <w:tmpl w:val="312E2FFE"/>
    <w:lvl w:ilvl="0" w:tplc="129A1370">
      <w:start w:val="2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1" w15:restartNumberingAfterBreak="0">
    <w:nsid w:val="2F9B178E"/>
    <w:multiLevelType w:val="multilevel"/>
    <w:tmpl w:val="D29A146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567" w:hanging="567"/>
      </w:pPr>
      <w:rPr>
        <w:rFonts w:ascii="Times New Roman" w:hAnsi="Times New Roman"/>
        <w:b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2835" w:hanging="2268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35536EC0"/>
    <w:multiLevelType w:val="hybridMultilevel"/>
    <w:tmpl w:val="9FB6A936"/>
    <w:lvl w:ilvl="0" w:tplc="EA989142">
      <w:start w:val="1"/>
      <w:numFmt w:val="bullet"/>
      <w:lvlText w:val=""/>
      <w:lvlJc w:val="left"/>
      <w:pPr>
        <w:ind w:left="567" w:hanging="567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644021D"/>
    <w:multiLevelType w:val="hybridMultilevel"/>
    <w:tmpl w:val="48EC00CE"/>
    <w:lvl w:ilvl="0" w:tplc="E6E2F952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584C16"/>
    <w:multiLevelType w:val="multilevel"/>
    <w:tmpl w:val="C42674CC"/>
    <w:lvl w:ilvl="0">
      <w:start w:val="1"/>
      <w:numFmt w:val="lowerRoman"/>
      <w:pStyle w:val="Footnoteexample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5" w15:restartNumberingAfterBreak="0">
    <w:nsid w:val="3A8D6D91"/>
    <w:multiLevelType w:val="multilevel"/>
    <w:tmpl w:val="6928A802"/>
    <w:lvl w:ilvl="0">
      <w:start w:val="1"/>
      <w:numFmt w:val="decimal"/>
      <w:pStyle w:val="3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0471E60"/>
    <w:multiLevelType w:val="multilevel"/>
    <w:tmpl w:val="EBEC57E2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5731A93"/>
    <w:multiLevelType w:val="multilevel"/>
    <w:tmpl w:val="70365262"/>
    <w:lvl w:ilvl="0">
      <w:start w:val="1"/>
      <w:numFmt w:val="bullet"/>
      <w:pStyle w:val="-4"/>
      <w:lvlText w:val="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247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727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07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3687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4167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47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5127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5607" w:hanging="480"/>
      </w:pPr>
      <w:rPr>
        <w:rFonts w:ascii="Wingdings" w:hAnsi="Wingdings" w:cs="Wingdings" w:hint="default"/>
      </w:rPr>
    </w:lvl>
  </w:abstractNum>
  <w:abstractNum w:abstractNumId="18" w15:restartNumberingAfterBreak="0">
    <w:nsid w:val="464B76AC"/>
    <w:multiLevelType w:val="multilevel"/>
    <w:tmpl w:val="014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82549"/>
    <w:multiLevelType w:val="multilevel"/>
    <w:tmpl w:val="1B4A620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8D012CB"/>
    <w:multiLevelType w:val="multilevel"/>
    <w:tmpl w:val="6BD085AC"/>
    <w:lvl w:ilvl="0">
      <w:start w:val="1"/>
      <w:numFmt w:val="lowerRoman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1" w15:restartNumberingAfterBreak="0">
    <w:nsid w:val="514B7400"/>
    <w:multiLevelType w:val="multilevel"/>
    <w:tmpl w:val="0AAEF118"/>
    <w:lvl w:ilvl="0">
      <w:start w:val="1"/>
      <w:numFmt w:val="decimalZero"/>
      <w:lvlText w:val="%1"/>
      <w:lvlJc w:val="left"/>
      <w:pPr>
        <w:ind w:left="780" w:hanging="780"/>
      </w:pPr>
      <w:rPr>
        <w:rFonts w:hint="default"/>
      </w:rPr>
    </w:lvl>
    <w:lvl w:ilvl="1">
      <w:start w:val="2025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AF1FF7"/>
    <w:multiLevelType w:val="hybridMultilevel"/>
    <w:tmpl w:val="985C7338"/>
    <w:lvl w:ilvl="0" w:tplc="4426B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3FC2C65"/>
    <w:multiLevelType w:val="multilevel"/>
    <w:tmpl w:val="D826CA5E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4" w15:restartNumberingAfterBreak="0">
    <w:nsid w:val="55EF0A80"/>
    <w:multiLevelType w:val="hybridMultilevel"/>
    <w:tmpl w:val="1804B01A"/>
    <w:lvl w:ilvl="0" w:tplc="A6941C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6D734B9"/>
    <w:multiLevelType w:val="multilevel"/>
    <w:tmpl w:val="D5883DC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6" w15:restartNumberingAfterBreak="0">
    <w:nsid w:val="57262148"/>
    <w:multiLevelType w:val="multilevel"/>
    <w:tmpl w:val="FC18D7B8"/>
    <w:lvl w:ilvl="0">
      <w:start w:val="1"/>
      <w:numFmt w:val="bullet"/>
      <w:pStyle w:val="-1"/>
      <w:lvlText w:val=""/>
      <w:lvlJc w:val="left"/>
      <w:pPr>
        <w:tabs>
          <w:tab w:val="num" w:pos="0"/>
        </w:tabs>
        <w:ind w:left="567" w:hanging="567"/>
      </w:pPr>
      <w:rPr>
        <w:rFonts w:ascii="Wingdings" w:hAnsi="Wingdings" w:cs="Wingdings" w:hint="default"/>
        <w:shd w:val="clear" w:color="auto" w:fill="D8D8D8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7" w15:restartNumberingAfterBreak="0">
    <w:nsid w:val="5A037813"/>
    <w:multiLevelType w:val="multilevel"/>
    <w:tmpl w:val="7E54FE8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8" w15:restartNumberingAfterBreak="0">
    <w:nsid w:val="623F5F6F"/>
    <w:multiLevelType w:val="multilevel"/>
    <w:tmpl w:val="D43209A2"/>
    <w:lvl w:ilvl="0">
      <w:start w:val="1"/>
      <w:numFmt w:val="decimal"/>
      <w:pStyle w:val="-2"/>
      <w:lvlText w:val="[%1]"/>
      <w:lvlJc w:val="left"/>
      <w:pPr>
        <w:tabs>
          <w:tab w:val="num" w:pos="0"/>
        </w:tabs>
        <w:ind w:left="567" w:hanging="567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9" w15:restartNumberingAfterBreak="0">
    <w:nsid w:val="63B32356"/>
    <w:multiLevelType w:val="multilevel"/>
    <w:tmpl w:val="FDDEB968"/>
    <w:lvl w:ilvl="0">
      <w:start w:val="1"/>
      <w:numFmt w:val="decimal"/>
      <w:pStyle w:val="Example"/>
      <w:suff w:val="nothing"/>
      <w:lvlText w:val="(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</w:rPr>
    </w:lvl>
    <w:lvl w:ilvl="1">
      <w:start w:val="1"/>
      <w:numFmt w:val="lowerLetter"/>
      <w:pStyle w:val="Examplea"/>
      <w:lvlText w:val="%2."/>
      <w:lvlJc w:val="left"/>
      <w:pPr>
        <w:tabs>
          <w:tab w:val="num" w:pos="0"/>
        </w:tabs>
        <w:ind w:left="851" w:hanging="284"/>
      </w:pPr>
      <w:rPr>
        <w:rFonts w:ascii="Times New Roman" w:hAnsi="Times New Roman" w:cs="Times New Roman"/>
      </w:rPr>
    </w:lvl>
    <w:lvl w:ilvl="2">
      <w:start w:val="1"/>
      <w:numFmt w:val="lowerLetter"/>
      <w:lvlText w:val="%3."/>
      <w:lvlJc w:val="left"/>
      <w:pPr>
        <w:tabs>
          <w:tab w:val="num" w:pos="207"/>
        </w:tabs>
        <w:ind w:left="207" w:hanging="360"/>
      </w:pPr>
    </w:lvl>
    <w:lvl w:ilvl="3">
      <w:start w:val="1"/>
      <w:numFmt w:val="decimal"/>
      <w:lvlText w:val="(%4)"/>
      <w:lvlJc w:val="left"/>
      <w:pPr>
        <w:tabs>
          <w:tab w:val="num" w:pos="1287"/>
        </w:tabs>
        <w:ind w:left="1287" w:hanging="360"/>
      </w:pPr>
    </w:lvl>
    <w:lvl w:ilvl="4">
      <w:start w:val="1"/>
      <w:numFmt w:val="lowerLetter"/>
      <w:lvlText w:val="(%5)"/>
      <w:lvlJc w:val="left"/>
      <w:pPr>
        <w:tabs>
          <w:tab w:val="num" w:pos="1647"/>
        </w:tabs>
        <w:ind w:left="1647" w:hanging="360"/>
      </w:pPr>
    </w:lvl>
    <w:lvl w:ilvl="5">
      <w:start w:val="1"/>
      <w:numFmt w:val="lowerRoman"/>
      <w:lvlText w:val="(%6)"/>
      <w:lvlJc w:val="left"/>
      <w:pPr>
        <w:tabs>
          <w:tab w:val="num" w:pos="2007"/>
        </w:tabs>
        <w:ind w:left="2007" w:hanging="360"/>
      </w:pPr>
    </w:lvl>
    <w:lvl w:ilvl="6">
      <w:start w:val="1"/>
      <w:numFmt w:val="decimal"/>
      <w:lvlText w:val="%7."/>
      <w:lvlJc w:val="left"/>
      <w:pPr>
        <w:tabs>
          <w:tab w:val="num" w:pos="2367"/>
        </w:tabs>
        <w:ind w:left="2367" w:hanging="360"/>
      </w:pPr>
    </w:lvl>
    <w:lvl w:ilvl="7">
      <w:start w:val="1"/>
      <w:numFmt w:val="lowerLetter"/>
      <w:lvlText w:val="%8."/>
      <w:lvlJc w:val="left"/>
      <w:pPr>
        <w:tabs>
          <w:tab w:val="num" w:pos="2727"/>
        </w:tabs>
        <w:ind w:left="2727" w:hanging="360"/>
      </w:pPr>
    </w:lvl>
    <w:lvl w:ilvl="8">
      <w:start w:val="1"/>
      <w:numFmt w:val="lowerRoman"/>
      <w:lvlText w:val="%9."/>
      <w:lvlJc w:val="left"/>
      <w:pPr>
        <w:tabs>
          <w:tab w:val="num" w:pos="3087"/>
        </w:tabs>
        <w:ind w:left="3087" w:hanging="360"/>
      </w:pPr>
    </w:lvl>
  </w:abstractNum>
  <w:abstractNum w:abstractNumId="30" w15:restartNumberingAfterBreak="0">
    <w:nsid w:val="68F84A7A"/>
    <w:multiLevelType w:val="multilevel"/>
    <w:tmpl w:val="DCDEEFE6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1" w15:restartNumberingAfterBreak="0">
    <w:nsid w:val="6B5B45DB"/>
    <w:multiLevelType w:val="multilevel"/>
    <w:tmpl w:val="3DAC6994"/>
    <w:lvl w:ilvl="0">
      <w:start w:val="1"/>
      <w:numFmt w:val="lowerRoman"/>
      <w:lvlText w:val="(%1)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2" w15:restartNumberingAfterBreak="0">
    <w:nsid w:val="6E5E5860"/>
    <w:multiLevelType w:val="multilevel"/>
    <w:tmpl w:val="58C28BFA"/>
    <w:lvl w:ilvl="0">
      <w:start w:val="1"/>
      <w:numFmt w:val="bullet"/>
      <w:lvlText w:val=""/>
      <w:lvlJc w:val="left"/>
      <w:pPr>
        <w:tabs>
          <w:tab w:val="num" w:pos="0"/>
        </w:tabs>
        <w:ind w:left="567" w:hanging="567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3" w15:restartNumberingAfterBreak="0">
    <w:nsid w:val="72130AEC"/>
    <w:multiLevelType w:val="multilevel"/>
    <w:tmpl w:val="46A4803A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4" w15:restartNumberingAfterBreak="0">
    <w:nsid w:val="7A0D0C0D"/>
    <w:multiLevelType w:val="multilevel"/>
    <w:tmpl w:val="62024E24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 w16cid:durableId="947542845">
    <w:abstractNumId w:val="11"/>
  </w:num>
  <w:num w:numId="2" w16cid:durableId="532494988">
    <w:abstractNumId w:val="16"/>
  </w:num>
  <w:num w:numId="3" w16cid:durableId="1971008499">
    <w:abstractNumId w:val="19"/>
  </w:num>
  <w:num w:numId="4" w16cid:durableId="764233884">
    <w:abstractNumId w:val="3"/>
  </w:num>
  <w:num w:numId="5" w16cid:durableId="1715502352">
    <w:abstractNumId w:val="4"/>
  </w:num>
  <w:num w:numId="6" w16cid:durableId="754478253">
    <w:abstractNumId w:val="15"/>
  </w:num>
  <w:num w:numId="7" w16cid:durableId="1709722812">
    <w:abstractNumId w:val="0"/>
  </w:num>
  <w:num w:numId="8" w16cid:durableId="1485319641">
    <w:abstractNumId w:val="5"/>
  </w:num>
  <w:num w:numId="9" w16cid:durableId="643894551">
    <w:abstractNumId w:val="14"/>
  </w:num>
  <w:num w:numId="10" w16cid:durableId="1779762204">
    <w:abstractNumId w:val="32"/>
  </w:num>
  <w:num w:numId="11" w16cid:durableId="941260442">
    <w:abstractNumId w:val="17"/>
  </w:num>
  <w:num w:numId="12" w16cid:durableId="121726785">
    <w:abstractNumId w:val="26"/>
  </w:num>
  <w:num w:numId="13" w16cid:durableId="911696538">
    <w:abstractNumId w:val="28"/>
  </w:num>
  <w:num w:numId="14" w16cid:durableId="187069436">
    <w:abstractNumId w:val="29"/>
  </w:num>
  <w:num w:numId="15" w16cid:durableId="1468626620">
    <w:abstractNumId w:val="20"/>
  </w:num>
  <w:num w:numId="16" w16cid:durableId="603076026">
    <w:abstractNumId w:val="33"/>
  </w:num>
  <w:num w:numId="17" w16cid:durableId="634919136">
    <w:abstractNumId w:val="27"/>
  </w:num>
  <w:num w:numId="18" w16cid:durableId="1065377711">
    <w:abstractNumId w:val="25"/>
  </w:num>
  <w:num w:numId="19" w16cid:durableId="1633562832">
    <w:abstractNumId w:val="8"/>
  </w:num>
  <w:num w:numId="20" w16cid:durableId="25376135">
    <w:abstractNumId w:val="31"/>
  </w:num>
  <w:num w:numId="21" w16cid:durableId="626349634">
    <w:abstractNumId w:val="23"/>
  </w:num>
  <w:num w:numId="22" w16cid:durableId="1040545669">
    <w:abstractNumId w:val="30"/>
  </w:num>
  <w:num w:numId="23" w16cid:durableId="14819263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277596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80947848">
    <w:abstractNumId w:val="10"/>
  </w:num>
  <w:num w:numId="26" w16cid:durableId="18220414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0667605">
    <w:abstractNumId w:val="22"/>
  </w:num>
  <w:num w:numId="28" w16cid:durableId="290325346">
    <w:abstractNumId w:val="13"/>
  </w:num>
  <w:num w:numId="29" w16cid:durableId="7260766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26710385">
    <w:abstractNumId w:val="24"/>
  </w:num>
  <w:num w:numId="31" w16cid:durableId="553664830">
    <w:abstractNumId w:val="18"/>
  </w:num>
  <w:num w:numId="32" w16cid:durableId="1027633787">
    <w:abstractNumId w:val="9"/>
  </w:num>
  <w:num w:numId="33" w16cid:durableId="1089540920">
    <w:abstractNumId w:val="12"/>
  </w:num>
  <w:num w:numId="34" w16cid:durableId="21137428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434181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82467658">
    <w:abstractNumId w:val="6"/>
  </w:num>
  <w:num w:numId="37" w16cid:durableId="1847019033">
    <w:abstractNumId w:val="21"/>
  </w:num>
  <w:num w:numId="38" w16cid:durableId="308755184">
    <w:abstractNumId w:val="34"/>
  </w:num>
  <w:num w:numId="39" w16cid:durableId="863424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428297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551347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36808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516459921">
    <w:abstractNumId w:val="7"/>
  </w:num>
  <w:num w:numId="44" w16cid:durableId="75715884">
    <w:abstractNumId w:val="2"/>
  </w:num>
  <w:num w:numId="45" w16cid:durableId="145366639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 Chou">
    <w15:presenceInfo w15:providerId="None" w15:userId="Tim Chou"/>
  </w15:person>
  <w15:person w15:author="鍾孟軒">
    <w15:presenceInfo w15:providerId="AD" w15:userId="S::10752137@O365st.cycu.edu.tw::a4de9134-722e-4009-9e1c-9925f1191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F4E"/>
    <w:rsid w:val="00001667"/>
    <w:rsid w:val="00001F24"/>
    <w:rsid w:val="0000303D"/>
    <w:rsid w:val="00003C33"/>
    <w:rsid w:val="00004763"/>
    <w:rsid w:val="00004F0B"/>
    <w:rsid w:val="000060BA"/>
    <w:rsid w:val="00006539"/>
    <w:rsid w:val="00006848"/>
    <w:rsid w:val="0000776A"/>
    <w:rsid w:val="00007902"/>
    <w:rsid w:val="0000794C"/>
    <w:rsid w:val="00007A47"/>
    <w:rsid w:val="00007ACF"/>
    <w:rsid w:val="0001020B"/>
    <w:rsid w:val="000105FB"/>
    <w:rsid w:val="00010CD0"/>
    <w:rsid w:val="0001144F"/>
    <w:rsid w:val="000117C6"/>
    <w:rsid w:val="0001208E"/>
    <w:rsid w:val="000121E0"/>
    <w:rsid w:val="000126DE"/>
    <w:rsid w:val="00012DEB"/>
    <w:rsid w:val="00012F6F"/>
    <w:rsid w:val="00013454"/>
    <w:rsid w:val="00013664"/>
    <w:rsid w:val="0001394D"/>
    <w:rsid w:val="0001399F"/>
    <w:rsid w:val="00013D20"/>
    <w:rsid w:val="0001404E"/>
    <w:rsid w:val="00014D8A"/>
    <w:rsid w:val="000152C3"/>
    <w:rsid w:val="00015CB5"/>
    <w:rsid w:val="00016D8A"/>
    <w:rsid w:val="000171F0"/>
    <w:rsid w:val="000172B9"/>
    <w:rsid w:val="000179B0"/>
    <w:rsid w:val="00017A39"/>
    <w:rsid w:val="000221B5"/>
    <w:rsid w:val="000223FD"/>
    <w:rsid w:val="0002255D"/>
    <w:rsid w:val="000227AF"/>
    <w:rsid w:val="000233AE"/>
    <w:rsid w:val="00023809"/>
    <w:rsid w:val="00023D9B"/>
    <w:rsid w:val="00025185"/>
    <w:rsid w:val="00025331"/>
    <w:rsid w:val="00026F97"/>
    <w:rsid w:val="00027A04"/>
    <w:rsid w:val="00027D65"/>
    <w:rsid w:val="000301C0"/>
    <w:rsid w:val="000303C0"/>
    <w:rsid w:val="00030BFD"/>
    <w:rsid w:val="00030D0D"/>
    <w:rsid w:val="000316CC"/>
    <w:rsid w:val="00031B9E"/>
    <w:rsid w:val="0003217C"/>
    <w:rsid w:val="00032369"/>
    <w:rsid w:val="0003331F"/>
    <w:rsid w:val="00033E32"/>
    <w:rsid w:val="00034122"/>
    <w:rsid w:val="00034361"/>
    <w:rsid w:val="000345E9"/>
    <w:rsid w:val="00035F23"/>
    <w:rsid w:val="00035F4E"/>
    <w:rsid w:val="00035FEB"/>
    <w:rsid w:val="000368A5"/>
    <w:rsid w:val="00036C8F"/>
    <w:rsid w:val="00037564"/>
    <w:rsid w:val="00037592"/>
    <w:rsid w:val="00037605"/>
    <w:rsid w:val="000403A4"/>
    <w:rsid w:val="00040419"/>
    <w:rsid w:val="0004075B"/>
    <w:rsid w:val="000414F6"/>
    <w:rsid w:val="000417D0"/>
    <w:rsid w:val="00042424"/>
    <w:rsid w:val="00042D72"/>
    <w:rsid w:val="00042DA9"/>
    <w:rsid w:val="000431C6"/>
    <w:rsid w:val="00043B24"/>
    <w:rsid w:val="00043E67"/>
    <w:rsid w:val="00043E68"/>
    <w:rsid w:val="00044A9C"/>
    <w:rsid w:val="00044D0A"/>
    <w:rsid w:val="000460B3"/>
    <w:rsid w:val="00046BFF"/>
    <w:rsid w:val="0004704A"/>
    <w:rsid w:val="00047598"/>
    <w:rsid w:val="000504B9"/>
    <w:rsid w:val="00050E84"/>
    <w:rsid w:val="000518C5"/>
    <w:rsid w:val="00051EF3"/>
    <w:rsid w:val="00052462"/>
    <w:rsid w:val="00052DF3"/>
    <w:rsid w:val="00053766"/>
    <w:rsid w:val="0005453C"/>
    <w:rsid w:val="00054EF0"/>
    <w:rsid w:val="0005530A"/>
    <w:rsid w:val="000556DB"/>
    <w:rsid w:val="000559E3"/>
    <w:rsid w:val="00055C64"/>
    <w:rsid w:val="000560E0"/>
    <w:rsid w:val="000562AF"/>
    <w:rsid w:val="00056571"/>
    <w:rsid w:val="0005680F"/>
    <w:rsid w:val="0005772E"/>
    <w:rsid w:val="00057D31"/>
    <w:rsid w:val="000603C0"/>
    <w:rsid w:val="00060775"/>
    <w:rsid w:val="00060BA8"/>
    <w:rsid w:val="00060C2D"/>
    <w:rsid w:val="00060D9D"/>
    <w:rsid w:val="000612EB"/>
    <w:rsid w:val="000614BB"/>
    <w:rsid w:val="00061751"/>
    <w:rsid w:val="00061ED3"/>
    <w:rsid w:val="000625AF"/>
    <w:rsid w:val="00062C71"/>
    <w:rsid w:val="0006388C"/>
    <w:rsid w:val="00064D34"/>
    <w:rsid w:val="000662D3"/>
    <w:rsid w:val="00066808"/>
    <w:rsid w:val="00066F7B"/>
    <w:rsid w:val="000704B6"/>
    <w:rsid w:val="0007064D"/>
    <w:rsid w:val="0007108A"/>
    <w:rsid w:val="000716A5"/>
    <w:rsid w:val="00073A2D"/>
    <w:rsid w:val="00073BFC"/>
    <w:rsid w:val="0007428D"/>
    <w:rsid w:val="00074D9E"/>
    <w:rsid w:val="00075434"/>
    <w:rsid w:val="00075517"/>
    <w:rsid w:val="0007639F"/>
    <w:rsid w:val="00076548"/>
    <w:rsid w:val="00080E58"/>
    <w:rsid w:val="00081D75"/>
    <w:rsid w:val="00081DF4"/>
    <w:rsid w:val="00083134"/>
    <w:rsid w:val="000832E0"/>
    <w:rsid w:val="00083F85"/>
    <w:rsid w:val="00084379"/>
    <w:rsid w:val="00084935"/>
    <w:rsid w:val="00084992"/>
    <w:rsid w:val="00084DA3"/>
    <w:rsid w:val="00084ED6"/>
    <w:rsid w:val="00085398"/>
    <w:rsid w:val="000856E4"/>
    <w:rsid w:val="000863AB"/>
    <w:rsid w:val="00086C8A"/>
    <w:rsid w:val="00087FB8"/>
    <w:rsid w:val="0009376A"/>
    <w:rsid w:val="000938F1"/>
    <w:rsid w:val="00093A52"/>
    <w:rsid w:val="00094812"/>
    <w:rsid w:val="00094E6F"/>
    <w:rsid w:val="0009683F"/>
    <w:rsid w:val="00096BB5"/>
    <w:rsid w:val="00096BD9"/>
    <w:rsid w:val="000A0699"/>
    <w:rsid w:val="000A0746"/>
    <w:rsid w:val="000A1894"/>
    <w:rsid w:val="000A1F2E"/>
    <w:rsid w:val="000A3124"/>
    <w:rsid w:val="000A3CD5"/>
    <w:rsid w:val="000A4CD8"/>
    <w:rsid w:val="000A4DE3"/>
    <w:rsid w:val="000A4F3A"/>
    <w:rsid w:val="000A5117"/>
    <w:rsid w:val="000A5315"/>
    <w:rsid w:val="000A5FE8"/>
    <w:rsid w:val="000A609B"/>
    <w:rsid w:val="000A69E6"/>
    <w:rsid w:val="000A6A21"/>
    <w:rsid w:val="000A6A4C"/>
    <w:rsid w:val="000A6C0F"/>
    <w:rsid w:val="000A7647"/>
    <w:rsid w:val="000A7A1D"/>
    <w:rsid w:val="000A7BA9"/>
    <w:rsid w:val="000B0690"/>
    <w:rsid w:val="000B0FD1"/>
    <w:rsid w:val="000B13F6"/>
    <w:rsid w:val="000B1898"/>
    <w:rsid w:val="000B1AC7"/>
    <w:rsid w:val="000B1BB0"/>
    <w:rsid w:val="000B211F"/>
    <w:rsid w:val="000B23F8"/>
    <w:rsid w:val="000B3791"/>
    <w:rsid w:val="000B41C4"/>
    <w:rsid w:val="000B46DB"/>
    <w:rsid w:val="000B470B"/>
    <w:rsid w:val="000B4B06"/>
    <w:rsid w:val="000B59D3"/>
    <w:rsid w:val="000B5B82"/>
    <w:rsid w:val="000B5DB6"/>
    <w:rsid w:val="000B5F95"/>
    <w:rsid w:val="000B7029"/>
    <w:rsid w:val="000B79A1"/>
    <w:rsid w:val="000C0955"/>
    <w:rsid w:val="000C25DF"/>
    <w:rsid w:val="000C2A23"/>
    <w:rsid w:val="000C3156"/>
    <w:rsid w:val="000C3658"/>
    <w:rsid w:val="000C40EB"/>
    <w:rsid w:val="000C5360"/>
    <w:rsid w:val="000C582A"/>
    <w:rsid w:val="000C5D10"/>
    <w:rsid w:val="000C5E0E"/>
    <w:rsid w:val="000C61AF"/>
    <w:rsid w:val="000C651A"/>
    <w:rsid w:val="000C783E"/>
    <w:rsid w:val="000C7993"/>
    <w:rsid w:val="000D0EE9"/>
    <w:rsid w:val="000D0F9A"/>
    <w:rsid w:val="000D1AA8"/>
    <w:rsid w:val="000D30EE"/>
    <w:rsid w:val="000D3C70"/>
    <w:rsid w:val="000D53BE"/>
    <w:rsid w:val="000D55AD"/>
    <w:rsid w:val="000D6179"/>
    <w:rsid w:val="000D659F"/>
    <w:rsid w:val="000D6832"/>
    <w:rsid w:val="000D6AF9"/>
    <w:rsid w:val="000D7409"/>
    <w:rsid w:val="000D78D5"/>
    <w:rsid w:val="000D7AAC"/>
    <w:rsid w:val="000E0ACC"/>
    <w:rsid w:val="000E1463"/>
    <w:rsid w:val="000E2B5B"/>
    <w:rsid w:val="000E2D26"/>
    <w:rsid w:val="000E36BE"/>
    <w:rsid w:val="000E50F3"/>
    <w:rsid w:val="000E6C57"/>
    <w:rsid w:val="000E773C"/>
    <w:rsid w:val="000F009A"/>
    <w:rsid w:val="000F03AD"/>
    <w:rsid w:val="000F26AB"/>
    <w:rsid w:val="000F311E"/>
    <w:rsid w:val="000F4295"/>
    <w:rsid w:val="000F522A"/>
    <w:rsid w:val="000F5ADF"/>
    <w:rsid w:val="000F5BB5"/>
    <w:rsid w:val="000F5FF8"/>
    <w:rsid w:val="000F63A6"/>
    <w:rsid w:val="000F6AE5"/>
    <w:rsid w:val="000F7F22"/>
    <w:rsid w:val="00100314"/>
    <w:rsid w:val="00100721"/>
    <w:rsid w:val="00100998"/>
    <w:rsid w:val="00100B08"/>
    <w:rsid w:val="00100FC7"/>
    <w:rsid w:val="0010166B"/>
    <w:rsid w:val="00105883"/>
    <w:rsid w:val="001059E2"/>
    <w:rsid w:val="001061A9"/>
    <w:rsid w:val="0010660E"/>
    <w:rsid w:val="0010681E"/>
    <w:rsid w:val="00106D30"/>
    <w:rsid w:val="001107B1"/>
    <w:rsid w:val="00110928"/>
    <w:rsid w:val="00112082"/>
    <w:rsid w:val="0011224E"/>
    <w:rsid w:val="0011255C"/>
    <w:rsid w:val="0011258A"/>
    <w:rsid w:val="0011279F"/>
    <w:rsid w:val="00112B7B"/>
    <w:rsid w:val="0011378C"/>
    <w:rsid w:val="00113AF3"/>
    <w:rsid w:val="00113C28"/>
    <w:rsid w:val="0011666D"/>
    <w:rsid w:val="00116CF0"/>
    <w:rsid w:val="00117279"/>
    <w:rsid w:val="00117355"/>
    <w:rsid w:val="0012010B"/>
    <w:rsid w:val="001207F9"/>
    <w:rsid w:val="00121874"/>
    <w:rsid w:val="00122BC7"/>
    <w:rsid w:val="00122EA6"/>
    <w:rsid w:val="001237BC"/>
    <w:rsid w:val="0012415B"/>
    <w:rsid w:val="0012579C"/>
    <w:rsid w:val="001261CC"/>
    <w:rsid w:val="00127171"/>
    <w:rsid w:val="00127EBF"/>
    <w:rsid w:val="001301B8"/>
    <w:rsid w:val="00130204"/>
    <w:rsid w:val="001305D6"/>
    <w:rsid w:val="0013122E"/>
    <w:rsid w:val="00131276"/>
    <w:rsid w:val="001314C7"/>
    <w:rsid w:val="00133413"/>
    <w:rsid w:val="00134498"/>
    <w:rsid w:val="001344B6"/>
    <w:rsid w:val="00134767"/>
    <w:rsid w:val="0013593B"/>
    <w:rsid w:val="00135CC7"/>
    <w:rsid w:val="00135EE5"/>
    <w:rsid w:val="001365A0"/>
    <w:rsid w:val="00136F49"/>
    <w:rsid w:val="0013712B"/>
    <w:rsid w:val="0013770F"/>
    <w:rsid w:val="0014074A"/>
    <w:rsid w:val="00140D30"/>
    <w:rsid w:val="00140E25"/>
    <w:rsid w:val="00141B12"/>
    <w:rsid w:val="00141C42"/>
    <w:rsid w:val="00141F4A"/>
    <w:rsid w:val="00143B36"/>
    <w:rsid w:val="00144787"/>
    <w:rsid w:val="001449E1"/>
    <w:rsid w:val="00144F16"/>
    <w:rsid w:val="00146335"/>
    <w:rsid w:val="00146980"/>
    <w:rsid w:val="00151F5A"/>
    <w:rsid w:val="001520AA"/>
    <w:rsid w:val="00152148"/>
    <w:rsid w:val="001521D0"/>
    <w:rsid w:val="001523AA"/>
    <w:rsid w:val="00152BD0"/>
    <w:rsid w:val="0015349C"/>
    <w:rsid w:val="001537B0"/>
    <w:rsid w:val="00153C7D"/>
    <w:rsid w:val="00153DF1"/>
    <w:rsid w:val="00154201"/>
    <w:rsid w:val="00155080"/>
    <w:rsid w:val="0015531F"/>
    <w:rsid w:val="00155D90"/>
    <w:rsid w:val="0015604D"/>
    <w:rsid w:val="00156423"/>
    <w:rsid w:val="00156A9D"/>
    <w:rsid w:val="00156AE0"/>
    <w:rsid w:val="00156E15"/>
    <w:rsid w:val="00157553"/>
    <w:rsid w:val="00157D12"/>
    <w:rsid w:val="001601AC"/>
    <w:rsid w:val="00160396"/>
    <w:rsid w:val="00160C4C"/>
    <w:rsid w:val="00160F83"/>
    <w:rsid w:val="001610D7"/>
    <w:rsid w:val="001615CB"/>
    <w:rsid w:val="00162687"/>
    <w:rsid w:val="00162B1E"/>
    <w:rsid w:val="001635DA"/>
    <w:rsid w:val="001644A3"/>
    <w:rsid w:val="001644C9"/>
    <w:rsid w:val="001645BD"/>
    <w:rsid w:val="00164E0F"/>
    <w:rsid w:val="00165F41"/>
    <w:rsid w:val="00166174"/>
    <w:rsid w:val="00166221"/>
    <w:rsid w:val="00166419"/>
    <w:rsid w:val="001665CD"/>
    <w:rsid w:val="0016691E"/>
    <w:rsid w:val="00167427"/>
    <w:rsid w:val="00170955"/>
    <w:rsid w:val="00170E4B"/>
    <w:rsid w:val="0017113E"/>
    <w:rsid w:val="00171F2E"/>
    <w:rsid w:val="00172793"/>
    <w:rsid w:val="00172B89"/>
    <w:rsid w:val="00172DAD"/>
    <w:rsid w:val="00172FE0"/>
    <w:rsid w:val="00173421"/>
    <w:rsid w:val="00173634"/>
    <w:rsid w:val="001737C4"/>
    <w:rsid w:val="001739E3"/>
    <w:rsid w:val="00175E40"/>
    <w:rsid w:val="00175FF5"/>
    <w:rsid w:val="00176B46"/>
    <w:rsid w:val="00177B8E"/>
    <w:rsid w:val="00177ED8"/>
    <w:rsid w:val="00180633"/>
    <w:rsid w:val="001808DF"/>
    <w:rsid w:val="00180E0A"/>
    <w:rsid w:val="001818B5"/>
    <w:rsid w:val="0018266A"/>
    <w:rsid w:val="00183095"/>
    <w:rsid w:val="00183A7E"/>
    <w:rsid w:val="00183BA3"/>
    <w:rsid w:val="00183C1B"/>
    <w:rsid w:val="00183D3F"/>
    <w:rsid w:val="00183EA4"/>
    <w:rsid w:val="00185FB6"/>
    <w:rsid w:val="001864B7"/>
    <w:rsid w:val="001868A1"/>
    <w:rsid w:val="00186D97"/>
    <w:rsid w:val="001870CF"/>
    <w:rsid w:val="001871D1"/>
    <w:rsid w:val="00187934"/>
    <w:rsid w:val="00187BCB"/>
    <w:rsid w:val="001902EB"/>
    <w:rsid w:val="001917EA"/>
    <w:rsid w:val="00191FF2"/>
    <w:rsid w:val="001922E3"/>
    <w:rsid w:val="0019303D"/>
    <w:rsid w:val="001935AD"/>
    <w:rsid w:val="00193AA8"/>
    <w:rsid w:val="001961C3"/>
    <w:rsid w:val="0019631B"/>
    <w:rsid w:val="0019659A"/>
    <w:rsid w:val="0019699B"/>
    <w:rsid w:val="00196FB0"/>
    <w:rsid w:val="0019759E"/>
    <w:rsid w:val="001A073B"/>
    <w:rsid w:val="001A0A36"/>
    <w:rsid w:val="001A0B98"/>
    <w:rsid w:val="001A10A2"/>
    <w:rsid w:val="001A15F0"/>
    <w:rsid w:val="001A3257"/>
    <w:rsid w:val="001A3582"/>
    <w:rsid w:val="001A367E"/>
    <w:rsid w:val="001A4D3B"/>
    <w:rsid w:val="001A5B81"/>
    <w:rsid w:val="001A64D1"/>
    <w:rsid w:val="001A75FE"/>
    <w:rsid w:val="001A7B6B"/>
    <w:rsid w:val="001B00DD"/>
    <w:rsid w:val="001B0175"/>
    <w:rsid w:val="001B2D49"/>
    <w:rsid w:val="001B395C"/>
    <w:rsid w:val="001B57DD"/>
    <w:rsid w:val="001B5E39"/>
    <w:rsid w:val="001B639B"/>
    <w:rsid w:val="001B692C"/>
    <w:rsid w:val="001B7D04"/>
    <w:rsid w:val="001C0B83"/>
    <w:rsid w:val="001C0BC8"/>
    <w:rsid w:val="001C1433"/>
    <w:rsid w:val="001C1EC2"/>
    <w:rsid w:val="001C2E77"/>
    <w:rsid w:val="001C2F9F"/>
    <w:rsid w:val="001C301F"/>
    <w:rsid w:val="001C3D9A"/>
    <w:rsid w:val="001C43E6"/>
    <w:rsid w:val="001C49A3"/>
    <w:rsid w:val="001C52B3"/>
    <w:rsid w:val="001C52BD"/>
    <w:rsid w:val="001C589A"/>
    <w:rsid w:val="001C5C92"/>
    <w:rsid w:val="001C6B9F"/>
    <w:rsid w:val="001C6FF2"/>
    <w:rsid w:val="001C7375"/>
    <w:rsid w:val="001C77E9"/>
    <w:rsid w:val="001C7DDA"/>
    <w:rsid w:val="001D0576"/>
    <w:rsid w:val="001D0650"/>
    <w:rsid w:val="001D0AE6"/>
    <w:rsid w:val="001D0D93"/>
    <w:rsid w:val="001D12BA"/>
    <w:rsid w:val="001D1A4E"/>
    <w:rsid w:val="001D2AA3"/>
    <w:rsid w:val="001D2E92"/>
    <w:rsid w:val="001D334F"/>
    <w:rsid w:val="001D5931"/>
    <w:rsid w:val="001D5C92"/>
    <w:rsid w:val="001D5FB5"/>
    <w:rsid w:val="001D6A2F"/>
    <w:rsid w:val="001D7264"/>
    <w:rsid w:val="001D7776"/>
    <w:rsid w:val="001D7D07"/>
    <w:rsid w:val="001D7EFB"/>
    <w:rsid w:val="001D7F54"/>
    <w:rsid w:val="001E085A"/>
    <w:rsid w:val="001E0E5C"/>
    <w:rsid w:val="001E0ECF"/>
    <w:rsid w:val="001E223B"/>
    <w:rsid w:val="001E281D"/>
    <w:rsid w:val="001E28AA"/>
    <w:rsid w:val="001E3289"/>
    <w:rsid w:val="001E35AD"/>
    <w:rsid w:val="001E3A92"/>
    <w:rsid w:val="001E3BE5"/>
    <w:rsid w:val="001E4701"/>
    <w:rsid w:val="001E4FF3"/>
    <w:rsid w:val="001E5115"/>
    <w:rsid w:val="001E5DC6"/>
    <w:rsid w:val="001E611A"/>
    <w:rsid w:val="001E6C80"/>
    <w:rsid w:val="001E76DA"/>
    <w:rsid w:val="001E7790"/>
    <w:rsid w:val="001E7864"/>
    <w:rsid w:val="001E7A47"/>
    <w:rsid w:val="001E7F46"/>
    <w:rsid w:val="001F04B3"/>
    <w:rsid w:val="001F0DB7"/>
    <w:rsid w:val="001F1C09"/>
    <w:rsid w:val="001F25C7"/>
    <w:rsid w:val="001F28E1"/>
    <w:rsid w:val="001F2FDA"/>
    <w:rsid w:val="001F368A"/>
    <w:rsid w:val="001F3EB3"/>
    <w:rsid w:val="001F4530"/>
    <w:rsid w:val="001F5007"/>
    <w:rsid w:val="001F50EA"/>
    <w:rsid w:val="001F5240"/>
    <w:rsid w:val="001F57A6"/>
    <w:rsid w:val="001F58B3"/>
    <w:rsid w:val="001F60E5"/>
    <w:rsid w:val="001F66DF"/>
    <w:rsid w:val="001F76BE"/>
    <w:rsid w:val="001F7A76"/>
    <w:rsid w:val="00200256"/>
    <w:rsid w:val="002010CE"/>
    <w:rsid w:val="00202662"/>
    <w:rsid w:val="00202760"/>
    <w:rsid w:val="002033AC"/>
    <w:rsid w:val="00203C1E"/>
    <w:rsid w:val="00203CA8"/>
    <w:rsid w:val="0020462A"/>
    <w:rsid w:val="002047AF"/>
    <w:rsid w:val="002051B1"/>
    <w:rsid w:val="002051C9"/>
    <w:rsid w:val="00205465"/>
    <w:rsid w:val="002057AB"/>
    <w:rsid w:val="00205AFC"/>
    <w:rsid w:val="0020644F"/>
    <w:rsid w:val="002069A9"/>
    <w:rsid w:val="00207722"/>
    <w:rsid w:val="00207EA0"/>
    <w:rsid w:val="00207EA7"/>
    <w:rsid w:val="00207FCB"/>
    <w:rsid w:val="002108A0"/>
    <w:rsid w:val="002108FD"/>
    <w:rsid w:val="00211D4D"/>
    <w:rsid w:val="00212AB9"/>
    <w:rsid w:val="002137B3"/>
    <w:rsid w:val="00214098"/>
    <w:rsid w:val="00214244"/>
    <w:rsid w:val="00216530"/>
    <w:rsid w:val="00216EFC"/>
    <w:rsid w:val="0021758B"/>
    <w:rsid w:val="00221972"/>
    <w:rsid w:val="002219B7"/>
    <w:rsid w:val="0022219E"/>
    <w:rsid w:val="002223F5"/>
    <w:rsid w:val="00223776"/>
    <w:rsid w:val="00223D29"/>
    <w:rsid w:val="0022404C"/>
    <w:rsid w:val="002253A3"/>
    <w:rsid w:val="00225811"/>
    <w:rsid w:val="002259D3"/>
    <w:rsid w:val="00225D4D"/>
    <w:rsid w:val="002268DC"/>
    <w:rsid w:val="002268DD"/>
    <w:rsid w:val="00227067"/>
    <w:rsid w:val="002277DA"/>
    <w:rsid w:val="00227EB6"/>
    <w:rsid w:val="00227F02"/>
    <w:rsid w:val="0023260D"/>
    <w:rsid w:val="00232A31"/>
    <w:rsid w:val="00232A6F"/>
    <w:rsid w:val="002331A6"/>
    <w:rsid w:val="002336F4"/>
    <w:rsid w:val="00233AAA"/>
    <w:rsid w:val="00234431"/>
    <w:rsid w:val="00234595"/>
    <w:rsid w:val="002350D4"/>
    <w:rsid w:val="002355C7"/>
    <w:rsid w:val="00235786"/>
    <w:rsid w:val="002357E4"/>
    <w:rsid w:val="00236C4B"/>
    <w:rsid w:val="00236EC4"/>
    <w:rsid w:val="00237148"/>
    <w:rsid w:val="00240088"/>
    <w:rsid w:val="00241125"/>
    <w:rsid w:val="0024176B"/>
    <w:rsid w:val="00241A6E"/>
    <w:rsid w:val="002445EB"/>
    <w:rsid w:val="0024687B"/>
    <w:rsid w:val="00247341"/>
    <w:rsid w:val="002475C1"/>
    <w:rsid w:val="00247977"/>
    <w:rsid w:val="0025040C"/>
    <w:rsid w:val="00250F5D"/>
    <w:rsid w:val="002515C5"/>
    <w:rsid w:val="0025298D"/>
    <w:rsid w:val="00254009"/>
    <w:rsid w:val="002540CB"/>
    <w:rsid w:val="00254550"/>
    <w:rsid w:val="00254EEC"/>
    <w:rsid w:val="0025545A"/>
    <w:rsid w:val="002554A2"/>
    <w:rsid w:val="00255ACD"/>
    <w:rsid w:val="00255B97"/>
    <w:rsid w:val="00255C89"/>
    <w:rsid w:val="00256AD3"/>
    <w:rsid w:val="0025781A"/>
    <w:rsid w:val="00257B96"/>
    <w:rsid w:val="00257E5C"/>
    <w:rsid w:val="002625A5"/>
    <w:rsid w:val="002628C0"/>
    <w:rsid w:val="00262CF7"/>
    <w:rsid w:val="00264097"/>
    <w:rsid w:val="0026527D"/>
    <w:rsid w:val="002664C8"/>
    <w:rsid w:val="0026741D"/>
    <w:rsid w:val="00267898"/>
    <w:rsid w:val="002705F7"/>
    <w:rsid w:val="00270EF3"/>
    <w:rsid w:val="00271461"/>
    <w:rsid w:val="00271610"/>
    <w:rsid w:val="00271C1B"/>
    <w:rsid w:val="00271E0B"/>
    <w:rsid w:val="00272006"/>
    <w:rsid w:val="002734B5"/>
    <w:rsid w:val="00273554"/>
    <w:rsid w:val="00273D08"/>
    <w:rsid w:val="00273F89"/>
    <w:rsid w:val="00274A1D"/>
    <w:rsid w:val="002762F2"/>
    <w:rsid w:val="0027705F"/>
    <w:rsid w:val="002778DF"/>
    <w:rsid w:val="002809F2"/>
    <w:rsid w:val="002826A4"/>
    <w:rsid w:val="0028281F"/>
    <w:rsid w:val="00282A38"/>
    <w:rsid w:val="0028354A"/>
    <w:rsid w:val="002847A8"/>
    <w:rsid w:val="00284A6A"/>
    <w:rsid w:val="00285FB2"/>
    <w:rsid w:val="0028644F"/>
    <w:rsid w:val="002864EE"/>
    <w:rsid w:val="002871C1"/>
    <w:rsid w:val="00287B0E"/>
    <w:rsid w:val="00291545"/>
    <w:rsid w:val="00291A40"/>
    <w:rsid w:val="00291CF6"/>
    <w:rsid w:val="00292B94"/>
    <w:rsid w:val="0029332C"/>
    <w:rsid w:val="00293602"/>
    <w:rsid w:val="00293B71"/>
    <w:rsid w:val="00294553"/>
    <w:rsid w:val="00294EF4"/>
    <w:rsid w:val="0029658D"/>
    <w:rsid w:val="002965FE"/>
    <w:rsid w:val="00296D02"/>
    <w:rsid w:val="00297176"/>
    <w:rsid w:val="00297C94"/>
    <w:rsid w:val="00297E86"/>
    <w:rsid w:val="002A055C"/>
    <w:rsid w:val="002A1145"/>
    <w:rsid w:val="002A1410"/>
    <w:rsid w:val="002A1CFA"/>
    <w:rsid w:val="002A1E7C"/>
    <w:rsid w:val="002A2BDF"/>
    <w:rsid w:val="002A349D"/>
    <w:rsid w:val="002A365F"/>
    <w:rsid w:val="002A7497"/>
    <w:rsid w:val="002B0C36"/>
    <w:rsid w:val="002B1A02"/>
    <w:rsid w:val="002B22DB"/>
    <w:rsid w:val="002B3EE2"/>
    <w:rsid w:val="002B4C01"/>
    <w:rsid w:val="002B4DF1"/>
    <w:rsid w:val="002B4FDA"/>
    <w:rsid w:val="002B5C4C"/>
    <w:rsid w:val="002B5DDF"/>
    <w:rsid w:val="002B6618"/>
    <w:rsid w:val="002B6B65"/>
    <w:rsid w:val="002B7009"/>
    <w:rsid w:val="002B7AE0"/>
    <w:rsid w:val="002B7C5C"/>
    <w:rsid w:val="002B7F1B"/>
    <w:rsid w:val="002B7F45"/>
    <w:rsid w:val="002C046B"/>
    <w:rsid w:val="002C11E1"/>
    <w:rsid w:val="002C1ECA"/>
    <w:rsid w:val="002C2171"/>
    <w:rsid w:val="002C3673"/>
    <w:rsid w:val="002C3A8C"/>
    <w:rsid w:val="002C4509"/>
    <w:rsid w:val="002C4CE2"/>
    <w:rsid w:val="002C50BC"/>
    <w:rsid w:val="002C510D"/>
    <w:rsid w:val="002C51C4"/>
    <w:rsid w:val="002C5224"/>
    <w:rsid w:val="002C5C99"/>
    <w:rsid w:val="002C5F54"/>
    <w:rsid w:val="002C623B"/>
    <w:rsid w:val="002D177F"/>
    <w:rsid w:val="002D225F"/>
    <w:rsid w:val="002D2392"/>
    <w:rsid w:val="002D2D4C"/>
    <w:rsid w:val="002D2E26"/>
    <w:rsid w:val="002D356A"/>
    <w:rsid w:val="002D3DA2"/>
    <w:rsid w:val="002D48EA"/>
    <w:rsid w:val="002D508F"/>
    <w:rsid w:val="002D59CB"/>
    <w:rsid w:val="002D5BB4"/>
    <w:rsid w:val="002D5D89"/>
    <w:rsid w:val="002D642D"/>
    <w:rsid w:val="002D74FA"/>
    <w:rsid w:val="002D75E1"/>
    <w:rsid w:val="002E26E7"/>
    <w:rsid w:val="002E3882"/>
    <w:rsid w:val="002E3996"/>
    <w:rsid w:val="002E39CB"/>
    <w:rsid w:val="002E3CEF"/>
    <w:rsid w:val="002E3EFD"/>
    <w:rsid w:val="002E4A23"/>
    <w:rsid w:val="002E5134"/>
    <w:rsid w:val="002E515F"/>
    <w:rsid w:val="002E5488"/>
    <w:rsid w:val="002E588D"/>
    <w:rsid w:val="002E59F0"/>
    <w:rsid w:val="002E6E3C"/>
    <w:rsid w:val="002E6F92"/>
    <w:rsid w:val="002E74C3"/>
    <w:rsid w:val="002F0191"/>
    <w:rsid w:val="002F0CBB"/>
    <w:rsid w:val="002F13C2"/>
    <w:rsid w:val="002F19F1"/>
    <w:rsid w:val="002F1DE9"/>
    <w:rsid w:val="002F294A"/>
    <w:rsid w:val="002F3AE7"/>
    <w:rsid w:val="002F3B15"/>
    <w:rsid w:val="002F3D4D"/>
    <w:rsid w:val="002F4523"/>
    <w:rsid w:val="002F55EF"/>
    <w:rsid w:val="002F59ED"/>
    <w:rsid w:val="002F5D2E"/>
    <w:rsid w:val="002F68BB"/>
    <w:rsid w:val="002F6E7E"/>
    <w:rsid w:val="002F7E9F"/>
    <w:rsid w:val="002F7FCB"/>
    <w:rsid w:val="003005FB"/>
    <w:rsid w:val="003006C2"/>
    <w:rsid w:val="00300E14"/>
    <w:rsid w:val="003010AA"/>
    <w:rsid w:val="003024DB"/>
    <w:rsid w:val="00302911"/>
    <w:rsid w:val="00302C5F"/>
    <w:rsid w:val="00303126"/>
    <w:rsid w:val="00303498"/>
    <w:rsid w:val="00303552"/>
    <w:rsid w:val="0030364A"/>
    <w:rsid w:val="00304243"/>
    <w:rsid w:val="0030427D"/>
    <w:rsid w:val="003044CE"/>
    <w:rsid w:val="003046AD"/>
    <w:rsid w:val="003050FA"/>
    <w:rsid w:val="00305F2D"/>
    <w:rsid w:val="00306FCC"/>
    <w:rsid w:val="003070B1"/>
    <w:rsid w:val="0030798F"/>
    <w:rsid w:val="00310095"/>
    <w:rsid w:val="003101D1"/>
    <w:rsid w:val="00311C5A"/>
    <w:rsid w:val="00312147"/>
    <w:rsid w:val="00313BE1"/>
    <w:rsid w:val="003148D1"/>
    <w:rsid w:val="003155D5"/>
    <w:rsid w:val="00315CBD"/>
    <w:rsid w:val="00315D11"/>
    <w:rsid w:val="00316226"/>
    <w:rsid w:val="00316C34"/>
    <w:rsid w:val="003175E8"/>
    <w:rsid w:val="00317B33"/>
    <w:rsid w:val="00317B4C"/>
    <w:rsid w:val="00317BE8"/>
    <w:rsid w:val="00320295"/>
    <w:rsid w:val="003206F8"/>
    <w:rsid w:val="00323D01"/>
    <w:rsid w:val="003245DC"/>
    <w:rsid w:val="003248B7"/>
    <w:rsid w:val="00325553"/>
    <w:rsid w:val="00326AB1"/>
    <w:rsid w:val="0033014F"/>
    <w:rsid w:val="00330568"/>
    <w:rsid w:val="00331B8E"/>
    <w:rsid w:val="00331C5B"/>
    <w:rsid w:val="0033207A"/>
    <w:rsid w:val="003325E0"/>
    <w:rsid w:val="00332977"/>
    <w:rsid w:val="00332FE1"/>
    <w:rsid w:val="00333203"/>
    <w:rsid w:val="00333776"/>
    <w:rsid w:val="00333E91"/>
    <w:rsid w:val="003342C2"/>
    <w:rsid w:val="0033463B"/>
    <w:rsid w:val="00334D3B"/>
    <w:rsid w:val="003351D1"/>
    <w:rsid w:val="00335FB7"/>
    <w:rsid w:val="0033662B"/>
    <w:rsid w:val="00340088"/>
    <w:rsid w:val="00340375"/>
    <w:rsid w:val="003408BD"/>
    <w:rsid w:val="003408CB"/>
    <w:rsid w:val="00340CC3"/>
    <w:rsid w:val="00340F71"/>
    <w:rsid w:val="00341792"/>
    <w:rsid w:val="003417B3"/>
    <w:rsid w:val="0034325F"/>
    <w:rsid w:val="003442BD"/>
    <w:rsid w:val="003446CC"/>
    <w:rsid w:val="0034484A"/>
    <w:rsid w:val="00344DF9"/>
    <w:rsid w:val="00344E24"/>
    <w:rsid w:val="00345778"/>
    <w:rsid w:val="00345AED"/>
    <w:rsid w:val="00346930"/>
    <w:rsid w:val="00346CD3"/>
    <w:rsid w:val="003505BD"/>
    <w:rsid w:val="003522E9"/>
    <w:rsid w:val="00352360"/>
    <w:rsid w:val="00352603"/>
    <w:rsid w:val="00352727"/>
    <w:rsid w:val="00352D02"/>
    <w:rsid w:val="00352DEC"/>
    <w:rsid w:val="00352E6D"/>
    <w:rsid w:val="0035379C"/>
    <w:rsid w:val="00353D6E"/>
    <w:rsid w:val="00354A21"/>
    <w:rsid w:val="003558CF"/>
    <w:rsid w:val="00355AD6"/>
    <w:rsid w:val="00356309"/>
    <w:rsid w:val="00356C25"/>
    <w:rsid w:val="003604DB"/>
    <w:rsid w:val="0036100E"/>
    <w:rsid w:val="0036113E"/>
    <w:rsid w:val="003613C1"/>
    <w:rsid w:val="00362EF5"/>
    <w:rsid w:val="003633C0"/>
    <w:rsid w:val="00363B26"/>
    <w:rsid w:val="00365907"/>
    <w:rsid w:val="00365A16"/>
    <w:rsid w:val="00365B08"/>
    <w:rsid w:val="00365E03"/>
    <w:rsid w:val="003663A9"/>
    <w:rsid w:val="00367857"/>
    <w:rsid w:val="00367FB9"/>
    <w:rsid w:val="00371855"/>
    <w:rsid w:val="00371982"/>
    <w:rsid w:val="0037214D"/>
    <w:rsid w:val="00372824"/>
    <w:rsid w:val="00372B3E"/>
    <w:rsid w:val="00373DCF"/>
    <w:rsid w:val="00374422"/>
    <w:rsid w:val="003749A0"/>
    <w:rsid w:val="003749BA"/>
    <w:rsid w:val="00374B17"/>
    <w:rsid w:val="003774D4"/>
    <w:rsid w:val="00380170"/>
    <w:rsid w:val="0038045C"/>
    <w:rsid w:val="00381997"/>
    <w:rsid w:val="00383875"/>
    <w:rsid w:val="00383D2E"/>
    <w:rsid w:val="00383D65"/>
    <w:rsid w:val="00383F7C"/>
    <w:rsid w:val="003863BC"/>
    <w:rsid w:val="00386A4A"/>
    <w:rsid w:val="00387302"/>
    <w:rsid w:val="003875BA"/>
    <w:rsid w:val="00387C9A"/>
    <w:rsid w:val="00387FB6"/>
    <w:rsid w:val="00390A36"/>
    <w:rsid w:val="00391DFB"/>
    <w:rsid w:val="00392704"/>
    <w:rsid w:val="00392CA9"/>
    <w:rsid w:val="0039331A"/>
    <w:rsid w:val="003933C0"/>
    <w:rsid w:val="003935E6"/>
    <w:rsid w:val="00393704"/>
    <w:rsid w:val="003942FD"/>
    <w:rsid w:val="00395310"/>
    <w:rsid w:val="00395514"/>
    <w:rsid w:val="00395BD3"/>
    <w:rsid w:val="00395E79"/>
    <w:rsid w:val="003965E0"/>
    <w:rsid w:val="00397953"/>
    <w:rsid w:val="0039798B"/>
    <w:rsid w:val="00397AA1"/>
    <w:rsid w:val="003A08E9"/>
    <w:rsid w:val="003A1242"/>
    <w:rsid w:val="003A2631"/>
    <w:rsid w:val="003A327E"/>
    <w:rsid w:val="003A356F"/>
    <w:rsid w:val="003A35E0"/>
    <w:rsid w:val="003A4928"/>
    <w:rsid w:val="003A505C"/>
    <w:rsid w:val="003A5343"/>
    <w:rsid w:val="003A54DD"/>
    <w:rsid w:val="003A598F"/>
    <w:rsid w:val="003A6B14"/>
    <w:rsid w:val="003B06E6"/>
    <w:rsid w:val="003B086E"/>
    <w:rsid w:val="003B0FFD"/>
    <w:rsid w:val="003B159F"/>
    <w:rsid w:val="003B178A"/>
    <w:rsid w:val="003B30A1"/>
    <w:rsid w:val="003B354C"/>
    <w:rsid w:val="003B3A03"/>
    <w:rsid w:val="003B64C9"/>
    <w:rsid w:val="003B6EF4"/>
    <w:rsid w:val="003B7257"/>
    <w:rsid w:val="003B750C"/>
    <w:rsid w:val="003B7B46"/>
    <w:rsid w:val="003C0AA3"/>
    <w:rsid w:val="003C24BF"/>
    <w:rsid w:val="003C4479"/>
    <w:rsid w:val="003C4F4E"/>
    <w:rsid w:val="003C59A3"/>
    <w:rsid w:val="003C60CA"/>
    <w:rsid w:val="003C65DD"/>
    <w:rsid w:val="003C70F1"/>
    <w:rsid w:val="003C75B1"/>
    <w:rsid w:val="003C7BFE"/>
    <w:rsid w:val="003C7C8A"/>
    <w:rsid w:val="003D1223"/>
    <w:rsid w:val="003D12A1"/>
    <w:rsid w:val="003D181A"/>
    <w:rsid w:val="003D3E00"/>
    <w:rsid w:val="003D4131"/>
    <w:rsid w:val="003D44D5"/>
    <w:rsid w:val="003D487A"/>
    <w:rsid w:val="003D5264"/>
    <w:rsid w:val="003D5298"/>
    <w:rsid w:val="003D733B"/>
    <w:rsid w:val="003D76F2"/>
    <w:rsid w:val="003E0946"/>
    <w:rsid w:val="003E0A15"/>
    <w:rsid w:val="003E11E0"/>
    <w:rsid w:val="003E1300"/>
    <w:rsid w:val="003E1424"/>
    <w:rsid w:val="003E1799"/>
    <w:rsid w:val="003E1CB4"/>
    <w:rsid w:val="003E1D92"/>
    <w:rsid w:val="003E2776"/>
    <w:rsid w:val="003E3B29"/>
    <w:rsid w:val="003E455E"/>
    <w:rsid w:val="003E4EBE"/>
    <w:rsid w:val="003E513A"/>
    <w:rsid w:val="003E51BB"/>
    <w:rsid w:val="003E6002"/>
    <w:rsid w:val="003E6D3B"/>
    <w:rsid w:val="003E7131"/>
    <w:rsid w:val="003E72CA"/>
    <w:rsid w:val="003E74B2"/>
    <w:rsid w:val="003F19B4"/>
    <w:rsid w:val="003F2074"/>
    <w:rsid w:val="003F20B1"/>
    <w:rsid w:val="003F3166"/>
    <w:rsid w:val="003F3629"/>
    <w:rsid w:val="003F390B"/>
    <w:rsid w:val="003F3E33"/>
    <w:rsid w:val="003F48BE"/>
    <w:rsid w:val="003F50C1"/>
    <w:rsid w:val="003F5351"/>
    <w:rsid w:val="003F5638"/>
    <w:rsid w:val="003F6301"/>
    <w:rsid w:val="003F65AF"/>
    <w:rsid w:val="003F6B58"/>
    <w:rsid w:val="003F6D3D"/>
    <w:rsid w:val="003F78CD"/>
    <w:rsid w:val="00400169"/>
    <w:rsid w:val="00400420"/>
    <w:rsid w:val="00400564"/>
    <w:rsid w:val="0040065B"/>
    <w:rsid w:val="004008C2"/>
    <w:rsid w:val="0040092B"/>
    <w:rsid w:val="00400B87"/>
    <w:rsid w:val="004014D2"/>
    <w:rsid w:val="00401EC4"/>
    <w:rsid w:val="004027CD"/>
    <w:rsid w:val="00402B4F"/>
    <w:rsid w:val="004034B6"/>
    <w:rsid w:val="0040449B"/>
    <w:rsid w:val="00406BFA"/>
    <w:rsid w:val="00406D20"/>
    <w:rsid w:val="004072B3"/>
    <w:rsid w:val="00407668"/>
    <w:rsid w:val="00407A13"/>
    <w:rsid w:val="00407AE4"/>
    <w:rsid w:val="00407C5F"/>
    <w:rsid w:val="00407DDB"/>
    <w:rsid w:val="00407EEC"/>
    <w:rsid w:val="00407F73"/>
    <w:rsid w:val="0041019D"/>
    <w:rsid w:val="004106DD"/>
    <w:rsid w:val="00411089"/>
    <w:rsid w:val="0041129C"/>
    <w:rsid w:val="004113FF"/>
    <w:rsid w:val="00411AFA"/>
    <w:rsid w:val="00411CBE"/>
    <w:rsid w:val="00412619"/>
    <w:rsid w:val="00412A10"/>
    <w:rsid w:val="00412DA8"/>
    <w:rsid w:val="00412F47"/>
    <w:rsid w:val="00414927"/>
    <w:rsid w:val="00415059"/>
    <w:rsid w:val="0041575F"/>
    <w:rsid w:val="00416031"/>
    <w:rsid w:val="00416244"/>
    <w:rsid w:val="0041718E"/>
    <w:rsid w:val="00417552"/>
    <w:rsid w:val="004176B2"/>
    <w:rsid w:val="00417C7B"/>
    <w:rsid w:val="00420CD1"/>
    <w:rsid w:val="0042195E"/>
    <w:rsid w:val="00423DFF"/>
    <w:rsid w:val="00424209"/>
    <w:rsid w:val="004249DD"/>
    <w:rsid w:val="00424C33"/>
    <w:rsid w:val="00424DC6"/>
    <w:rsid w:val="0042616C"/>
    <w:rsid w:val="004279BC"/>
    <w:rsid w:val="00427DCC"/>
    <w:rsid w:val="00430AD3"/>
    <w:rsid w:val="004318C4"/>
    <w:rsid w:val="00431F3E"/>
    <w:rsid w:val="00432B21"/>
    <w:rsid w:val="00433858"/>
    <w:rsid w:val="00434460"/>
    <w:rsid w:val="00434D8D"/>
    <w:rsid w:val="00435F8F"/>
    <w:rsid w:val="00436356"/>
    <w:rsid w:val="00436D9F"/>
    <w:rsid w:val="0043788B"/>
    <w:rsid w:val="00441C7E"/>
    <w:rsid w:val="00441F54"/>
    <w:rsid w:val="00442D65"/>
    <w:rsid w:val="00444C80"/>
    <w:rsid w:val="00444D06"/>
    <w:rsid w:val="00445866"/>
    <w:rsid w:val="00445952"/>
    <w:rsid w:val="00445A2A"/>
    <w:rsid w:val="0044746D"/>
    <w:rsid w:val="0044762C"/>
    <w:rsid w:val="00450CAB"/>
    <w:rsid w:val="00450DBE"/>
    <w:rsid w:val="0045116C"/>
    <w:rsid w:val="00451C14"/>
    <w:rsid w:val="00451DC0"/>
    <w:rsid w:val="00452016"/>
    <w:rsid w:val="004523A0"/>
    <w:rsid w:val="00452F0E"/>
    <w:rsid w:val="0045559B"/>
    <w:rsid w:val="004557C3"/>
    <w:rsid w:val="00455E19"/>
    <w:rsid w:val="004563CE"/>
    <w:rsid w:val="00456754"/>
    <w:rsid w:val="00457324"/>
    <w:rsid w:val="00457868"/>
    <w:rsid w:val="00457F2B"/>
    <w:rsid w:val="00457F42"/>
    <w:rsid w:val="00457F4C"/>
    <w:rsid w:val="0046009B"/>
    <w:rsid w:val="00460607"/>
    <w:rsid w:val="00460742"/>
    <w:rsid w:val="00460F8E"/>
    <w:rsid w:val="00461784"/>
    <w:rsid w:val="00461984"/>
    <w:rsid w:val="00461BA5"/>
    <w:rsid w:val="00461F56"/>
    <w:rsid w:val="00462029"/>
    <w:rsid w:val="00462ACE"/>
    <w:rsid w:val="00462CD7"/>
    <w:rsid w:val="0046331A"/>
    <w:rsid w:val="00464D26"/>
    <w:rsid w:val="004654EF"/>
    <w:rsid w:val="004657E1"/>
    <w:rsid w:val="00466D16"/>
    <w:rsid w:val="00467705"/>
    <w:rsid w:val="004678E0"/>
    <w:rsid w:val="0046792D"/>
    <w:rsid w:val="00470383"/>
    <w:rsid w:val="00470FEC"/>
    <w:rsid w:val="00471AED"/>
    <w:rsid w:val="00471BCC"/>
    <w:rsid w:val="00473278"/>
    <w:rsid w:val="0047333F"/>
    <w:rsid w:val="00473801"/>
    <w:rsid w:val="0047512D"/>
    <w:rsid w:val="0047674A"/>
    <w:rsid w:val="0047690A"/>
    <w:rsid w:val="00476EA4"/>
    <w:rsid w:val="00477F68"/>
    <w:rsid w:val="00477F74"/>
    <w:rsid w:val="004801DD"/>
    <w:rsid w:val="00480CE0"/>
    <w:rsid w:val="00481388"/>
    <w:rsid w:val="00481476"/>
    <w:rsid w:val="004824EA"/>
    <w:rsid w:val="0048362E"/>
    <w:rsid w:val="004844F0"/>
    <w:rsid w:val="004847F3"/>
    <w:rsid w:val="00484CD6"/>
    <w:rsid w:val="00485582"/>
    <w:rsid w:val="00485670"/>
    <w:rsid w:val="004858FD"/>
    <w:rsid w:val="00486364"/>
    <w:rsid w:val="0048654D"/>
    <w:rsid w:val="00490064"/>
    <w:rsid w:val="00490853"/>
    <w:rsid w:val="00490DEC"/>
    <w:rsid w:val="00491561"/>
    <w:rsid w:val="004932EC"/>
    <w:rsid w:val="004942C7"/>
    <w:rsid w:val="00494536"/>
    <w:rsid w:val="00494AEF"/>
    <w:rsid w:val="00497150"/>
    <w:rsid w:val="00497894"/>
    <w:rsid w:val="00497EA2"/>
    <w:rsid w:val="004A02C8"/>
    <w:rsid w:val="004A1703"/>
    <w:rsid w:val="004A2192"/>
    <w:rsid w:val="004A2435"/>
    <w:rsid w:val="004A28D0"/>
    <w:rsid w:val="004A2F78"/>
    <w:rsid w:val="004A3D4E"/>
    <w:rsid w:val="004A404B"/>
    <w:rsid w:val="004A5C70"/>
    <w:rsid w:val="004A61AC"/>
    <w:rsid w:val="004A649C"/>
    <w:rsid w:val="004B05B3"/>
    <w:rsid w:val="004B0C5F"/>
    <w:rsid w:val="004B0DFD"/>
    <w:rsid w:val="004B0FD1"/>
    <w:rsid w:val="004B14D7"/>
    <w:rsid w:val="004B198E"/>
    <w:rsid w:val="004B1E7D"/>
    <w:rsid w:val="004B1F83"/>
    <w:rsid w:val="004B2F44"/>
    <w:rsid w:val="004B404E"/>
    <w:rsid w:val="004B4FD4"/>
    <w:rsid w:val="004B53CD"/>
    <w:rsid w:val="004B562F"/>
    <w:rsid w:val="004B5933"/>
    <w:rsid w:val="004B66DF"/>
    <w:rsid w:val="004B67AB"/>
    <w:rsid w:val="004B75FC"/>
    <w:rsid w:val="004B765D"/>
    <w:rsid w:val="004B7ECC"/>
    <w:rsid w:val="004C032B"/>
    <w:rsid w:val="004C0B19"/>
    <w:rsid w:val="004C0B95"/>
    <w:rsid w:val="004C23F9"/>
    <w:rsid w:val="004C2550"/>
    <w:rsid w:val="004C2B3C"/>
    <w:rsid w:val="004C37D3"/>
    <w:rsid w:val="004C3D8C"/>
    <w:rsid w:val="004C447F"/>
    <w:rsid w:val="004C4B44"/>
    <w:rsid w:val="004C5375"/>
    <w:rsid w:val="004C5872"/>
    <w:rsid w:val="004C59AF"/>
    <w:rsid w:val="004C5BD5"/>
    <w:rsid w:val="004C68F3"/>
    <w:rsid w:val="004C6B5E"/>
    <w:rsid w:val="004C7082"/>
    <w:rsid w:val="004C71FA"/>
    <w:rsid w:val="004C723B"/>
    <w:rsid w:val="004C766C"/>
    <w:rsid w:val="004C7E55"/>
    <w:rsid w:val="004C7F2B"/>
    <w:rsid w:val="004D0900"/>
    <w:rsid w:val="004D11BD"/>
    <w:rsid w:val="004D1462"/>
    <w:rsid w:val="004D25A7"/>
    <w:rsid w:val="004D2AAB"/>
    <w:rsid w:val="004D363F"/>
    <w:rsid w:val="004D3FE0"/>
    <w:rsid w:val="004D48C0"/>
    <w:rsid w:val="004D5C89"/>
    <w:rsid w:val="004D6A79"/>
    <w:rsid w:val="004D7375"/>
    <w:rsid w:val="004E0411"/>
    <w:rsid w:val="004E1122"/>
    <w:rsid w:val="004E1D50"/>
    <w:rsid w:val="004E1FF3"/>
    <w:rsid w:val="004E27C4"/>
    <w:rsid w:val="004E2AA9"/>
    <w:rsid w:val="004E2D7E"/>
    <w:rsid w:val="004E3AC5"/>
    <w:rsid w:val="004E41F0"/>
    <w:rsid w:val="004E5521"/>
    <w:rsid w:val="004E5E4C"/>
    <w:rsid w:val="004F00CB"/>
    <w:rsid w:val="004F033E"/>
    <w:rsid w:val="004F1122"/>
    <w:rsid w:val="004F1CDA"/>
    <w:rsid w:val="004F25B3"/>
    <w:rsid w:val="004F2A3E"/>
    <w:rsid w:val="004F2ADB"/>
    <w:rsid w:val="004F2CF1"/>
    <w:rsid w:val="004F312B"/>
    <w:rsid w:val="004F355B"/>
    <w:rsid w:val="004F6986"/>
    <w:rsid w:val="004F6B01"/>
    <w:rsid w:val="004F745B"/>
    <w:rsid w:val="004F7C22"/>
    <w:rsid w:val="004F7F6C"/>
    <w:rsid w:val="00500081"/>
    <w:rsid w:val="005007CC"/>
    <w:rsid w:val="00500A63"/>
    <w:rsid w:val="00501B6B"/>
    <w:rsid w:val="005022BB"/>
    <w:rsid w:val="00502C91"/>
    <w:rsid w:val="00502E1D"/>
    <w:rsid w:val="005042B5"/>
    <w:rsid w:val="00504F0D"/>
    <w:rsid w:val="00504FD3"/>
    <w:rsid w:val="005055B5"/>
    <w:rsid w:val="00505E76"/>
    <w:rsid w:val="00505F9B"/>
    <w:rsid w:val="005065AE"/>
    <w:rsid w:val="005065F9"/>
    <w:rsid w:val="00506639"/>
    <w:rsid w:val="00507341"/>
    <w:rsid w:val="00507B8C"/>
    <w:rsid w:val="005101D7"/>
    <w:rsid w:val="00510EA2"/>
    <w:rsid w:val="005110BB"/>
    <w:rsid w:val="005118B2"/>
    <w:rsid w:val="00511D42"/>
    <w:rsid w:val="00512590"/>
    <w:rsid w:val="0051297E"/>
    <w:rsid w:val="0051302F"/>
    <w:rsid w:val="00513381"/>
    <w:rsid w:val="00514F4F"/>
    <w:rsid w:val="00515DDC"/>
    <w:rsid w:val="005161EC"/>
    <w:rsid w:val="0051647A"/>
    <w:rsid w:val="00516493"/>
    <w:rsid w:val="00516641"/>
    <w:rsid w:val="00516B05"/>
    <w:rsid w:val="005174BD"/>
    <w:rsid w:val="005206EE"/>
    <w:rsid w:val="0052095A"/>
    <w:rsid w:val="00521F96"/>
    <w:rsid w:val="00522578"/>
    <w:rsid w:val="00522929"/>
    <w:rsid w:val="00522F5C"/>
    <w:rsid w:val="00523DDD"/>
    <w:rsid w:val="00525C39"/>
    <w:rsid w:val="00525DA0"/>
    <w:rsid w:val="005268D0"/>
    <w:rsid w:val="005307BC"/>
    <w:rsid w:val="00530987"/>
    <w:rsid w:val="00530BB9"/>
    <w:rsid w:val="00530D68"/>
    <w:rsid w:val="00531844"/>
    <w:rsid w:val="00531F95"/>
    <w:rsid w:val="005322B1"/>
    <w:rsid w:val="0053236F"/>
    <w:rsid w:val="00532E3E"/>
    <w:rsid w:val="005334A2"/>
    <w:rsid w:val="0053397C"/>
    <w:rsid w:val="005339D2"/>
    <w:rsid w:val="0053540C"/>
    <w:rsid w:val="00535AD1"/>
    <w:rsid w:val="00535B5C"/>
    <w:rsid w:val="00535C0C"/>
    <w:rsid w:val="00535C89"/>
    <w:rsid w:val="0053633C"/>
    <w:rsid w:val="00536648"/>
    <w:rsid w:val="00537188"/>
    <w:rsid w:val="00537444"/>
    <w:rsid w:val="00537960"/>
    <w:rsid w:val="00537A7A"/>
    <w:rsid w:val="00537F72"/>
    <w:rsid w:val="00541AE3"/>
    <w:rsid w:val="005435AA"/>
    <w:rsid w:val="00543A2D"/>
    <w:rsid w:val="00543D8D"/>
    <w:rsid w:val="005449A3"/>
    <w:rsid w:val="00544CF9"/>
    <w:rsid w:val="00545370"/>
    <w:rsid w:val="00546044"/>
    <w:rsid w:val="00546F35"/>
    <w:rsid w:val="00546F55"/>
    <w:rsid w:val="00546FCB"/>
    <w:rsid w:val="005471B4"/>
    <w:rsid w:val="00547296"/>
    <w:rsid w:val="00550041"/>
    <w:rsid w:val="00550A59"/>
    <w:rsid w:val="0055160C"/>
    <w:rsid w:val="005523A1"/>
    <w:rsid w:val="0055327F"/>
    <w:rsid w:val="00553E73"/>
    <w:rsid w:val="00554656"/>
    <w:rsid w:val="005554C8"/>
    <w:rsid w:val="0055553C"/>
    <w:rsid w:val="00555CD8"/>
    <w:rsid w:val="00555EFC"/>
    <w:rsid w:val="00557389"/>
    <w:rsid w:val="00557977"/>
    <w:rsid w:val="00557F25"/>
    <w:rsid w:val="005607BE"/>
    <w:rsid w:val="005607CC"/>
    <w:rsid w:val="00560EF7"/>
    <w:rsid w:val="00560FE6"/>
    <w:rsid w:val="00561015"/>
    <w:rsid w:val="005610B9"/>
    <w:rsid w:val="00562391"/>
    <w:rsid w:val="005636EA"/>
    <w:rsid w:val="00563FED"/>
    <w:rsid w:val="00564A97"/>
    <w:rsid w:val="00564B52"/>
    <w:rsid w:val="00565679"/>
    <w:rsid w:val="00565BF2"/>
    <w:rsid w:val="0056606C"/>
    <w:rsid w:val="005661BD"/>
    <w:rsid w:val="0056715A"/>
    <w:rsid w:val="00567427"/>
    <w:rsid w:val="0056764B"/>
    <w:rsid w:val="00567666"/>
    <w:rsid w:val="005705AF"/>
    <w:rsid w:val="005705C7"/>
    <w:rsid w:val="00571713"/>
    <w:rsid w:val="005736BA"/>
    <w:rsid w:val="0057374D"/>
    <w:rsid w:val="00573B67"/>
    <w:rsid w:val="005747F3"/>
    <w:rsid w:val="00574887"/>
    <w:rsid w:val="005748B1"/>
    <w:rsid w:val="00574FF5"/>
    <w:rsid w:val="0057516F"/>
    <w:rsid w:val="00575471"/>
    <w:rsid w:val="00575F8D"/>
    <w:rsid w:val="00576289"/>
    <w:rsid w:val="005764CD"/>
    <w:rsid w:val="00576756"/>
    <w:rsid w:val="00577951"/>
    <w:rsid w:val="00577AC2"/>
    <w:rsid w:val="00577BA6"/>
    <w:rsid w:val="005803CB"/>
    <w:rsid w:val="005815AA"/>
    <w:rsid w:val="0058194F"/>
    <w:rsid w:val="0058220C"/>
    <w:rsid w:val="005823B5"/>
    <w:rsid w:val="00582A54"/>
    <w:rsid w:val="0058319B"/>
    <w:rsid w:val="00583B55"/>
    <w:rsid w:val="00583DAE"/>
    <w:rsid w:val="00585321"/>
    <w:rsid w:val="00585D98"/>
    <w:rsid w:val="00585DE4"/>
    <w:rsid w:val="00585DF1"/>
    <w:rsid w:val="00585F41"/>
    <w:rsid w:val="00586831"/>
    <w:rsid w:val="00587957"/>
    <w:rsid w:val="00587D2A"/>
    <w:rsid w:val="005903A6"/>
    <w:rsid w:val="005906FC"/>
    <w:rsid w:val="00590C41"/>
    <w:rsid w:val="00592372"/>
    <w:rsid w:val="0059261E"/>
    <w:rsid w:val="00592C8C"/>
    <w:rsid w:val="005940B4"/>
    <w:rsid w:val="005946CE"/>
    <w:rsid w:val="0059649B"/>
    <w:rsid w:val="005969E1"/>
    <w:rsid w:val="00597484"/>
    <w:rsid w:val="0059756B"/>
    <w:rsid w:val="005975BA"/>
    <w:rsid w:val="0059776B"/>
    <w:rsid w:val="005979B6"/>
    <w:rsid w:val="00597CBB"/>
    <w:rsid w:val="005A05B1"/>
    <w:rsid w:val="005A0607"/>
    <w:rsid w:val="005A0D38"/>
    <w:rsid w:val="005A1334"/>
    <w:rsid w:val="005A1343"/>
    <w:rsid w:val="005A38A3"/>
    <w:rsid w:val="005A39B5"/>
    <w:rsid w:val="005A3BE9"/>
    <w:rsid w:val="005A3D2A"/>
    <w:rsid w:val="005A4D7A"/>
    <w:rsid w:val="005A5721"/>
    <w:rsid w:val="005A59D7"/>
    <w:rsid w:val="005A5EDF"/>
    <w:rsid w:val="005A5F59"/>
    <w:rsid w:val="005A7CDC"/>
    <w:rsid w:val="005A7DA2"/>
    <w:rsid w:val="005B05C1"/>
    <w:rsid w:val="005B1601"/>
    <w:rsid w:val="005B1777"/>
    <w:rsid w:val="005B1ECF"/>
    <w:rsid w:val="005B37D4"/>
    <w:rsid w:val="005B3F82"/>
    <w:rsid w:val="005B44BC"/>
    <w:rsid w:val="005B44FB"/>
    <w:rsid w:val="005B509B"/>
    <w:rsid w:val="005B578A"/>
    <w:rsid w:val="005B7B8D"/>
    <w:rsid w:val="005B7E57"/>
    <w:rsid w:val="005C0443"/>
    <w:rsid w:val="005C0A83"/>
    <w:rsid w:val="005C1098"/>
    <w:rsid w:val="005C1B19"/>
    <w:rsid w:val="005C211C"/>
    <w:rsid w:val="005C21E9"/>
    <w:rsid w:val="005C2C7E"/>
    <w:rsid w:val="005C59A6"/>
    <w:rsid w:val="005C74D8"/>
    <w:rsid w:val="005C7BB9"/>
    <w:rsid w:val="005C7E44"/>
    <w:rsid w:val="005D063B"/>
    <w:rsid w:val="005D0D34"/>
    <w:rsid w:val="005D3018"/>
    <w:rsid w:val="005D4583"/>
    <w:rsid w:val="005D460D"/>
    <w:rsid w:val="005D53C1"/>
    <w:rsid w:val="005D5DFD"/>
    <w:rsid w:val="005D61FD"/>
    <w:rsid w:val="005D7104"/>
    <w:rsid w:val="005D7156"/>
    <w:rsid w:val="005D737B"/>
    <w:rsid w:val="005D7846"/>
    <w:rsid w:val="005D7E51"/>
    <w:rsid w:val="005E03AA"/>
    <w:rsid w:val="005E0780"/>
    <w:rsid w:val="005E0871"/>
    <w:rsid w:val="005E1212"/>
    <w:rsid w:val="005E17B2"/>
    <w:rsid w:val="005E28C3"/>
    <w:rsid w:val="005E37BF"/>
    <w:rsid w:val="005E3FB0"/>
    <w:rsid w:val="005E49BD"/>
    <w:rsid w:val="005E4C91"/>
    <w:rsid w:val="005E4E8B"/>
    <w:rsid w:val="005E59E4"/>
    <w:rsid w:val="005E624A"/>
    <w:rsid w:val="005E6862"/>
    <w:rsid w:val="005E6F56"/>
    <w:rsid w:val="005E7346"/>
    <w:rsid w:val="005E7502"/>
    <w:rsid w:val="005F0149"/>
    <w:rsid w:val="005F07DB"/>
    <w:rsid w:val="005F0C5A"/>
    <w:rsid w:val="005F0D4B"/>
    <w:rsid w:val="005F1505"/>
    <w:rsid w:val="005F2686"/>
    <w:rsid w:val="005F2CF9"/>
    <w:rsid w:val="005F3327"/>
    <w:rsid w:val="005F475D"/>
    <w:rsid w:val="005F5491"/>
    <w:rsid w:val="005F5BD8"/>
    <w:rsid w:val="005F5E97"/>
    <w:rsid w:val="005F7028"/>
    <w:rsid w:val="00600450"/>
    <w:rsid w:val="00600D74"/>
    <w:rsid w:val="0060134B"/>
    <w:rsid w:val="00601362"/>
    <w:rsid w:val="006015D4"/>
    <w:rsid w:val="006019F1"/>
    <w:rsid w:val="006022E3"/>
    <w:rsid w:val="00602B49"/>
    <w:rsid w:val="00603947"/>
    <w:rsid w:val="006045F1"/>
    <w:rsid w:val="00604DAC"/>
    <w:rsid w:val="006051EB"/>
    <w:rsid w:val="00606CC4"/>
    <w:rsid w:val="00606CF3"/>
    <w:rsid w:val="00606F13"/>
    <w:rsid w:val="006073C5"/>
    <w:rsid w:val="00607411"/>
    <w:rsid w:val="0060791F"/>
    <w:rsid w:val="00607BB7"/>
    <w:rsid w:val="00610A73"/>
    <w:rsid w:val="00611259"/>
    <w:rsid w:val="006120EB"/>
    <w:rsid w:val="00612644"/>
    <w:rsid w:val="00612AFD"/>
    <w:rsid w:val="0061346A"/>
    <w:rsid w:val="006138CC"/>
    <w:rsid w:val="00613B2F"/>
    <w:rsid w:val="006149AB"/>
    <w:rsid w:val="00614B3B"/>
    <w:rsid w:val="00614C3C"/>
    <w:rsid w:val="00614D9B"/>
    <w:rsid w:val="00615025"/>
    <w:rsid w:val="00615091"/>
    <w:rsid w:val="006153B4"/>
    <w:rsid w:val="006159B2"/>
    <w:rsid w:val="00616F16"/>
    <w:rsid w:val="00617026"/>
    <w:rsid w:val="00617D0B"/>
    <w:rsid w:val="00617EFE"/>
    <w:rsid w:val="00620BB0"/>
    <w:rsid w:val="0062179A"/>
    <w:rsid w:val="00621B8F"/>
    <w:rsid w:val="00622CBA"/>
    <w:rsid w:val="00623032"/>
    <w:rsid w:val="006232AB"/>
    <w:rsid w:val="006235F2"/>
    <w:rsid w:val="00623A5C"/>
    <w:rsid w:val="00624391"/>
    <w:rsid w:val="00624454"/>
    <w:rsid w:val="00624485"/>
    <w:rsid w:val="00624561"/>
    <w:rsid w:val="00625376"/>
    <w:rsid w:val="00626088"/>
    <w:rsid w:val="006274BA"/>
    <w:rsid w:val="006276A6"/>
    <w:rsid w:val="00631720"/>
    <w:rsid w:val="00631A0B"/>
    <w:rsid w:val="0063270C"/>
    <w:rsid w:val="0063301D"/>
    <w:rsid w:val="00634071"/>
    <w:rsid w:val="0063600D"/>
    <w:rsid w:val="00637D0B"/>
    <w:rsid w:val="00637FE1"/>
    <w:rsid w:val="006404A7"/>
    <w:rsid w:val="00640E25"/>
    <w:rsid w:val="006444A5"/>
    <w:rsid w:val="00644719"/>
    <w:rsid w:val="00644735"/>
    <w:rsid w:val="00644AE9"/>
    <w:rsid w:val="006454FC"/>
    <w:rsid w:val="006458BF"/>
    <w:rsid w:val="00645C2C"/>
    <w:rsid w:val="00646372"/>
    <w:rsid w:val="0064643C"/>
    <w:rsid w:val="00646A2A"/>
    <w:rsid w:val="00646E81"/>
    <w:rsid w:val="00646FFE"/>
    <w:rsid w:val="00650297"/>
    <w:rsid w:val="00650672"/>
    <w:rsid w:val="00650AF8"/>
    <w:rsid w:val="00650EE3"/>
    <w:rsid w:val="006520A0"/>
    <w:rsid w:val="00652197"/>
    <w:rsid w:val="0065249C"/>
    <w:rsid w:val="006528DA"/>
    <w:rsid w:val="00652BF1"/>
    <w:rsid w:val="00653C7F"/>
    <w:rsid w:val="006557DC"/>
    <w:rsid w:val="006564C5"/>
    <w:rsid w:val="00656C48"/>
    <w:rsid w:val="00656F51"/>
    <w:rsid w:val="006575B3"/>
    <w:rsid w:val="00657B9D"/>
    <w:rsid w:val="00657DB6"/>
    <w:rsid w:val="00657E33"/>
    <w:rsid w:val="00657E71"/>
    <w:rsid w:val="006624F0"/>
    <w:rsid w:val="0066334E"/>
    <w:rsid w:val="006639F9"/>
    <w:rsid w:val="00663BEC"/>
    <w:rsid w:val="00664559"/>
    <w:rsid w:val="00664BAC"/>
    <w:rsid w:val="00664F47"/>
    <w:rsid w:val="0066695A"/>
    <w:rsid w:val="00666DA3"/>
    <w:rsid w:val="006670DE"/>
    <w:rsid w:val="00667272"/>
    <w:rsid w:val="0066749B"/>
    <w:rsid w:val="0066774D"/>
    <w:rsid w:val="00667CBA"/>
    <w:rsid w:val="00670A23"/>
    <w:rsid w:val="00670C2F"/>
    <w:rsid w:val="006714BD"/>
    <w:rsid w:val="00671689"/>
    <w:rsid w:val="00671703"/>
    <w:rsid w:val="00671768"/>
    <w:rsid w:val="00671865"/>
    <w:rsid w:val="00671FF9"/>
    <w:rsid w:val="00672706"/>
    <w:rsid w:val="00672C7A"/>
    <w:rsid w:val="00672D6F"/>
    <w:rsid w:val="006731FD"/>
    <w:rsid w:val="0067378E"/>
    <w:rsid w:val="00673D39"/>
    <w:rsid w:val="006749CB"/>
    <w:rsid w:val="00674CB9"/>
    <w:rsid w:val="00675407"/>
    <w:rsid w:val="0067541A"/>
    <w:rsid w:val="0067579D"/>
    <w:rsid w:val="006757B4"/>
    <w:rsid w:val="00675DCD"/>
    <w:rsid w:val="006761AE"/>
    <w:rsid w:val="00677038"/>
    <w:rsid w:val="00677170"/>
    <w:rsid w:val="006779CD"/>
    <w:rsid w:val="00677D23"/>
    <w:rsid w:val="006800CB"/>
    <w:rsid w:val="006800EF"/>
    <w:rsid w:val="00680BB5"/>
    <w:rsid w:val="00681CEA"/>
    <w:rsid w:val="00683765"/>
    <w:rsid w:val="0068385B"/>
    <w:rsid w:val="00683F9C"/>
    <w:rsid w:val="0068446B"/>
    <w:rsid w:val="00684554"/>
    <w:rsid w:val="00684B15"/>
    <w:rsid w:val="00685E3B"/>
    <w:rsid w:val="00687341"/>
    <w:rsid w:val="00687EE3"/>
    <w:rsid w:val="00690877"/>
    <w:rsid w:val="006915CF"/>
    <w:rsid w:val="00691988"/>
    <w:rsid w:val="00691B0B"/>
    <w:rsid w:val="00693001"/>
    <w:rsid w:val="006943FF"/>
    <w:rsid w:val="00694547"/>
    <w:rsid w:val="00694743"/>
    <w:rsid w:val="006947B8"/>
    <w:rsid w:val="006951D5"/>
    <w:rsid w:val="00695BB3"/>
    <w:rsid w:val="00696493"/>
    <w:rsid w:val="00696D10"/>
    <w:rsid w:val="00697255"/>
    <w:rsid w:val="0069766F"/>
    <w:rsid w:val="00697A85"/>
    <w:rsid w:val="006A05D9"/>
    <w:rsid w:val="006A0A01"/>
    <w:rsid w:val="006A0B40"/>
    <w:rsid w:val="006A0BF9"/>
    <w:rsid w:val="006A1251"/>
    <w:rsid w:val="006A13ED"/>
    <w:rsid w:val="006A18A6"/>
    <w:rsid w:val="006A2D05"/>
    <w:rsid w:val="006A310A"/>
    <w:rsid w:val="006A36BD"/>
    <w:rsid w:val="006A3A1D"/>
    <w:rsid w:val="006A49EC"/>
    <w:rsid w:val="006A4EAB"/>
    <w:rsid w:val="006A595C"/>
    <w:rsid w:val="006A63BF"/>
    <w:rsid w:val="006A711D"/>
    <w:rsid w:val="006A76AB"/>
    <w:rsid w:val="006A7B5A"/>
    <w:rsid w:val="006B0682"/>
    <w:rsid w:val="006B0A30"/>
    <w:rsid w:val="006B181D"/>
    <w:rsid w:val="006B1B01"/>
    <w:rsid w:val="006B29F5"/>
    <w:rsid w:val="006B3FAE"/>
    <w:rsid w:val="006B40F6"/>
    <w:rsid w:val="006B543B"/>
    <w:rsid w:val="006B59E0"/>
    <w:rsid w:val="006B5F70"/>
    <w:rsid w:val="006B6198"/>
    <w:rsid w:val="006B6B4B"/>
    <w:rsid w:val="006B6B9B"/>
    <w:rsid w:val="006B6CB0"/>
    <w:rsid w:val="006C042E"/>
    <w:rsid w:val="006C0780"/>
    <w:rsid w:val="006C09BC"/>
    <w:rsid w:val="006C0BAA"/>
    <w:rsid w:val="006C0C45"/>
    <w:rsid w:val="006C132C"/>
    <w:rsid w:val="006C164B"/>
    <w:rsid w:val="006C2560"/>
    <w:rsid w:val="006C35F8"/>
    <w:rsid w:val="006C3645"/>
    <w:rsid w:val="006C43DA"/>
    <w:rsid w:val="006C5B85"/>
    <w:rsid w:val="006C7058"/>
    <w:rsid w:val="006C7675"/>
    <w:rsid w:val="006D102E"/>
    <w:rsid w:val="006D13EE"/>
    <w:rsid w:val="006D19AA"/>
    <w:rsid w:val="006D1BC7"/>
    <w:rsid w:val="006D1CCE"/>
    <w:rsid w:val="006D1E87"/>
    <w:rsid w:val="006D2371"/>
    <w:rsid w:val="006D2625"/>
    <w:rsid w:val="006D33FD"/>
    <w:rsid w:val="006D546C"/>
    <w:rsid w:val="006D6837"/>
    <w:rsid w:val="006D72C1"/>
    <w:rsid w:val="006D79D6"/>
    <w:rsid w:val="006D7FB5"/>
    <w:rsid w:val="006E081A"/>
    <w:rsid w:val="006E2180"/>
    <w:rsid w:val="006E224A"/>
    <w:rsid w:val="006E2B3C"/>
    <w:rsid w:val="006E367D"/>
    <w:rsid w:val="006E3E75"/>
    <w:rsid w:val="006E45B9"/>
    <w:rsid w:val="006E4985"/>
    <w:rsid w:val="006E609B"/>
    <w:rsid w:val="006E626F"/>
    <w:rsid w:val="006E77F5"/>
    <w:rsid w:val="006F00C7"/>
    <w:rsid w:val="006F04E6"/>
    <w:rsid w:val="006F1022"/>
    <w:rsid w:val="006F1428"/>
    <w:rsid w:val="006F22B5"/>
    <w:rsid w:val="006F2531"/>
    <w:rsid w:val="006F2C6E"/>
    <w:rsid w:val="006F2DA2"/>
    <w:rsid w:val="006F4189"/>
    <w:rsid w:val="006F438C"/>
    <w:rsid w:val="006F481E"/>
    <w:rsid w:val="006F4C67"/>
    <w:rsid w:val="006F4E95"/>
    <w:rsid w:val="006F50DD"/>
    <w:rsid w:val="006F5B9B"/>
    <w:rsid w:val="006F5E73"/>
    <w:rsid w:val="006F5E98"/>
    <w:rsid w:val="006F5F39"/>
    <w:rsid w:val="006F645F"/>
    <w:rsid w:val="006F6759"/>
    <w:rsid w:val="006F68F6"/>
    <w:rsid w:val="006F7751"/>
    <w:rsid w:val="006F778F"/>
    <w:rsid w:val="006F7D8F"/>
    <w:rsid w:val="006F7EA5"/>
    <w:rsid w:val="0070092C"/>
    <w:rsid w:val="00701D7A"/>
    <w:rsid w:val="00701E82"/>
    <w:rsid w:val="00702154"/>
    <w:rsid w:val="007030C1"/>
    <w:rsid w:val="00703B02"/>
    <w:rsid w:val="00703C2F"/>
    <w:rsid w:val="00705002"/>
    <w:rsid w:val="007053D3"/>
    <w:rsid w:val="007057A5"/>
    <w:rsid w:val="00706BB7"/>
    <w:rsid w:val="0070772D"/>
    <w:rsid w:val="00707886"/>
    <w:rsid w:val="00707A78"/>
    <w:rsid w:val="00707C45"/>
    <w:rsid w:val="00710666"/>
    <w:rsid w:val="00711532"/>
    <w:rsid w:val="00711B51"/>
    <w:rsid w:val="007123F9"/>
    <w:rsid w:val="00713868"/>
    <w:rsid w:val="007142F7"/>
    <w:rsid w:val="00714DD1"/>
    <w:rsid w:val="007163E9"/>
    <w:rsid w:val="0071669A"/>
    <w:rsid w:val="007202A1"/>
    <w:rsid w:val="00720F4D"/>
    <w:rsid w:val="00721DA6"/>
    <w:rsid w:val="00721DBA"/>
    <w:rsid w:val="00722AEC"/>
    <w:rsid w:val="00722AF5"/>
    <w:rsid w:val="00723353"/>
    <w:rsid w:val="00724455"/>
    <w:rsid w:val="00725C60"/>
    <w:rsid w:val="00725D65"/>
    <w:rsid w:val="007260ED"/>
    <w:rsid w:val="00726DCF"/>
    <w:rsid w:val="007304A6"/>
    <w:rsid w:val="007325F2"/>
    <w:rsid w:val="007327B7"/>
    <w:rsid w:val="00732AAC"/>
    <w:rsid w:val="00733E5F"/>
    <w:rsid w:val="00734C69"/>
    <w:rsid w:val="00735A55"/>
    <w:rsid w:val="00736116"/>
    <w:rsid w:val="00736691"/>
    <w:rsid w:val="00736C57"/>
    <w:rsid w:val="00736E77"/>
    <w:rsid w:val="00737B63"/>
    <w:rsid w:val="00741215"/>
    <w:rsid w:val="00741DF8"/>
    <w:rsid w:val="007421D7"/>
    <w:rsid w:val="0074261E"/>
    <w:rsid w:val="00742D77"/>
    <w:rsid w:val="00742D78"/>
    <w:rsid w:val="00744E3E"/>
    <w:rsid w:val="00744ED3"/>
    <w:rsid w:val="00747C83"/>
    <w:rsid w:val="00747D9D"/>
    <w:rsid w:val="00750364"/>
    <w:rsid w:val="00751508"/>
    <w:rsid w:val="00751708"/>
    <w:rsid w:val="007517D9"/>
    <w:rsid w:val="00752933"/>
    <w:rsid w:val="00752B88"/>
    <w:rsid w:val="00753195"/>
    <w:rsid w:val="00753289"/>
    <w:rsid w:val="007533E2"/>
    <w:rsid w:val="00754168"/>
    <w:rsid w:val="0075432D"/>
    <w:rsid w:val="0075484C"/>
    <w:rsid w:val="00754B73"/>
    <w:rsid w:val="00754DFC"/>
    <w:rsid w:val="007557EA"/>
    <w:rsid w:val="00755E67"/>
    <w:rsid w:val="00755FA8"/>
    <w:rsid w:val="00756001"/>
    <w:rsid w:val="007574C4"/>
    <w:rsid w:val="00760F50"/>
    <w:rsid w:val="00761C03"/>
    <w:rsid w:val="00761E42"/>
    <w:rsid w:val="007627FB"/>
    <w:rsid w:val="00762CBA"/>
    <w:rsid w:val="00762F89"/>
    <w:rsid w:val="00764015"/>
    <w:rsid w:val="0076446C"/>
    <w:rsid w:val="0076547B"/>
    <w:rsid w:val="007660E7"/>
    <w:rsid w:val="0076629C"/>
    <w:rsid w:val="007662D0"/>
    <w:rsid w:val="00766488"/>
    <w:rsid w:val="00766863"/>
    <w:rsid w:val="00766B11"/>
    <w:rsid w:val="0076705D"/>
    <w:rsid w:val="00767C54"/>
    <w:rsid w:val="00770F5E"/>
    <w:rsid w:val="00770F7D"/>
    <w:rsid w:val="0077115E"/>
    <w:rsid w:val="00771553"/>
    <w:rsid w:val="00771EC0"/>
    <w:rsid w:val="0077294A"/>
    <w:rsid w:val="00772A60"/>
    <w:rsid w:val="007736F9"/>
    <w:rsid w:val="00773D9F"/>
    <w:rsid w:val="0077409B"/>
    <w:rsid w:val="00774557"/>
    <w:rsid w:val="00774628"/>
    <w:rsid w:val="00774F17"/>
    <w:rsid w:val="00774F5B"/>
    <w:rsid w:val="007750CD"/>
    <w:rsid w:val="00775295"/>
    <w:rsid w:val="007753DC"/>
    <w:rsid w:val="00775614"/>
    <w:rsid w:val="00775815"/>
    <w:rsid w:val="00775A06"/>
    <w:rsid w:val="0077726D"/>
    <w:rsid w:val="007774C7"/>
    <w:rsid w:val="007800D2"/>
    <w:rsid w:val="00780327"/>
    <w:rsid w:val="0078037D"/>
    <w:rsid w:val="007804B9"/>
    <w:rsid w:val="00781027"/>
    <w:rsid w:val="00781511"/>
    <w:rsid w:val="0078219D"/>
    <w:rsid w:val="00782B6E"/>
    <w:rsid w:val="00782EE0"/>
    <w:rsid w:val="00783187"/>
    <w:rsid w:val="00783412"/>
    <w:rsid w:val="0078342B"/>
    <w:rsid w:val="0078496B"/>
    <w:rsid w:val="00784A1F"/>
    <w:rsid w:val="00784DC7"/>
    <w:rsid w:val="0078629C"/>
    <w:rsid w:val="00786407"/>
    <w:rsid w:val="00786607"/>
    <w:rsid w:val="007873F6"/>
    <w:rsid w:val="007878F3"/>
    <w:rsid w:val="00787E35"/>
    <w:rsid w:val="007900F3"/>
    <w:rsid w:val="00790EDC"/>
    <w:rsid w:val="00790EF1"/>
    <w:rsid w:val="00790F3F"/>
    <w:rsid w:val="00791083"/>
    <w:rsid w:val="00791FF8"/>
    <w:rsid w:val="0079257B"/>
    <w:rsid w:val="007926F7"/>
    <w:rsid w:val="00792A6B"/>
    <w:rsid w:val="00792AF8"/>
    <w:rsid w:val="007934E3"/>
    <w:rsid w:val="007935F5"/>
    <w:rsid w:val="00795562"/>
    <w:rsid w:val="007955DB"/>
    <w:rsid w:val="00795CE0"/>
    <w:rsid w:val="00795E80"/>
    <w:rsid w:val="00797391"/>
    <w:rsid w:val="007973C0"/>
    <w:rsid w:val="007A10B0"/>
    <w:rsid w:val="007A1840"/>
    <w:rsid w:val="007A236E"/>
    <w:rsid w:val="007A292B"/>
    <w:rsid w:val="007A2D4B"/>
    <w:rsid w:val="007A3210"/>
    <w:rsid w:val="007A43AB"/>
    <w:rsid w:val="007A4A31"/>
    <w:rsid w:val="007A51B6"/>
    <w:rsid w:val="007A7500"/>
    <w:rsid w:val="007B0318"/>
    <w:rsid w:val="007B0AE1"/>
    <w:rsid w:val="007B0C06"/>
    <w:rsid w:val="007B2039"/>
    <w:rsid w:val="007B2ABE"/>
    <w:rsid w:val="007B2B39"/>
    <w:rsid w:val="007B2D93"/>
    <w:rsid w:val="007B2E21"/>
    <w:rsid w:val="007B3B0D"/>
    <w:rsid w:val="007B3D04"/>
    <w:rsid w:val="007B3E94"/>
    <w:rsid w:val="007B3F16"/>
    <w:rsid w:val="007B5A53"/>
    <w:rsid w:val="007B5B2E"/>
    <w:rsid w:val="007B6ACC"/>
    <w:rsid w:val="007B6C66"/>
    <w:rsid w:val="007B76DD"/>
    <w:rsid w:val="007B7929"/>
    <w:rsid w:val="007B7993"/>
    <w:rsid w:val="007B7C25"/>
    <w:rsid w:val="007C137D"/>
    <w:rsid w:val="007C1B60"/>
    <w:rsid w:val="007C28A9"/>
    <w:rsid w:val="007C4549"/>
    <w:rsid w:val="007C4631"/>
    <w:rsid w:val="007C4E88"/>
    <w:rsid w:val="007C68FE"/>
    <w:rsid w:val="007C7458"/>
    <w:rsid w:val="007C7B1C"/>
    <w:rsid w:val="007D185F"/>
    <w:rsid w:val="007D1F89"/>
    <w:rsid w:val="007D30A9"/>
    <w:rsid w:val="007D327F"/>
    <w:rsid w:val="007D3891"/>
    <w:rsid w:val="007D3DA0"/>
    <w:rsid w:val="007D4324"/>
    <w:rsid w:val="007D47D4"/>
    <w:rsid w:val="007D4B83"/>
    <w:rsid w:val="007D62B0"/>
    <w:rsid w:val="007D632E"/>
    <w:rsid w:val="007D6E36"/>
    <w:rsid w:val="007D71A1"/>
    <w:rsid w:val="007D7637"/>
    <w:rsid w:val="007E095A"/>
    <w:rsid w:val="007E0BFE"/>
    <w:rsid w:val="007E0F9D"/>
    <w:rsid w:val="007E1033"/>
    <w:rsid w:val="007E19F0"/>
    <w:rsid w:val="007E34F6"/>
    <w:rsid w:val="007E363F"/>
    <w:rsid w:val="007E3DEF"/>
    <w:rsid w:val="007E4AC0"/>
    <w:rsid w:val="007E53A7"/>
    <w:rsid w:val="007E5EC6"/>
    <w:rsid w:val="007E641E"/>
    <w:rsid w:val="007F0234"/>
    <w:rsid w:val="007F032A"/>
    <w:rsid w:val="007F1A1E"/>
    <w:rsid w:val="007F23E3"/>
    <w:rsid w:val="007F2CE1"/>
    <w:rsid w:val="007F2D4A"/>
    <w:rsid w:val="007F3162"/>
    <w:rsid w:val="007F3BB1"/>
    <w:rsid w:val="007F3C5E"/>
    <w:rsid w:val="007F3E5B"/>
    <w:rsid w:val="007F4119"/>
    <w:rsid w:val="007F48BE"/>
    <w:rsid w:val="007F5C28"/>
    <w:rsid w:val="007F5DCB"/>
    <w:rsid w:val="007F6430"/>
    <w:rsid w:val="007F6B33"/>
    <w:rsid w:val="007F70F3"/>
    <w:rsid w:val="008004BA"/>
    <w:rsid w:val="008004F3"/>
    <w:rsid w:val="00800DE0"/>
    <w:rsid w:val="00800FC9"/>
    <w:rsid w:val="008019A5"/>
    <w:rsid w:val="00801CE5"/>
    <w:rsid w:val="008024EE"/>
    <w:rsid w:val="00802A4E"/>
    <w:rsid w:val="00802D76"/>
    <w:rsid w:val="008044BD"/>
    <w:rsid w:val="0080503D"/>
    <w:rsid w:val="00805733"/>
    <w:rsid w:val="008064D8"/>
    <w:rsid w:val="0080659D"/>
    <w:rsid w:val="00806F30"/>
    <w:rsid w:val="0080746E"/>
    <w:rsid w:val="00807636"/>
    <w:rsid w:val="008108CA"/>
    <w:rsid w:val="00810968"/>
    <w:rsid w:val="00810AFF"/>
    <w:rsid w:val="00810BFB"/>
    <w:rsid w:val="008124D6"/>
    <w:rsid w:val="008126D3"/>
    <w:rsid w:val="00812703"/>
    <w:rsid w:val="00813ABC"/>
    <w:rsid w:val="008142E5"/>
    <w:rsid w:val="008142F7"/>
    <w:rsid w:val="00814B32"/>
    <w:rsid w:val="00814D18"/>
    <w:rsid w:val="0081529B"/>
    <w:rsid w:val="00815A62"/>
    <w:rsid w:val="00815D17"/>
    <w:rsid w:val="00815DD0"/>
    <w:rsid w:val="008178A6"/>
    <w:rsid w:val="00817E27"/>
    <w:rsid w:val="00817F98"/>
    <w:rsid w:val="00820829"/>
    <w:rsid w:val="00820C04"/>
    <w:rsid w:val="008228AC"/>
    <w:rsid w:val="008235C8"/>
    <w:rsid w:val="00823F2F"/>
    <w:rsid w:val="00824FAD"/>
    <w:rsid w:val="0082533A"/>
    <w:rsid w:val="00825E11"/>
    <w:rsid w:val="00827254"/>
    <w:rsid w:val="0083015E"/>
    <w:rsid w:val="00830702"/>
    <w:rsid w:val="00830D5A"/>
    <w:rsid w:val="00831DAA"/>
    <w:rsid w:val="00832165"/>
    <w:rsid w:val="00832939"/>
    <w:rsid w:val="00832ED9"/>
    <w:rsid w:val="00833068"/>
    <w:rsid w:val="00834277"/>
    <w:rsid w:val="00834609"/>
    <w:rsid w:val="008353C5"/>
    <w:rsid w:val="00835A57"/>
    <w:rsid w:val="00835D2B"/>
    <w:rsid w:val="00836148"/>
    <w:rsid w:val="0083646C"/>
    <w:rsid w:val="00836E3C"/>
    <w:rsid w:val="00837B86"/>
    <w:rsid w:val="00837E63"/>
    <w:rsid w:val="008400BF"/>
    <w:rsid w:val="00840256"/>
    <w:rsid w:val="008403B1"/>
    <w:rsid w:val="00840827"/>
    <w:rsid w:val="00840D41"/>
    <w:rsid w:val="008413CA"/>
    <w:rsid w:val="008415B9"/>
    <w:rsid w:val="008418C7"/>
    <w:rsid w:val="008430BA"/>
    <w:rsid w:val="00844547"/>
    <w:rsid w:val="00845203"/>
    <w:rsid w:val="008457BA"/>
    <w:rsid w:val="008458CA"/>
    <w:rsid w:val="00845E26"/>
    <w:rsid w:val="00846888"/>
    <w:rsid w:val="00847499"/>
    <w:rsid w:val="008474B2"/>
    <w:rsid w:val="008515F4"/>
    <w:rsid w:val="00852231"/>
    <w:rsid w:val="008530F9"/>
    <w:rsid w:val="00853DAC"/>
    <w:rsid w:val="00854659"/>
    <w:rsid w:val="008546EA"/>
    <w:rsid w:val="0085489E"/>
    <w:rsid w:val="00855544"/>
    <w:rsid w:val="008559F7"/>
    <w:rsid w:val="008568E9"/>
    <w:rsid w:val="00856CBA"/>
    <w:rsid w:val="00857443"/>
    <w:rsid w:val="0085751A"/>
    <w:rsid w:val="00857667"/>
    <w:rsid w:val="00861EFD"/>
    <w:rsid w:val="0086267F"/>
    <w:rsid w:val="008630D0"/>
    <w:rsid w:val="008631B6"/>
    <w:rsid w:val="008635CA"/>
    <w:rsid w:val="008635E3"/>
    <w:rsid w:val="00863650"/>
    <w:rsid w:val="00863687"/>
    <w:rsid w:val="00864376"/>
    <w:rsid w:val="00864927"/>
    <w:rsid w:val="008657DE"/>
    <w:rsid w:val="00866F2B"/>
    <w:rsid w:val="00867A2F"/>
    <w:rsid w:val="0087197F"/>
    <w:rsid w:val="00872FB0"/>
    <w:rsid w:val="0087322D"/>
    <w:rsid w:val="00873480"/>
    <w:rsid w:val="00873A9B"/>
    <w:rsid w:val="00873CCA"/>
    <w:rsid w:val="0087421C"/>
    <w:rsid w:val="00874232"/>
    <w:rsid w:val="008757DE"/>
    <w:rsid w:val="0087580B"/>
    <w:rsid w:val="00875B99"/>
    <w:rsid w:val="00875E40"/>
    <w:rsid w:val="008760FA"/>
    <w:rsid w:val="00876AB5"/>
    <w:rsid w:val="008774B8"/>
    <w:rsid w:val="00877C3E"/>
    <w:rsid w:val="00877D55"/>
    <w:rsid w:val="0088018A"/>
    <w:rsid w:val="00880EBF"/>
    <w:rsid w:val="00881697"/>
    <w:rsid w:val="00881AC1"/>
    <w:rsid w:val="00881AED"/>
    <w:rsid w:val="00882892"/>
    <w:rsid w:val="008838FA"/>
    <w:rsid w:val="00883CA5"/>
    <w:rsid w:val="00883E3E"/>
    <w:rsid w:val="008846ED"/>
    <w:rsid w:val="008847E4"/>
    <w:rsid w:val="00884CAA"/>
    <w:rsid w:val="00886617"/>
    <w:rsid w:val="00886985"/>
    <w:rsid w:val="008869E0"/>
    <w:rsid w:val="00886B5D"/>
    <w:rsid w:val="00886D82"/>
    <w:rsid w:val="0088702C"/>
    <w:rsid w:val="008873C7"/>
    <w:rsid w:val="00887AEC"/>
    <w:rsid w:val="00887EE9"/>
    <w:rsid w:val="008907F1"/>
    <w:rsid w:val="0089096C"/>
    <w:rsid w:val="00890F6B"/>
    <w:rsid w:val="00891C66"/>
    <w:rsid w:val="00891DEE"/>
    <w:rsid w:val="00892987"/>
    <w:rsid w:val="00892A9E"/>
    <w:rsid w:val="00893FF2"/>
    <w:rsid w:val="008940C0"/>
    <w:rsid w:val="00894C13"/>
    <w:rsid w:val="008954D1"/>
    <w:rsid w:val="008965BE"/>
    <w:rsid w:val="0089725C"/>
    <w:rsid w:val="0089756D"/>
    <w:rsid w:val="008A0E0E"/>
    <w:rsid w:val="008A1C29"/>
    <w:rsid w:val="008A216B"/>
    <w:rsid w:val="008A2244"/>
    <w:rsid w:val="008A243B"/>
    <w:rsid w:val="008A3046"/>
    <w:rsid w:val="008A326E"/>
    <w:rsid w:val="008A37EE"/>
    <w:rsid w:val="008A3CC1"/>
    <w:rsid w:val="008A4101"/>
    <w:rsid w:val="008A4483"/>
    <w:rsid w:val="008A4559"/>
    <w:rsid w:val="008A464A"/>
    <w:rsid w:val="008A4D93"/>
    <w:rsid w:val="008A50F8"/>
    <w:rsid w:val="008A5676"/>
    <w:rsid w:val="008A59BF"/>
    <w:rsid w:val="008A6AA1"/>
    <w:rsid w:val="008A6B7C"/>
    <w:rsid w:val="008A788C"/>
    <w:rsid w:val="008A7AD1"/>
    <w:rsid w:val="008B0947"/>
    <w:rsid w:val="008B10F3"/>
    <w:rsid w:val="008B132D"/>
    <w:rsid w:val="008B17A5"/>
    <w:rsid w:val="008B332E"/>
    <w:rsid w:val="008B33AD"/>
    <w:rsid w:val="008B342F"/>
    <w:rsid w:val="008B4518"/>
    <w:rsid w:val="008B5952"/>
    <w:rsid w:val="008B5DDB"/>
    <w:rsid w:val="008B671E"/>
    <w:rsid w:val="008B69FB"/>
    <w:rsid w:val="008B720C"/>
    <w:rsid w:val="008C1671"/>
    <w:rsid w:val="008C198D"/>
    <w:rsid w:val="008C2C22"/>
    <w:rsid w:val="008C3352"/>
    <w:rsid w:val="008C480C"/>
    <w:rsid w:val="008C48BA"/>
    <w:rsid w:val="008C4F5D"/>
    <w:rsid w:val="008C5640"/>
    <w:rsid w:val="008C601C"/>
    <w:rsid w:val="008C65BD"/>
    <w:rsid w:val="008C7AB6"/>
    <w:rsid w:val="008C7BD5"/>
    <w:rsid w:val="008D044E"/>
    <w:rsid w:val="008D04CF"/>
    <w:rsid w:val="008D096B"/>
    <w:rsid w:val="008D09EA"/>
    <w:rsid w:val="008D1922"/>
    <w:rsid w:val="008D1ED1"/>
    <w:rsid w:val="008D2B8D"/>
    <w:rsid w:val="008D309F"/>
    <w:rsid w:val="008D50D0"/>
    <w:rsid w:val="008D5C3C"/>
    <w:rsid w:val="008D70E3"/>
    <w:rsid w:val="008D70E5"/>
    <w:rsid w:val="008E1D06"/>
    <w:rsid w:val="008E29A5"/>
    <w:rsid w:val="008E331E"/>
    <w:rsid w:val="008E3D33"/>
    <w:rsid w:val="008E50CC"/>
    <w:rsid w:val="008E57BC"/>
    <w:rsid w:val="008E5FCE"/>
    <w:rsid w:val="008E6112"/>
    <w:rsid w:val="008E63DC"/>
    <w:rsid w:val="008E6C9E"/>
    <w:rsid w:val="008E7114"/>
    <w:rsid w:val="008F0FFF"/>
    <w:rsid w:val="008F1075"/>
    <w:rsid w:val="008F1AEB"/>
    <w:rsid w:val="008F25C8"/>
    <w:rsid w:val="008F2F40"/>
    <w:rsid w:val="008F33E9"/>
    <w:rsid w:val="008F359F"/>
    <w:rsid w:val="008F362B"/>
    <w:rsid w:val="008F3A2D"/>
    <w:rsid w:val="008F43C7"/>
    <w:rsid w:val="008F5D2E"/>
    <w:rsid w:val="008F5DE1"/>
    <w:rsid w:val="008F7257"/>
    <w:rsid w:val="008F7818"/>
    <w:rsid w:val="008F78C8"/>
    <w:rsid w:val="008F7B72"/>
    <w:rsid w:val="008F7D3D"/>
    <w:rsid w:val="00900930"/>
    <w:rsid w:val="00900C40"/>
    <w:rsid w:val="0090106D"/>
    <w:rsid w:val="00901233"/>
    <w:rsid w:val="0090173E"/>
    <w:rsid w:val="009022C0"/>
    <w:rsid w:val="00902968"/>
    <w:rsid w:val="00902A96"/>
    <w:rsid w:val="00902B13"/>
    <w:rsid w:val="00902D2B"/>
    <w:rsid w:val="00903A25"/>
    <w:rsid w:val="00903F03"/>
    <w:rsid w:val="009042A1"/>
    <w:rsid w:val="00907216"/>
    <w:rsid w:val="00907C39"/>
    <w:rsid w:val="009106E9"/>
    <w:rsid w:val="00910BC7"/>
    <w:rsid w:val="00912183"/>
    <w:rsid w:val="009124C9"/>
    <w:rsid w:val="0091270C"/>
    <w:rsid w:val="00913E31"/>
    <w:rsid w:val="00914361"/>
    <w:rsid w:val="00914387"/>
    <w:rsid w:val="00914FA7"/>
    <w:rsid w:val="00914FFB"/>
    <w:rsid w:val="00915137"/>
    <w:rsid w:val="00915350"/>
    <w:rsid w:val="00917125"/>
    <w:rsid w:val="009178F2"/>
    <w:rsid w:val="009178F7"/>
    <w:rsid w:val="00917F70"/>
    <w:rsid w:val="00920711"/>
    <w:rsid w:val="00920A0E"/>
    <w:rsid w:val="0092167B"/>
    <w:rsid w:val="0092210A"/>
    <w:rsid w:val="0092248E"/>
    <w:rsid w:val="009227B8"/>
    <w:rsid w:val="00922C50"/>
    <w:rsid w:val="0092349F"/>
    <w:rsid w:val="009239A6"/>
    <w:rsid w:val="00923CF7"/>
    <w:rsid w:val="00923E8F"/>
    <w:rsid w:val="0092470E"/>
    <w:rsid w:val="009250E7"/>
    <w:rsid w:val="00925443"/>
    <w:rsid w:val="009255B3"/>
    <w:rsid w:val="009260FC"/>
    <w:rsid w:val="009265FD"/>
    <w:rsid w:val="00926A94"/>
    <w:rsid w:val="009272D1"/>
    <w:rsid w:val="009274B6"/>
    <w:rsid w:val="00927A3E"/>
    <w:rsid w:val="00927BD3"/>
    <w:rsid w:val="00927C44"/>
    <w:rsid w:val="00927D1D"/>
    <w:rsid w:val="00931491"/>
    <w:rsid w:val="009314C9"/>
    <w:rsid w:val="00931AD9"/>
    <w:rsid w:val="009321F8"/>
    <w:rsid w:val="00932AE1"/>
    <w:rsid w:val="00932DF4"/>
    <w:rsid w:val="00933D24"/>
    <w:rsid w:val="00933F31"/>
    <w:rsid w:val="009354FB"/>
    <w:rsid w:val="00935631"/>
    <w:rsid w:val="0093579F"/>
    <w:rsid w:val="00937115"/>
    <w:rsid w:val="00937975"/>
    <w:rsid w:val="0093799F"/>
    <w:rsid w:val="00937BBF"/>
    <w:rsid w:val="0094002D"/>
    <w:rsid w:val="0094042D"/>
    <w:rsid w:val="00940506"/>
    <w:rsid w:val="0094058D"/>
    <w:rsid w:val="009413A0"/>
    <w:rsid w:val="009429E3"/>
    <w:rsid w:val="00942A56"/>
    <w:rsid w:val="009441D4"/>
    <w:rsid w:val="0094493B"/>
    <w:rsid w:val="00945594"/>
    <w:rsid w:val="009457FC"/>
    <w:rsid w:val="00946563"/>
    <w:rsid w:val="00946808"/>
    <w:rsid w:val="009471A9"/>
    <w:rsid w:val="00947580"/>
    <w:rsid w:val="00947C09"/>
    <w:rsid w:val="00947C88"/>
    <w:rsid w:val="00947D2F"/>
    <w:rsid w:val="00950440"/>
    <w:rsid w:val="009520BA"/>
    <w:rsid w:val="00952C87"/>
    <w:rsid w:val="00952D00"/>
    <w:rsid w:val="00952FDD"/>
    <w:rsid w:val="009536F6"/>
    <w:rsid w:val="0095482A"/>
    <w:rsid w:val="00954EE2"/>
    <w:rsid w:val="00955261"/>
    <w:rsid w:val="00955724"/>
    <w:rsid w:val="00955FA1"/>
    <w:rsid w:val="0095604B"/>
    <w:rsid w:val="009562B4"/>
    <w:rsid w:val="00956513"/>
    <w:rsid w:val="00956A60"/>
    <w:rsid w:val="00957B6E"/>
    <w:rsid w:val="00957E50"/>
    <w:rsid w:val="0096067D"/>
    <w:rsid w:val="0096092B"/>
    <w:rsid w:val="00960C6D"/>
    <w:rsid w:val="00960F15"/>
    <w:rsid w:val="00961284"/>
    <w:rsid w:val="00961BF8"/>
    <w:rsid w:val="0096366C"/>
    <w:rsid w:val="009636D2"/>
    <w:rsid w:val="00963B1A"/>
    <w:rsid w:val="00963C5C"/>
    <w:rsid w:val="00964C69"/>
    <w:rsid w:val="00965146"/>
    <w:rsid w:val="0096554E"/>
    <w:rsid w:val="009655B1"/>
    <w:rsid w:val="00965AEA"/>
    <w:rsid w:val="00965B62"/>
    <w:rsid w:val="009663A3"/>
    <w:rsid w:val="009671D9"/>
    <w:rsid w:val="00967324"/>
    <w:rsid w:val="009716C0"/>
    <w:rsid w:val="009726EA"/>
    <w:rsid w:val="0097407F"/>
    <w:rsid w:val="009741D4"/>
    <w:rsid w:val="009748C5"/>
    <w:rsid w:val="00974B3E"/>
    <w:rsid w:val="00975C70"/>
    <w:rsid w:val="00975D08"/>
    <w:rsid w:val="009762C9"/>
    <w:rsid w:val="00976647"/>
    <w:rsid w:val="00976DBB"/>
    <w:rsid w:val="00977088"/>
    <w:rsid w:val="00980AE2"/>
    <w:rsid w:val="009819D8"/>
    <w:rsid w:val="009838E2"/>
    <w:rsid w:val="00983913"/>
    <w:rsid w:val="0098397E"/>
    <w:rsid w:val="00983AEB"/>
    <w:rsid w:val="0098413A"/>
    <w:rsid w:val="009841C7"/>
    <w:rsid w:val="00984A3C"/>
    <w:rsid w:val="009852C2"/>
    <w:rsid w:val="00985946"/>
    <w:rsid w:val="0098608B"/>
    <w:rsid w:val="0098653D"/>
    <w:rsid w:val="0098670C"/>
    <w:rsid w:val="009873CE"/>
    <w:rsid w:val="0099012C"/>
    <w:rsid w:val="0099144D"/>
    <w:rsid w:val="00991893"/>
    <w:rsid w:val="00991963"/>
    <w:rsid w:val="00992B0D"/>
    <w:rsid w:val="00992BC3"/>
    <w:rsid w:val="009930F4"/>
    <w:rsid w:val="00993118"/>
    <w:rsid w:val="00993454"/>
    <w:rsid w:val="00993B1E"/>
    <w:rsid w:val="00993EAC"/>
    <w:rsid w:val="00994885"/>
    <w:rsid w:val="00994DAC"/>
    <w:rsid w:val="009957E1"/>
    <w:rsid w:val="00995D7D"/>
    <w:rsid w:val="00996B30"/>
    <w:rsid w:val="00996D1E"/>
    <w:rsid w:val="00996D53"/>
    <w:rsid w:val="009975FA"/>
    <w:rsid w:val="009A02A1"/>
    <w:rsid w:val="009A038F"/>
    <w:rsid w:val="009A06D5"/>
    <w:rsid w:val="009A178A"/>
    <w:rsid w:val="009A1A9F"/>
    <w:rsid w:val="009A2170"/>
    <w:rsid w:val="009A2DE8"/>
    <w:rsid w:val="009A2F6C"/>
    <w:rsid w:val="009A32E6"/>
    <w:rsid w:val="009A42E5"/>
    <w:rsid w:val="009A46ED"/>
    <w:rsid w:val="009A541C"/>
    <w:rsid w:val="009A653D"/>
    <w:rsid w:val="009A792D"/>
    <w:rsid w:val="009A7DBC"/>
    <w:rsid w:val="009B0273"/>
    <w:rsid w:val="009B063B"/>
    <w:rsid w:val="009B06B1"/>
    <w:rsid w:val="009B0942"/>
    <w:rsid w:val="009B2724"/>
    <w:rsid w:val="009B27A5"/>
    <w:rsid w:val="009B29AB"/>
    <w:rsid w:val="009B2E4D"/>
    <w:rsid w:val="009B310A"/>
    <w:rsid w:val="009B32BD"/>
    <w:rsid w:val="009B338B"/>
    <w:rsid w:val="009B3D81"/>
    <w:rsid w:val="009B5EC5"/>
    <w:rsid w:val="009B61E6"/>
    <w:rsid w:val="009B6A55"/>
    <w:rsid w:val="009B6DF2"/>
    <w:rsid w:val="009C074E"/>
    <w:rsid w:val="009C1D13"/>
    <w:rsid w:val="009C1DC5"/>
    <w:rsid w:val="009C2CA0"/>
    <w:rsid w:val="009C3B48"/>
    <w:rsid w:val="009C4879"/>
    <w:rsid w:val="009C5110"/>
    <w:rsid w:val="009C53A5"/>
    <w:rsid w:val="009C5E3A"/>
    <w:rsid w:val="009C5E89"/>
    <w:rsid w:val="009C6194"/>
    <w:rsid w:val="009C6254"/>
    <w:rsid w:val="009C6825"/>
    <w:rsid w:val="009C6DB6"/>
    <w:rsid w:val="009C6E71"/>
    <w:rsid w:val="009C7AC9"/>
    <w:rsid w:val="009D06B2"/>
    <w:rsid w:val="009D0AB3"/>
    <w:rsid w:val="009D0B22"/>
    <w:rsid w:val="009D0F4C"/>
    <w:rsid w:val="009D1029"/>
    <w:rsid w:val="009D15FC"/>
    <w:rsid w:val="009D2A0F"/>
    <w:rsid w:val="009D2BC4"/>
    <w:rsid w:val="009D3095"/>
    <w:rsid w:val="009D40A3"/>
    <w:rsid w:val="009D4875"/>
    <w:rsid w:val="009D4CEF"/>
    <w:rsid w:val="009D4F8F"/>
    <w:rsid w:val="009D5167"/>
    <w:rsid w:val="009D6D1B"/>
    <w:rsid w:val="009D6ED4"/>
    <w:rsid w:val="009D7078"/>
    <w:rsid w:val="009D758E"/>
    <w:rsid w:val="009D78DC"/>
    <w:rsid w:val="009D7F7B"/>
    <w:rsid w:val="009E0149"/>
    <w:rsid w:val="009E0A38"/>
    <w:rsid w:val="009E0AA3"/>
    <w:rsid w:val="009E0DF0"/>
    <w:rsid w:val="009E1087"/>
    <w:rsid w:val="009E13EF"/>
    <w:rsid w:val="009E18BE"/>
    <w:rsid w:val="009E194F"/>
    <w:rsid w:val="009E2FEC"/>
    <w:rsid w:val="009E335B"/>
    <w:rsid w:val="009E34A0"/>
    <w:rsid w:val="009E4267"/>
    <w:rsid w:val="009E5CB2"/>
    <w:rsid w:val="009E5E4F"/>
    <w:rsid w:val="009E6307"/>
    <w:rsid w:val="009E6F98"/>
    <w:rsid w:val="009E70AB"/>
    <w:rsid w:val="009E77B3"/>
    <w:rsid w:val="009F07E8"/>
    <w:rsid w:val="009F1E42"/>
    <w:rsid w:val="009F2332"/>
    <w:rsid w:val="009F2FE4"/>
    <w:rsid w:val="009F34F9"/>
    <w:rsid w:val="009F41C5"/>
    <w:rsid w:val="009F498C"/>
    <w:rsid w:val="009F4F76"/>
    <w:rsid w:val="009F5298"/>
    <w:rsid w:val="009F5417"/>
    <w:rsid w:val="009F6254"/>
    <w:rsid w:val="009F7E93"/>
    <w:rsid w:val="00A0068D"/>
    <w:rsid w:val="00A00778"/>
    <w:rsid w:val="00A00CC0"/>
    <w:rsid w:val="00A01A60"/>
    <w:rsid w:val="00A02626"/>
    <w:rsid w:val="00A028CB"/>
    <w:rsid w:val="00A0293F"/>
    <w:rsid w:val="00A02FF6"/>
    <w:rsid w:val="00A0334C"/>
    <w:rsid w:val="00A03702"/>
    <w:rsid w:val="00A03B34"/>
    <w:rsid w:val="00A0451E"/>
    <w:rsid w:val="00A04717"/>
    <w:rsid w:val="00A04A22"/>
    <w:rsid w:val="00A0502D"/>
    <w:rsid w:val="00A06304"/>
    <w:rsid w:val="00A0746C"/>
    <w:rsid w:val="00A07481"/>
    <w:rsid w:val="00A0757C"/>
    <w:rsid w:val="00A12B22"/>
    <w:rsid w:val="00A13119"/>
    <w:rsid w:val="00A135D4"/>
    <w:rsid w:val="00A1396F"/>
    <w:rsid w:val="00A14429"/>
    <w:rsid w:val="00A150B0"/>
    <w:rsid w:val="00A156B7"/>
    <w:rsid w:val="00A15782"/>
    <w:rsid w:val="00A15B4D"/>
    <w:rsid w:val="00A15D8C"/>
    <w:rsid w:val="00A1728B"/>
    <w:rsid w:val="00A20FC0"/>
    <w:rsid w:val="00A21415"/>
    <w:rsid w:val="00A21C5C"/>
    <w:rsid w:val="00A22F39"/>
    <w:rsid w:val="00A23E1F"/>
    <w:rsid w:val="00A2404C"/>
    <w:rsid w:val="00A24578"/>
    <w:rsid w:val="00A2484F"/>
    <w:rsid w:val="00A25CCB"/>
    <w:rsid w:val="00A25ECF"/>
    <w:rsid w:val="00A2632F"/>
    <w:rsid w:val="00A266E1"/>
    <w:rsid w:val="00A27CE3"/>
    <w:rsid w:val="00A27EA9"/>
    <w:rsid w:val="00A27FC5"/>
    <w:rsid w:val="00A30E15"/>
    <w:rsid w:val="00A3110A"/>
    <w:rsid w:val="00A318D8"/>
    <w:rsid w:val="00A3272E"/>
    <w:rsid w:val="00A34612"/>
    <w:rsid w:val="00A35431"/>
    <w:rsid w:val="00A35F3A"/>
    <w:rsid w:val="00A37DCB"/>
    <w:rsid w:val="00A410C7"/>
    <w:rsid w:val="00A4112B"/>
    <w:rsid w:val="00A416AC"/>
    <w:rsid w:val="00A427E5"/>
    <w:rsid w:val="00A42A6A"/>
    <w:rsid w:val="00A43C0B"/>
    <w:rsid w:val="00A43DE3"/>
    <w:rsid w:val="00A446AE"/>
    <w:rsid w:val="00A449E3"/>
    <w:rsid w:val="00A452BA"/>
    <w:rsid w:val="00A45ADE"/>
    <w:rsid w:val="00A46276"/>
    <w:rsid w:val="00A46B6B"/>
    <w:rsid w:val="00A47A23"/>
    <w:rsid w:val="00A500C7"/>
    <w:rsid w:val="00A500D2"/>
    <w:rsid w:val="00A50B4D"/>
    <w:rsid w:val="00A51405"/>
    <w:rsid w:val="00A516A2"/>
    <w:rsid w:val="00A5279E"/>
    <w:rsid w:val="00A52E6F"/>
    <w:rsid w:val="00A52F4B"/>
    <w:rsid w:val="00A54F47"/>
    <w:rsid w:val="00A5593A"/>
    <w:rsid w:val="00A559B1"/>
    <w:rsid w:val="00A55F23"/>
    <w:rsid w:val="00A56859"/>
    <w:rsid w:val="00A568B6"/>
    <w:rsid w:val="00A57BE5"/>
    <w:rsid w:val="00A57DF4"/>
    <w:rsid w:val="00A601F5"/>
    <w:rsid w:val="00A6069D"/>
    <w:rsid w:val="00A60BBC"/>
    <w:rsid w:val="00A61C61"/>
    <w:rsid w:val="00A61F17"/>
    <w:rsid w:val="00A62145"/>
    <w:rsid w:val="00A62939"/>
    <w:rsid w:val="00A630FE"/>
    <w:rsid w:val="00A635F0"/>
    <w:rsid w:val="00A639D9"/>
    <w:rsid w:val="00A63A85"/>
    <w:rsid w:val="00A63E1E"/>
    <w:rsid w:val="00A65480"/>
    <w:rsid w:val="00A66477"/>
    <w:rsid w:val="00A66B97"/>
    <w:rsid w:val="00A7008F"/>
    <w:rsid w:val="00A702B2"/>
    <w:rsid w:val="00A707A0"/>
    <w:rsid w:val="00A708E1"/>
    <w:rsid w:val="00A717A5"/>
    <w:rsid w:val="00A71BA7"/>
    <w:rsid w:val="00A720EC"/>
    <w:rsid w:val="00A72CFC"/>
    <w:rsid w:val="00A72DCC"/>
    <w:rsid w:val="00A74040"/>
    <w:rsid w:val="00A74090"/>
    <w:rsid w:val="00A74893"/>
    <w:rsid w:val="00A74D69"/>
    <w:rsid w:val="00A75E5E"/>
    <w:rsid w:val="00A75F90"/>
    <w:rsid w:val="00A760AE"/>
    <w:rsid w:val="00A76637"/>
    <w:rsid w:val="00A7706F"/>
    <w:rsid w:val="00A773C5"/>
    <w:rsid w:val="00A77BB4"/>
    <w:rsid w:val="00A77CC1"/>
    <w:rsid w:val="00A80BF5"/>
    <w:rsid w:val="00A813BC"/>
    <w:rsid w:val="00A824A2"/>
    <w:rsid w:val="00A830C8"/>
    <w:rsid w:val="00A8398A"/>
    <w:rsid w:val="00A83A24"/>
    <w:rsid w:val="00A8426D"/>
    <w:rsid w:val="00A84683"/>
    <w:rsid w:val="00A84A64"/>
    <w:rsid w:val="00A84CC1"/>
    <w:rsid w:val="00A86140"/>
    <w:rsid w:val="00A869CE"/>
    <w:rsid w:val="00A86AFF"/>
    <w:rsid w:val="00A86DE1"/>
    <w:rsid w:val="00A872A8"/>
    <w:rsid w:val="00A873EE"/>
    <w:rsid w:val="00A87E32"/>
    <w:rsid w:val="00A900C2"/>
    <w:rsid w:val="00A91742"/>
    <w:rsid w:val="00A91763"/>
    <w:rsid w:val="00A91C22"/>
    <w:rsid w:val="00A920D6"/>
    <w:rsid w:val="00A9283F"/>
    <w:rsid w:val="00A952FC"/>
    <w:rsid w:val="00A9635C"/>
    <w:rsid w:val="00A96385"/>
    <w:rsid w:val="00A979E0"/>
    <w:rsid w:val="00A97BED"/>
    <w:rsid w:val="00A97CD5"/>
    <w:rsid w:val="00AA082E"/>
    <w:rsid w:val="00AA095A"/>
    <w:rsid w:val="00AA0AD6"/>
    <w:rsid w:val="00AA0D7F"/>
    <w:rsid w:val="00AA0F70"/>
    <w:rsid w:val="00AA11DF"/>
    <w:rsid w:val="00AA23AE"/>
    <w:rsid w:val="00AA3891"/>
    <w:rsid w:val="00AA389E"/>
    <w:rsid w:val="00AA53F4"/>
    <w:rsid w:val="00AA5545"/>
    <w:rsid w:val="00AA5D97"/>
    <w:rsid w:val="00AA6A33"/>
    <w:rsid w:val="00AA6CBE"/>
    <w:rsid w:val="00AB00EC"/>
    <w:rsid w:val="00AB0267"/>
    <w:rsid w:val="00AB05A4"/>
    <w:rsid w:val="00AB0605"/>
    <w:rsid w:val="00AB08A9"/>
    <w:rsid w:val="00AB0F73"/>
    <w:rsid w:val="00AB29A3"/>
    <w:rsid w:val="00AB2AE4"/>
    <w:rsid w:val="00AB36F2"/>
    <w:rsid w:val="00AB3E06"/>
    <w:rsid w:val="00AB402D"/>
    <w:rsid w:val="00AB41A5"/>
    <w:rsid w:val="00AB7D89"/>
    <w:rsid w:val="00AB7FD1"/>
    <w:rsid w:val="00AC0117"/>
    <w:rsid w:val="00AC12B3"/>
    <w:rsid w:val="00AC1843"/>
    <w:rsid w:val="00AC1F16"/>
    <w:rsid w:val="00AC295A"/>
    <w:rsid w:val="00AC2A31"/>
    <w:rsid w:val="00AC3183"/>
    <w:rsid w:val="00AC3EE3"/>
    <w:rsid w:val="00AC46F3"/>
    <w:rsid w:val="00AC6306"/>
    <w:rsid w:val="00AC6AC3"/>
    <w:rsid w:val="00AC7388"/>
    <w:rsid w:val="00AC754A"/>
    <w:rsid w:val="00AD02D0"/>
    <w:rsid w:val="00AD1BA9"/>
    <w:rsid w:val="00AD248A"/>
    <w:rsid w:val="00AD2616"/>
    <w:rsid w:val="00AD2BFF"/>
    <w:rsid w:val="00AD3021"/>
    <w:rsid w:val="00AD3815"/>
    <w:rsid w:val="00AD387F"/>
    <w:rsid w:val="00AD4744"/>
    <w:rsid w:val="00AD493E"/>
    <w:rsid w:val="00AD4A8B"/>
    <w:rsid w:val="00AD4B46"/>
    <w:rsid w:val="00AD4CF1"/>
    <w:rsid w:val="00AD520D"/>
    <w:rsid w:val="00AD52EE"/>
    <w:rsid w:val="00AD5A00"/>
    <w:rsid w:val="00AD5E7B"/>
    <w:rsid w:val="00AD65BD"/>
    <w:rsid w:val="00AD669C"/>
    <w:rsid w:val="00AD69D9"/>
    <w:rsid w:val="00AE08C0"/>
    <w:rsid w:val="00AE0F27"/>
    <w:rsid w:val="00AE1075"/>
    <w:rsid w:val="00AE118C"/>
    <w:rsid w:val="00AE1BA7"/>
    <w:rsid w:val="00AE2FCB"/>
    <w:rsid w:val="00AE31AC"/>
    <w:rsid w:val="00AE31E0"/>
    <w:rsid w:val="00AE329E"/>
    <w:rsid w:val="00AE4647"/>
    <w:rsid w:val="00AE4C5E"/>
    <w:rsid w:val="00AE51F3"/>
    <w:rsid w:val="00AE55C5"/>
    <w:rsid w:val="00AE616F"/>
    <w:rsid w:val="00AE67DD"/>
    <w:rsid w:val="00AE7875"/>
    <w:rsid w:val="00AE7980"/>
    <w:rsid w:val="00AE7BCD"/>
    <w:rsid w:val="00AF1BB3"/>
    <w:rsid w:val="00AF1D85"/>
    <w:rsid w:val="00AF20B6"/>
    <w:rsid w:val="00AF2D00"/>
    <w:rsid w:val="00AF2E05"/>
    <w:rsid w:val="00AF3407"/>
    <w:rsid w:val="00AF3FCC"/>
    <w:rsid w:val="00AF4C7A"/>
    <w:rsid w:val="00AF50A4"/>
    <w:rsid w:val="00AF5590"/>
    <w:rsid w:val="00AF6A7E"/>
    <w:rsid w:val="00AF7541"/>
    <w:rsid w:val="00AF77AA"/>
    <w:rsid w:val="00B00760"/>
    <w:rsid w:val="00B015F0"/>
    <w:rsid w:val="00B01883"/>
    <w:rsid w:val="00B01BA5"/>
    <w:rsid w:val="00B0239D"/>
    <w:rsid w:val="00B02E90"/>
    <w:rsid w:val="00B0466F"/>
    <w:rsid w:val="00B04E24"/>
    <w:rsid w:val="00B04E9E"/>
    <w:rsid w:val="00B0632B"/>
    <w:rsid w:val="00B07362"/>
    <w:rsid w:val="00B07A3D"/>
    <w:rsid w:val="00B07F3B"/>
    <w:rsid w:val="00B10521"/>
    <w:rsid w:val="00B106ED"/>
    <w:rsid w:val="00B1091D"/>
    <w:rsid w:val="00B11386"/>
    <w:rsid w:val="00B11A7F"/>
    <w:rsid w:val="00B11A9F"/>
    <w:rsid w:val="00B12848"/>
    <w:rsid w:val="00B148D9"/>
    <w:rsid w:val="00B14F83"/>
    <w:rsid w:val="00B15024"/>
    <w:rsid w:val="00B157DD"/>
    <w:rsid w:val="00B171B7"/>
    <w:rsid w:val="00B20432"/>
    <w:rsid w:val="00B206B8"/>
    <w:rsid w:val="00B20C56"/>
    <w:rsid w:val="00B20D80"/>
    <w:rsid w:val="00B21000"/>
    <w:rsid w:val="00B21CBD"/>
    <w:rsid w:val="00B22851"/>
    <w:rsid w:val="00B231EB"/>
    <w:rsid w:val="00B23C1F"/>
    <w:rsid w:val="00B240B3"/>
    <w:rsid w:val="00B24193"/>
    <w:rsid w:val="00B24200"/>
    <w:rsid w:val="00B245C1"/>
    <w:rsid w:val="00B24AA8"/>
    <w:rsid w:val="00B24AFE"/>
    <w:rsid w:val="00B24DDF"/>
    <w:rsid w:val="00B24E6C"/>
    <w:rsid w:val="00B2513F"/>
    <w:rsid w:val="00B252AF"/>
    <w:rsid w:val="00B25A73"/>
    <w:rsid w:val="00B25A7B"/>
    <w:rsid w:val="00B25C56"/>
    <w:rsid w:val="00B2680B"/>
    <w:rsid w:val="00B26832"/>
    <w:rsid w:val="00B26DCC"/>
    <w:rsid w:val="00B272BA"/>
    <w:rsid w:val="00B273CC"/>
    <w:rsid w:val="00B2756E"/>
    <w:rsid w:val="00B27A26"/>
    <w:rsid w:val="00B303FB"/>
    <w:rsid w:val="00B30C36"/>
    <w:rsid w:val="00B32C87"/>
    <w:rsid w:val="00B3310A"/>
    <w:rsid w:val="00B337AE"/>
    <w:rsid w:val="00B33A27"/>
    <w:rsid w:val="00B344E4"/>
    <w:rsid w:val="00B348C9"/>
    <w:rsid w:val="00B34C53"/>
    <w:rsid w:val="00B36497"/>
    <w:rsid w:val="00B37118"/>
    <w:rsid w:val="00B371F8"/>
    <w:rsid w:val="00B376D0"/>
    <w:rsid w:val="00B37B9E"/>
    <w:rsid w:val="00B401FF"/>
    <w:rsid w:val="00B40286"/>
    <w:rsid w:val="00B40429"/>
    <w:rsid w:val="00B413B8"/>
    <w:rsid w:val="00B41F87"/>
    <w:rsid w:val="00B4251E"/>
    <w:rsid w:val="00B42B78"/>
    <w:rsid w:val="00B435EE"/>
    <w:rsid w:val="00B45E7E"/>
    <w:rsid w:val="00B471FC"/>
    <w:rsid w:val="00B4776A"/>
    <w:rsid w:val="00B478BA"/>
    <w:rsid w:val="00B47EB8"/>
    <w:rsid w:val="00B502B9"/>
    <w:rsid w:val="00B505FB"/>
    <w:rsid w:val="00B522B9"/>
    <w:rsid w:val="00B53207"/>
    <w:rsid w:val="00B53D1A"/>
    <w:rsid w:val="00B5459D"/>
    <w:rsid w:val="00B54B05"/>
    <w:rsid w:val="00B54CEC"/>
    <w:rsid w:val="00B552B4"/>
    <w:rsid w:val="00B55809"/>
    <w:rsid w:val="00B55FBB"/>
    <w:rsid w:val="00B55FD6"/>
    <w:rsid w:val="00B56561"/>
    <w:rsid w:val="00B56935"/>
    <w:rsid w:val="00B570E5"/>
    <w:rsid w:val="00B5761C"/>
    <w:rsid w:val="00B60432"/>
    <w:rsid w:val="00B606C6"/>
    <w:rsid w:val="00B60A11"/>
    <w:rsid w:val="00B61951"/>
    <w:rsid w:val="00B619FF"/>
    <w:rsid w:val="00B61E54"/>
    <w:rsid w:val="00B63459"/>
    <w:rsid w:val="00B63806"/>
    <w:rsid w:val="00B65A9A"/>
    <w:rsid w:val="00B65B40"/>
    <w:rsid w:val="00B66C14"/>
    <w:rsid w:val="00B66C20"/>
    <w:rsid w:val="00B670B8"/>
    <w:rsid w:val="00B679EA"/>
    <w:rsid w:val="00B67E47"/>
    <w:rsid w:val="00B7012D"/>
    <w:rsid w:val="00B70135"/>
    <w:rsid w:val="00B70E45"/>
    <w:rsid w:val="00B70F30"/>
    <w:rsid w:val="00B7109A"/>
    <w:rsid w:val="00B71146"/>
    <w:rsid w:val="00B71D6F"/>
    <w:rsid w:val="00B71F29"/>
    <w:rsid w:val="00B72177"/>
    <w:rsid w:val="00B73DD3"/>
    <w:rsid w:val="00B749B1"/>
    <w:rsid w:val="00B75C4B"/>
    <w:rsid w:val="00B75D94"/>
    <w:rsid w:val="00B75F8C"/>
    <w:rsid w:val="00B760E8"/>
    <w:rsid w:val="00B76489"/>
    <w:rsid w:val="00B7755B"/>
    <w:rsid w:val="00B7776D"/>
    <w:rsid w:val="00B81880"/>
    <w:rsid w:val="00B81E17"/>
    <w:rsid w:val="00B83B1E"/>
    <w:rsid w:val="00B8443A"/>
    <w:rsid w:val="00B847C5"/>
    <w:rsid w:val="00B84991"/>
    <w:rsid w:val="00B84A74"/>
    <w:rsid w:val="00B854F7"/>
    <w:rsid w:val="00B85A0B"/>
    <w:rsid w:val="00B85E9A"/>
    <w:rsid w:val="00B86285"/>
    <w:rsid w:val="00B8769A"/>
    <w:rsid w:val="00B900F6"/>
    <w:rsid w:val="00B90D44"/>
    <w:rsid w:val="00B9325B"/>
    <w:rsid w:val="00B93FD1"/>
    <w:rsid w:val="00B944AC"/>
    <w:rsid w:val="00B94791"/>
    <w:rsid w:val="00B9496C"/>
    <w:rsid w:val="00B94DE8"/>
    <w:rsid w:val="00B94F1A"/>
    <w:rsid w:val="00B96D2A"/>
    <w:rsid w:val="00B97037"/>
    <w:rsid w:val="00B97603"/>
    <w:rsid w:val="00B9777F"/>
    <w:rsid w:val="00B97BA1"/>
    <w:rsid w:val="00BA05C1"/>
    <w:rsid w:val="00BA13AF"/>
    <w:rsid w:val="00BA162A"/>
    <w:rsid w:val="00BA1725"/>
    <w:rsid w:val="00BA1B13"/>
    <w:rsid w:val="00BA21DD"/>
    <w:rsid w:val="00BA27E6"/>
    <w:rsid w:val="00BA2E71"/>
    <w:rsid w:val="00BA2FDD"/>
    <w:rsid w:val="00BA3165"/>
    <w:rsid w:val="00BA3876"/>
    <w:rsid w:val="00BA3B92"/>
    <w:rsid w:val="00BA5B46"/>
    <w:rsid w:val="00BA6BBB"/>
    <w:rsid w:val="00BA6BC5"/>
    <w:rsid w:val="00BA7214"/>
    <w:rsid w:val="00BA743C"/>
    <w:rsid w:val="00BA79C3"/>
    <w:rsid w:val="00BB012C"/>
    <w:rsid w:val="00BB0699"/>
    <w:rsid w:val="00BB096C"/>
    <w:rsid w:val="00BB09CB"/>
    <w:rsid w:val="00BB1072"/>
    <w:rsid w:val="00BB12B1"/>
    <w:rsid w:val="00BB133B"/>
    <w:rsid w:val="00BB1DBC"/>
    <w:rsid w:val="00BB216E"/>
    <w:rsid w:val="00BB24D7"/>
    <w:rsid w:val="00BB322E"/>
    <w:rsid w:val="00BB3781"/>
    <w:rsid w:val="00BB4B26"/>
    <w:rsid w:val="00BB520F"/>
    <w:rsid w:val="00BB5447"/>
    <w:rsid w:val="00BB6C8F"/>
    <w:rsid w:val="00BB77BB"/>
    <w:rsid w:val="00BC0135"/>
    <w:rsid w:val="00BC01A7"/>
    <w:rsid w:val="00BC1391"/>
    <w:rsid w:val="00BC17A2"/>
    <w:rsid w:val="00BC1B43"/>
    <w:rsid w:val="00BC3AE2"/>
    <w:rsid w:val="00BC3BA1"/>
    <w:rsid w:val="00BC3BEC"/>
    <w:rsid w:val="00BC3EC5"/>
    <w:rsid w:val="00BC3ECB"/>
    <w:rsid w:val="00BC4365"/>
    <w:rsid w:val="00BC4751"/>
    <w:rsid w:val="00BC48B8"/>
    <w:rsid w:val="00BC5028"/>
    <w:rsid w:val="00BC53BB"/>
    <w:rsid w:val="00BC5680"/>
    <w:rsid w:val="00BC60A6"/>
    <w:rsid w:val="00BC6284"/>
    <w:rsid w:val="00BC6391"/>
    <w:rsid w:val="00BC65F3"/>
    <w:rsid w:val="00BC6C48"/>
    <w:rsid w:val="00BC789C"/>
    <w:rsid w:val="00BD0CCF"/>
    <w:rsid w:val="00BD0F3A"/>
    <w:rsid w:val="00BD14BB"/>
    <w:rsid w:val="00BD289A"/>
    <w:rsid w:val="00BD3861"/>
    <w:rsid w:val="00BD4537"/>
    <w:rsid w:val="00BD45F8"/>
    <w:rsid w:val="00BD4B51"/>
    <w:rsid w:val="00BD6043"/>
    <w:rsid w:val="00BD61A5"/>
    <w:rsid w:val="00BE05BA"/>
    <w:rsid w:val="00BE0A6B"/>
    <w:rsid w:val="00BE1385"/>
    <w:rsid w:val="00BE1785"/>
    <w:rsid w:val="00BE2312"/>
    <w:rsid w:val="00BE2496"/>
    <w:rsid w:val="00BE28C2"/>
    <w:rsid w:val="00BE2A90"/>
    <w:rsid w:val="00BE318D"/>
    <w:rsid w:val="00BE337F"/>
    <w:rsid w:val="00BE34C2"/>
    <w:rsid w:val="00BE3C4B"/>
    <w:rsid w:val="00BE3C51"/>
    <w:rsid w:val="00BE3FFF"/>
    <w:rsid w:val="00BE5689"/>
    <w:rsid w:val="00BE56D5"/>
    <w:rsid w:val="00BE6608"/>
    <w:rsid w:val="00BE6881"/>
    <w:rsid w:val="00BE6954"/>
    <w:rsid w:val="00BE70A8"/>
    <w:rsid w:val="00BE70C4"/>
    <w:rsid w:val="00BE71AD"/>
    <w:rsid w:val="00BF07AC"/>
    <w:rsid w:val="00BF0D38"/>
    <w:rsid w:val="00BF131D"/>
    <w:rsid w:val="00BF1BD1"/>
    <w:rsid w:val="00BF1FCF"/>
    <w:rsid w:val="00BF2053"/>
    <w:rsid w:val="00BF297C"/>
    <w:rsid w:val="00BF42C7"/>
    <w:rsid w:val="00BF4D40"/>
    <w:rsid w:val="00BF56DE"/>
    <w:rsid w:val="00BF5DC9"/>
    <w:rsid w:val="00BF60B2"/>
    <w:rsid w:val="00C00F87"/>
    <w:rsid w:val="00C010CD"/>
    <w:rsid w:val="00C03D01"/>
    <w:rsid w:val="00C044C2"/>
    <w:rsid w:val="00C044C9"/>
    <w:rsid w:val="00C045B0"/>
    <w:rsid w:val="00C04BD2"/>
    <w:rsid w:val="00C05344"/>
    <w:rsid w:val="00C05D35"/>
    <w:rsid w:val="00C079C4"/>
    <w:rsid w:val="00C10F39"/>
    <w:rsid w:val="00C10F5B"/>
    <w:rsid w:val="00C1159C"/>
    <w:rsid w:val="00C12827"/>
    <w:rsid w:val="00C134C4"/>
    <w:rsid w:val="00C13741"/>
    <w:rsid w:val="00C14463"/>
    <w:rsid w:val="00C15AE3"/>
    <w:rsid w:val="00C15DD0"/>
    <w:rsid w:val="00C1621E"/>
    <w:rsid w:val="00C163E3"/>
    <w:rsid w:val="00C16B60"/>
    <w:rsid w:val="00C16BA7"/>
    <w:rsid w:val="00C16D4F"/>
    <w:rsid w:val="00C1745F"/>
    <w:rsid w:val="00C17C54"/>
    <w:rsid w:val="00C17D3E"/>
    <w:rsid w:val="00C20D04"/>
    <w:rsid w:val="00C20FB8"/>
    <w:rsid w:val="00C2135A"/>
    <w:rsid w:val="00C241B2"/>
    <w:rsid w:val="00C24560"/>
    <w:rsid w:val="00C24EBF"/>
    <w:rsid w:val="00C255C6"/>
    <w:rsid w:val="00C25992"/>
    <w:rsid w:val="00C25C19"/>
    <w:rsid w:val="00C260E0"/>
    <w:rsid w:val="00C264A9"/>
    <w:rsid w:val="00C30A53"/>
    <w:rsid w:val="00C30E25"/>
    <w:rsid w:val="00C316E2"/>
    <w:rsid w:val="00C318F0"/>
    <w:rsid w:val="00C31C41"/>
    <w:rsid w:val="00C336EA"/>
    <w:rsid w:val="00C33CE6"/>
    <w:rsid w:val="00C344D3"/>
    <w:rsid w:val="00C347A2"/>
    <w:rsid w:val="00C34CED"/>
    <w:rsid w:val="00C34D29"/>
    <w:rsid w:val="00C3506E"/>
    <w:rsid w:val="00C354F2"/>
    <w:rsid w:val="00C361C9"/>
    <w:rsid w:val="00C37B96"/>
    <w:rsid w:val="00C37F1C"/>
    <w:rsid w:val="00C40603"/>
    <w:rsid w:val="00C40FAF"/>
    <w:rsid w:val="00C4183D"/>
    <w:rsid w:val="00C41DC6"/>
    <w:rsid w:val="00C41DCD"/>
    <w:rsid w:val="00C41DDC"/>
    <w:rsid w:val="00C4220D"/>
    <w:rsid w:val="00C428A2"/>
    <w:rsid w:val="00C43648"/>
    <w:rsid w:val="00C43A3F"/>
    <w:rsid w:val="00C44B06"/>
    <w:rsid w:val="00C45CF0"/>
    <w:rsid w:val="00C45D8C"/>
    <w:rsid w:val="00C464E1"/>
    <w:rsid w:val="00C47C12"/>
    <w:rsid w:val="00C47C71"/>
    <w:rsid w:val="00C50340"/>
    <w:rsid w:val="00C50372"/>
    <w:rsid w:val="00C50DBE"/>
    <w:rsid w:val="00C52B43"/>
    <w:rsid w:val="00C54051"/>
    <w:rsid w:val="00C540E3"/>
    <w:rsid w:val="00C54518"/>
    <w:rsid w:val="00C54555"/>
    <w:rsid w:val="00C54901"/>
    <w:rsid w:val="00C54C37"/>
    <w:rsid w:val="00C55B51"/>
    <w:rsid w:val="00C57634"/>
    <w:rsid w:val="00C577B5"/>
    <w:rsid w:val="00C57B6C"/>
    <w:rsid w:val="00C6011B"/>
    <w:rsid w:val="00C60151"/>
    <w:rsid w:val="00C608EB"/>
    <w:rsid w:val="00C61461"/>
    <w:rsid w:val="00C621D7"/>
    <w:rsid w:val="00C6332E"/>
    <w:rsid w:val="00C63B63"/>
    <w:rsid w:val="00C64243"/>
    <w:rsid w:val="00C643F5"/>
    <w:rsid w:val="00C64586"/>
    <w:rsid w:val="00C64EC0"/>
    <w:rsid w:val="00C660F6"/>
    <w:rsid w:val="00C66166"/>
    <w:rsid w:val="00C66D0D"/>
    <w:rsid w:val="00C66DF7"/>
    <w:rsid w:val="00C67333"/>
    <w:rsid w:val="00C67AE9"/>
    <w:rsid w:val="00C70D45"/>
    <w:rsid w:val="00C71CF3"/>
    <w:rsid w:val="00C7226A"/>
    <w:rsid w:val="00C72362"/>
    <w:rsid w:val="00C729CD"/>
    <w:rsid w:val="00C72D49"/>
    <w:rsid w:val="00C730FE"/>
    <w:rsid w:val="00C732BC"/>
    <w:rsid w:val="00C74989"/>
    <w:rsid w:val="00C74AB2"/>
    <w:rsid w:val="00C74F0D"/>
    <w:rsid w:val="00C75096"/>
    <w:rsid w:val="00C7509D"/>
    <w:rsid w:val="00C75275"/>
    <w:rsid w:val="00C76626"/>
    <w:rsid w:val="00C770F0"/>
    <w:rsid w:val="00C7715B"/>
    <w:rsid w:val="00C77171"/>
    <w:rsid w:val="00C773AE"/>
    <w:rsid w:val="00C77D60"/>
    <w:rsid w:val="00C77FBD"/>
    <w:rsid w:val="00C80386"/>
    <w:rsid w:val="00C80D65"/>
    <w:rsid w:val="00C8134F"/>
    <w:rsid w:val="00C8192C"/>
    <w:rsid w:val="00C819F2"/>
    <w:rsid w:val="00C8319D"/>
    <w:rsid w:val="00C8351C"/>
    <w:rsid w:val="00C83E27"/>
    <w:rsid w:val="00C8553D"/>
    <w:rsid w:val="00C8564A"/>
    <w:rsid w:val="00C85EAC"/>
    <w:rsid w:val="00C868B2"/>
    <w:rsid w:val="00C86C82"/>
    <w:rsid w:val="00C86EAA"/>
    <w:rsid w:val="00C86EFD"/>
    <w:rsid w:val="00C8716A"/>
    <w:rsid w:val="00C874BD"/>
    <w:rsid w:val="00C87727"/>
    <w:rsid w:val="00C877AB"/>
    <w:rsid w:val="00C90E4A"/>
    <w:rsid w:val="00C91463"/>
    <w:rsid w:val="00C91653"/>
    <w:rsid w:val="00C9204E"/>
    <w:rsid w:val="00C934A3"/>
    <w:rsid w:val="00C934A6"/>
    <w:rsid w:val="00C93784"/>
    <w:rsid w:val="00C9418B"/>
    <w:rsid w:val="00C9425A"/>
    <w:rsid w:val="00C94FBC"/>
    <w:rsid w:val="00C9513A"/>
    <w:rsid w:val="00C9563B"/>
    <w:rsid w:val="00C958EC"/>
    <w:rsid w:val="00C95AC8"/>
    <w:rsid w:val="00C96768"/>
    <w:rsid w:val="00C96A6E"/>
    <w:rsid w:val="00C97CCE"/>
    <w:rsid w:val="00CA084D"/>
    <w:rsid w:val="00CA0996"/>
    <w:rsid w:val="00CA1595"/>
    <w:rsid w:val="00CA1643"/>
    <w:rsid w:val="00CA1FFF"/>
    <w:rsid w:val="00CA2299"/>
    <w:rsid w:val="00CA38D6"/>
    <w:rsid w:val="00CA39F9"/>
    <w:rsid w:val="00CA3EB7"/>
    <w:rsid w:val="00CA43BB"/>
    <w:rsid w:val="00CA5272"/>
    <w:rsid w:val="00CA5A63"/>
    <w:rsid w:val="00CA5BA2"/>
    <w:rsid w:val="00CA7023"/>
    <w:rsid w:val="00CA71ED"/>
    <w:rsid w:val="00CA7792"/>
    <w:rsid w:val="00CA7B6C"/>
    <w:rsid w:val="00CA7B9B"/>
    <w:rsid w:val="00CB0D6C"/>
    <w:rsid w:val="00CB11B9"/>
    <w:rsid w:val="00CB2446"/>
    <w:rsid w:val="00CB29A5"/>
    <w:rsid w:val="00CB2A87"/>
    <w:rsid w:val="00CB2BB7"/>
    <w:rsid w:val="00CB309B"/>
    <w:rsid w:val="00CB3333"/>
    <w:rsid w:val="00CB3338"/>
    <w:rsid w:val="00CB3B9A"/>
    <w:rsid w:val="00CB3BDA"/>
    <w:rsid w:val="00CB3E7B"/>
    <w:rsid w:val="00CB45B7"/>
    <w:rsid w:val="00CB677E"/>
    <w:rsid w:val="00CB6899"/>
    <w:rsid w:val="00CB69C9"/>
    <w:rsid w:val="00CB793F"/>
    <w:rsid w:val="00CB7E71"/>
    <w:rsid w:val="00CC3D54"/>
    <w:rsid w:val="00CC4073"/>
    <w:rsid w:val="00CC4877"/>
    <w:rsid w:val="00CC4CDA"/>
    <w:rsid w:val="00CC518C"/>
    <w:rsid w:val="00CC5499"/>
    <w:rsid w:val="00CC5DA9"/>
    <w:rsid w:val="00CC6843"/>
    <w:rsid w:val="00CC7066"/>
    <w:rsid w:val="00CC7366"/>
    <w:rsid w:val="00CD0053"/>
    <w:rsid w:val="00CD0381"/>
    <w:rsid w:val="00CD04CA"/>
    <w:rsid w:val="00CD13E4"/>
    <w:rsid w:val="00CD1B4E"/>
    <w:rsid w:val="00CD1EB4"/>
    <w:rsid w:val="00CD1F2C"/>
    <w:rsid w:val="00CD21E5"/>
    <w:rsid w:val="00CD23E0"/>
    <w:rsid w:val="00CD298C"/>
    <w:rsid w:val="00CD40A8"/>
    <w:rsid w:val="00CD45FE"/>
    <w:rsid w:val="00CD4C72"/>
    <w:rsid w:val="00CD4D82"/>
    <w:rsid w:val="00CD4EFC"/>
    <w:rsid w:val="00CD4F40"/>
    <w:rsid w:val="00CD4F54"/>
    <w:rsid w:val="00CD5A27"/>
    <w:rsid w:val="00CD71E1"/>
    <w:rsid w:val="00CD7860"/>
    <w:rsid w:val="00CD7C26"/>
    <w:rsid w:val="00CD7F8F"/>
    <w:rsid w:val="00CE0618"/>
    <w:rsid w:val="00CE0A2D"/>
    <w:rsid w:val="00CE0B7D"/>
    <w:rsid w:val="00CE0E28"/>
    <w:rsid w:val="00CE0E86"/>
    <w:rsid w:val="00CE1B9F"/>
    <w:rsid w:val="00CE1BAC"/>
    <w:rsid w:val="00CE24AF"/>
    <w:rsid w:val="00CE28BA"/>
    <w:rsid w:val="00CE34B5"/>
    <w:rsid w:val="00CE3630"/>
    <w:rsid w:val="00CE3825"/>
    <w:rsid w:val="00CE4471"/>
    <w:rsid w:val="00CE60E2"/>
    <w:rsid w:val="00CE6AA1"/>
    <w:rsid w:val="00CE7786"/>
    <w:rsid w:val="00CF01A4"/>
    <w:rsid w:val="00CF0344"/>
    <w:rsid w:val="00CF0B56"/>
    <w:rsid w:val="00CF16FC"/>
    <w:rsid w:val="00CF17DD"/>
    <w:rsid w:val="00CF1C6A"/>
    <w:rsid w:val="00CF1CA1"/>
    <w:rsid w:val="00CF1E1D"/>
    <w:rsid w:val="00CF2062"/>
    <w:rsid w:val="00CF2189"/>
    <w:rsid w:val="00CF26B9"/>
    <w:rsid w:val="00CF2729"/>
    <w:rsid w:val="00CF3136"/>
    <w:rsid w:val="00CF36EC"/>
    <w:rsid w:val="00CF4C43"/>
    <w:rsid w:val="00CF51F1"/>
    <w:rsid w:val="00CF59B1"/>
    <w:rsid w:val="00CF59B6"/>
    <w:rsid w:val="00CF6A04"/>
    <w:rsid w:val="00CF7027"/>
    <w:rsid w:val="00CF7360"/>
    <w:rsid w:val="00D0076D"/>
    <w:rsid w:val="00D01224"/>
    <w:rsid w:val="00D0236F"/>
    <w:rsid w:val="00D0250C"/>
    <w:rsid w:val="00D02F42"/>
    <w:rsid w:val="00D03507"/>
    <w:rsid w:val="00D037D0"/>
    <w:rsid w:val="00D03BC3"/>
    <w:rsid w:val="00D03F57"/>
    <w:rsid w:val="00D052A7"/>
    <w:rsid w:val="00D0594D"/>
    <w:rsid w:val="00D0636F"/>
    <w:rsid w:val="00D066EF"/>
    <w:rsid w:val="00D07FF0"/>
    <w:rsid w:val="00D104C9"/>
    <w:rsid w:val="00D11190"/>
    <w:rsid w:val="00D11C6E"/>
    <w:rsid w:val="00D11DB3"/>
    <w:rsid w:val="00D124D2"/>
    <w:rsid w:val="00D12920"/>
    <w:rsid w:val="00D13580"/>
    <w:rsid w:val="00D13A1C"/>
    <w:rsid w:val="00D13A80"/>
    <w:rsid w:val="00D13ED7"/>
    <w:rsid w:val="00D1447B"/>
    <w:rsid w:val="00D14586"/>
    <w:rsid w:val="00D15748"/>
    <w:rsid w:val="00D15836"/>
    <w:rsid w:val="00D166BD"/>
    <w:rsid w:val="00D16781"/>
    <w:rsid w:val="00D17336"/>
    <w:rsid w:val="00D20CC1"/>
    <w:rsid w:val="00D21981"/>
    <w:rsid w:val="00D21FA1"/>
    <w:rsid w:val="00D221DC"/>
    <w:rsid w:val="00D22B90"/>
    <w:rsid w:val="00D2306C"/>
    <w:rsid w:val="00D2351B"/>
    <w:rsid w:val="00D23656"/>
    <w:rsid w:val="00D23B85"/>
    <w:rsid w:val="00D2413D"/>
    <w:rsid w:val="00D2449D"/>
    <w:rsid w:val="00D25C63"/>
    <w:rsid w:val="00D261EA"/>
    <w:rsid w:val="00D26396"/>
    <w:rsid w:val="00D276C7"/>
    <w:rsid w:val="00D27805"/>
    <w:rsid w:val="00D27CC3"/>
    <w:rsid w:val="00D30329"/>
    <w:rsid w:val="00D307E5"/>
    <w:rsid w:val="00D309F5"/>
    <w:rsid w:val="00D30E54"/>
    <w:rsid w:val="00D30EC8"/>
    <w:rsid w:val="00D30F95"/>
    <w:rsid w:val="00D314E1"/>
    <w:rsid w:val="00D31C9E"/>
    <w:rsid w:val="00D3235B"/>
    <w:rsid w:val="00D332C0"/>
    <w:rsid w:val="00D33A34"/>
    <w:rsid w:val="00D346C7"/>
    <w:rsid w:val="00D35896"/>
    <w:rsid w:val="00D35BFD"/>
    <w:rsid w:val="00D373B7"/>
    <w:rsid w:val="00D37823"/>
    <w:rsid w:val="00D37DCF"/>
    <w:rsid w:val="00D419ED"/>
    <w:rsid w:val="00D41BCD"/>
    <w:rsid w:val="00D4200F"/>
    <w:rsid w:val="00D421C0"/>
    <w:rsid w:val="00D421DE"/>
    <w:rsid w:val="00D42C60"/>
    <w:rsid w:val="00D4384D"/>
    <w:rsid w:val="00D447A3"/>
    <w:rsid w:val="00D44B8F"/>
    <w:rsid w:val="00D450A5"/>
    <w:rsid w:val="00D4562D"/>
    <w:rsid w:val="00D506B2"/>
    <w:rsid w:val="00D51663"/>
    <w:rsid w:val="00D52556"/>
    <w:rsid w:val="00D53E0F"/>
    <w:rsid w:val="00D54665"/>
    <w:rsid w:val="00D54FA3"/>
    <w:rsid w:val="00D562EE"/>
    <w:rsid w:val="00D5630C"/>
    <w:rsid w:val="00D574B5"/>
    <w:rsid w:val="00D575C9"/>
    <w:rsid w:val="00D57E65"/>
    <w:rsid w:val="00D6033C"/>
    <w:rsid w:val="00D60C53"/>
    <w:rsid w:val="00D63D06"/>
    <w:rsid w:val="00D6482A"/>
    <w:rsid w:val="00D65122"/>
    <w:rsid w:val="00D6543F"/>
    <w:rsid w:val="00D66609"/>
    <w:rsid w:val="00D66D69"/>
    <w:rsid w:val="00D66F5C"/>
    <w:rsid w:val="00D676A6"/>
    <w:rsid w:val="00D67D83"/>
    <w:rsid w:val="00D67F81"/>
    <w:rsid w:val="00D700A1"/>
    <w:rsid w:val="00D70282"/>
    <w:rsid w:val="00D70AF6"/>
    <w:rsid w:val="00D71261"/>
    <w:rsid w:val="00D7184F"/>
    <w:rsid w:val="00D726AA"/>
    <w:rsid w:val="00D72CAB"/>
    <w:rsid w:val="00D72E20"/>
    <w:rsid w:val="00D72F3F"/>
    <w:rsid w:val="00D72F59"/>
    <w:rsid w:val="00D731EE"/>
    <w:rsid w:val="00D73267"/>
    <w:rsid w:val="00D739E2"/>
    <w:rsid w:val="00D73FB4"/>
    <w:rsid w:val="00D74021"/>
    <w:rsid w:val="00D74431"/>
    <w:rsid w:val="00D74815"/>
    <w:rsid w:val="00D75090"/>
    <w:rsid w:val="00D75154"/>
    <w:rsid w:val="00D76BB8"/>
    <w:rsid w:val="00D77895"/>
    <w:rsid w:val="00D778F6"/>
    <w:rsid w:val="00D77B78"/>
    <w:rsid w:val="00D82580"/>
    <w:rsid w:val="00D82C24"/>
    <w:rsid w:val="00D8356C"/>
    <w:rsid w:val="00D84C20"/>
    <w:rsid w:val="00D84FB7"/>
    <w:rsid w:val="00D8503C"/>
    <w:rsid w:val="00D8531A"/>
    <w:rsid w:val="00D8549E"/>
    <w:rsid w:val="00D856EC"/>
    <w:rsid w:val="00D8594A"/>
    <w:rsid w:val="00D87BCA"/>
    <w:rsid w:val="00D9059C"/>
    <w:rsid w:val="00D91A6F"/>
    <w:rsid w:val="00D91BBD"/>
    <w:rsid w:val="00D92AA8"/>
    <w:rsid w:val="00D92D45"/>
    <w:rsid w:val="00D92EDF"/>
    <w:rsid w:val="00D9318D"/>
    <w:rsid w:val="00D9321F"/>
    <w:rsid w:val="00D93376"/>
    <w:rsid w:val="00D93B78"/>
    <w:rsid w:val="00D942EA"/>
    <w:rsid w:val="00D94818"/>
    <w:rsid w:val="00D94E39"/>
    <w:rsid w:val="00D9569B"/>
    <w:rsid w:val="00D95A87"/>
    <w:rsid w:val="00D97CAA"/>
    <w:rsid w:val="00DA20A3"/>
    <w:rsid w:val="00DA2812"/>
    <w:rsid w:val="00DA41FD"/>
    <w:rsid w:val="00DA43EC"/>
    <w:rsid w:val="00DA79F9"/>
    <w:rsid w:val="00DA7E97"/>
    <w:rsid w:val="00DB04B0"/>
    <w:rsid w:val="00DB1648"/>
    <w:rsid w:val="00DB1747"/>
    <w:rsid w:val="00DB1F6B"/>
    <w:rsid w:val="00DB34F0"/>
    <w:rsid w:val="00DB3744"/>
    <w:rsid w:val="00DB3944"/>
    <w:rsid w:val="00DB3BD0"/>
    <w:rsid w:val="00DB4972"/>
    <w:rsid w:val="00DB5DA8"/>
    <w:rsid w:val="00DB61BE"/>
    <w:rsid w:val="00DB6307"/>
    <w:rsid w:val="00DB642A"/>
    <w:rsid w:val="00DB66B4"/>
    <w:rsid w:val="00DB705A"/>
    <w:rsid w:val="00DB78CA"/>
    <w:rsid w:val="00DC1B73"/>
    <w:rsid w:val="00DC25F9"/>
    <w:rsid w:val="00DC3A52"/>
    <w:rsid w:val="00DC3C66"/>
    <w:rsid w:val="00DC5292"/>
    <w:rsid w:val="00DC5E55"/>
    <w:rsid w:val="00DC6B50"/>
    <w:rsid w:val="00DD066E"/>
    <w:rsid w:val="00DD1557"/>
    <w:rsid w:val="00DD1949"/>
    <w:rsid w:val="00DD1B67"/>
    <w:rsid w:val="00DD1C2A"/>
    <w:rsid w:val="00DD2027"/>
    <w:rsid w:val="00DD2479"/>
    <w:rsid w:val="00DD2B05"/>
    <w:rsid w:val="00DD2E75"/>
    <w:rsid w:val="00DD31A6"/>
    <w:rsid w:val="00DD366B"/>
    <w:rsid w:val="00DD480E"/>
    <w:rsid w:val="00DD4B67"/>
    <w:rsid w:val="00DD6F3C"/>
    <w:rsid w:val="00DD758F"/>
    <w:rsid w:val="00DD75E6"/>
    <w:rsid w:val="00DD7EE2"/>
    <w:rsid w:val="00DE0951"/>
    <w:rsid w:val="00DE1430"/>
    <w:rsid w:val="00DE297F"/>
    <w:rsid w:val="00DE2F8F"/>
    <w:rsid w:val="00DE34E2"/>
    <w:rsid w:val="00DE4135"/>
    <w:rsid w:val="00DE41FE"/>
    <w:rsid w:val="00DE671B"/>
    <w:rsid w:val="00DE7C6D"/>
    <w:rsid w:val="00DF00D3"/>
    <w:rsid w:val="00DF0103"/>
    <w:rsid w:val="00DF07DE"/>
    <w:rsid w:val="00DF164C"/>
    <w:rsid w:val="00DF1F95"/>
    <w:rsid w:val="00DF248F"/>
    <w:rsid w:val="00DF2C79"/>
    <w:rsid w:val="00DF3953"/>
    <w:rsid w:val="00DF3A6D"/>
    <w:rsid w:val="00DF3ED2"/>
    <w:rsid w:val="00DF567B"/>
    <w:rsid w:val="00DF5737"/>
    <w:rsid w:val="00DF6690"/>
    <w:rsid w:val="00DF7346"/>
    <w:rsid w:val="00DF775E"/>
    <w:rsid w:val="00E00685"/>
    <w:rsid w:val="00E0253C"/>
    <w:rsid w:val="00E035B4"/>
    <w:rsid w:val="00E0384A"/>
    <w:rsid w:val="00E03A14"/>
    <w:rsid w:val="00E03BC7"/>
    <w:rsid w:val="00E043BA"/>
    <w:rsid w:val="00E04A99"/>
    <w:rsid w:val="00E05110"/>
    <w:rsid w:val="00E0655C"/>
    <w:rsid w:val="00E07263"/>
    <w:rsid w:val="00E074C3"/>
    <w:rsid w:val="00E0763D"/>
    <w:rsid w:val="00E0764C"/>
    <w:rsid w:val="00E10B4E"/>
    <w:rsid w:val="00E123BE"/>
    <w:rsid w:val="00E12B00"/>
    <w:rsid w:val="00E12F88"/>
    <w:rsid w:val="00E12F92"/>
    <w:rsid w:val="00E14295"/>
    <w:rsid w:val="00E149B7"/>
    <w:rsid w:val="00E15510"/>
    <w:rsid w:val="00E15C71"/>
    <w:rsid w:val="00E15DA0"/>
    <w:rsid w:val="00E17426"/>
    <w:rsid w:val="00E1793E"/>
    <w:rsid w:val="00E20558"/>
    <w:rsid w:val="00E2094E"/>
    <w:rsid w:val="00E20C75"/>
    <w:rsid w:val="00E212CD"/>
    <w:rsid w:val="00E21FB9"/>
    <w:rsid w:val="00E22649"/>
    <w:rsid w:val="00E227C8"/>
    <w:rsid w:val="00E22833"/>
    <w:rsid w:val="00E23017"/>
    <w:rsid w:val="00E23C4A"/>
    <w:rsid w:val="00E23F8F"/>
    <w:rsid w:val="00E252C9"/>
    <w:rsid w:val="00E25E2F"/>
    <w:rsid w:val="00E25F49"/>
    <w:rsid w:val="00E260F9"/>
    <w:rsid w:val="00E27A46"/>
    <w:rsid w:val="00E27BE9"/>
    <w:rsid w:val="00E30A07"/>
    <w:rsid w:val="00E3161B"/>
    <w:rsid w:val="00E31C11"/>
    <w:rsid w:val="00E31CAB"/>
    <w:rsid w:val="00E3239B"/>
    <w:rsid w:val="00E33108"/>
    <w:rsid w:val="00E33EAC"/>
    <w:rsid w:val="00E3448A"/>
    <w:rsid w:val="00E36343"/>
    <w:rsid w:val="00E36F6D"/>
    <w:rsid w:val="00E3751C"/>
    <w:rsid w:val="00E376B8"/>
    <w:rsid w:val="00E37A1B"/>
    <w:rsid w:val="00E4042D"/>
    <w:rsid w:val="00E4059F"/>
    <w:rsid w:val="00E409DC"/>
    <w:rsid w:val="00E40F61"/>
    <w:rsid w:val="00E4189A"/>
    <w:rsid w:val="00E41FBA"/>
    <w:rsid w:val="00E421B7"/>
    <w:rsid w:val="00E42D4B"/>
    <w:rsid w:val="00E435B8"/>
    <w:rsid w:val="00E446BA"/>
    <w:rsid w:val="00E447D0"/>
    <w:rsid w:val="00E44DE5"/>
    <w:rsid w:val="00E45200"/>
    <w:rsid w:val="00E4653C"/>
    <w:rsid w:val="00E46943"/>
    <w:rsid w:val="00E50C28"/>
    <w:rsid w:val="00E52098"/>
    <w:rsid w:val="00E52507"/>
    <w:rsid w:val="00E52AC3"/>
    <w:rsid w:val="00E5318E"/>
    <w:rsid w:val="00E539B8"/>
    <w:rsid w:val="00E53BC6"/>
    <w:rsid w:val="00E53BEF"/>
    <w:rsid w:val="00E53FCF"/>
    <w:rsid w:val="00E54191"/>
    <w:rsid w:val="00E55D37"/>
    <w:rsid w:val="00E55DDE"/>
    <w:rsid w:val="00E55DFA"/>
    <w:rsid w:val="00E562C7"/>
    <w:rsid w:val="00E56787"/>
    <w:rsid w:val="00E567BF"/>
    <w:rsid w:val="00E56B07"/>
    <w:rsid w:val="00E5737B"/>
    <w:rsid w:val="00E60810"/>
    <w:rsid w:val="00E609F3"/>
    <w:rsid w:val="00E60B13"/>
    <w:rsid w:val="00E61336"/>
    <w:rsid w:val="00E62277"/>
    <w:rsid w:val="00E63A40"/>
    <w:rsid w:val="00E64FC7"/>
    <w:rsid w:val="00E659EF"/>
    <w:rsid w:val="00E65FCA"/>
    <w:rsid w:val="00E6642A"/>
    <w:rsid w:val="00E66964"/>
    <w:rsid w:val="00E66FCB"/>
    <w:rsid w:val="00E670F8"/>
    <w:rsid w:val="00E67945"/>
    <w:rsid w:val="00E67A5B"/>
    <w:rsid w:val="00E67FDE"/>
    <w:rsid w:val="00E71AA2"/>
    <w:rsid w:val="00E71B3A"/>
    <w:rsid w:val="00E72242"/>
    <w:rsid w:val="00E722D7"/>
    <w:rsid w:val="00E72507"/>
    <w:rsid w:val="00E7268E"/>
    <w:rsid w:val="00E72A8E"/>
    <w:rsid w:val="00E73211"/>
    <w:rsid w:val="00E736CE"/>
    <w:rsid w:val="00E73F67"/>
    <w:rsid w:val="00E740FE"/>
    <w:rsid w:val="00E74588"/>
    <w:rsid w:val="00E75137"/>
    <w:rsid w:val="00E75DCA"/>
    <w:rsid w:val="00E77D66"/>
    <w:rsid w:val="00E80B26"/>
    <w:rsid w:val="00E81257"/>
    <w:rsid w:val="00E819DD"/>
    <w:rsid w:val="00E835B3"/>
    <w:rsid w:val="00E85943"/>
    <w:rsid w:val="00E86432"/>
    <w:rsid w:val="00E879DB"/>
    <w:rsid w:val="00E91F7E"/>
    <w:rsid w:val="00E92278"/>
    <w:rsid w:val="00E93F9C"/>
    <w:rsid w:val="00E95CA2"/>
    <w:rsid w:val="00E9619E"/>
    <w:rsid w:val="00E966F6"/>
    <w:rsid w:val="00E96AA0"/>
    <w:rsid w:val="00E96CD5"/>
    <w:rsid w:val="00E971AC"/>
    <w:rsid w:val="00E974F5"/>
    <w:rsid w:val="00E97AAA"/>
    <w:rsid w:val="00E97D18"/>
    <w:rsid w:val="00E97E29"/>
    <w:rsid w:val="00EA1F6E"/>
    <w:rsid w:val="00EA297F"/>
    <w:rsid w:val="00EA34B6"/>
    <w:rsid w:val="00EA39E7"/>
    <w:rsid w:val="00EA420D"/>
    <w:rsid w:val="00EA512F"/>
    <w:rsid w:val="00EA53A5"/>
    <w:rsid w:val="00EA54D1"/>
    <w:rsid w:val="00EA552F"/>
    <w:rsid w:val="00EA58C5"/>
    <w:rsid w:val="00EA5A88"/>
    <w:rsid w:val="00EA5CBD"/>
    <w:rsid w:val="00EA6F3B"/>
    <w:rsid w:val="00EA757F"/>
    <w:rsid w:val="00EB070E"/>
    <w:rsid w:val="00EB147F"/>
    <w:rsid w:val="00EB16FA"/>
    <w:rsid w:val="00EB2081"/>
    <w:rsid w:val="00EB2560"/>
    <w:rsid w:val="00EB3355"/>
    <w:rsid w:val="00EB4CEE"/>
    <w:rsid w:val="00EB4E3E"/>
    <w:rsid w:val="00EB5D69"/>
    <w:rsid w:val="00EB6A47"/>
    <w:rsid w:val="00EB777E"/>
    <w:rsid w:val="00EB7D25"/>
    <w:rsid w:val="00EC0302"/>
    <w:rsid w:val="00EC0B08"/>
    <w:rsid w:val="00EC0DD7"/>
    <w:rsid w:val="00EC1775"/>
    <w:rsid w:val="00EC2075"/>
    <w:rsid w:val="00EC2D0A"/>
    <w:rsid w:val="00EC345B"/>
    <w:rsid w:val="00EC37D4"/>
    <w:rsid w:val="00EC3A03"/>
    <w:rsid w:val="00EC3C5E"/>
    <w:rsid w:val="00EC3D6A"/>
    <w:rsid w:val="00EC46E6"/>
    <w:rsid w:val="00EC4767"/>
    <w:rsid w:val="00EC4886"/>
    <w:rsid w:val="00EC5AEF"/>
    <w:rsid w:val="00EC6F4D"/>
    <w:rsid w:val="00EC7493"/>
    <w:rsid w:val="00ED1205"/>
    <w:rsid w:val="00ED1A76"/>
    <w:rsid w:val="00ED2332"/>
    <w:rsid w:val="00ED3E52"/>
    <w:rsid w:val="00ED4D39"/>
    <w:rsid w:val="00ED4D55"/>
    <w:rsid w:val="00ED544B"/>
    <w:rsid w:val="00ED5847"/>
    <w:rsid w:val="00ED5BD6"/>
    <w:rsid w:val="00ED6610"/>
    <w:rsid w:val="00ED6E83"/>
    <w:rsid w:val="00ED7522"/>
    <w:rsid w:val="00ED7582"/>
    <w:rsid w:val="00EE17E7"/>
    <w:rsid w:val="00EE1BD7"/>
    <w:rsid w:val="00EE1DC6"/>
    <w:rsid w:val="00EE232A"/>
    <w:rsid w:val="00EE4594"/>
    <w:rsid w:val="00EE4792"/>
    <w:rsid w:val="00EE4BCF"/>
    <w:rsid w:val="00EE4DE1"/>
    <w:rsid w:val="00EE5098"/>
    <w:rsid w:val="00EE51DE"/>
    <w:rsid w:val="00EE5310"/>
    <w:rsid w:val="00EE53D9"/>
    <w:rsid w:val="00EE5403"/>
    <w:rsid w:val="00EE5FBC"/>
    <w:rsid w:val="00EE652E"/>
    <w:rsid w:val="00EE6AE4"/>
    <w:rsid w:val="00EE6C18"/>
    <w:rsid w:val="00EE6D35"/>
    <w:rsid w:val="00EE6D76"/>
    <w:rsid w:val="00EE70F0"/>
    <w:rsid w:val="00EE7295"/>
    <w:rsid w:val="00EE773C"/>
    <w:rsid w:val="00EF0317"/>
    <w:rsid w:val="00EF0788"/>
    <w:rsid w:val="00EF0846"/>
    <w:rsid w:val="00EF1D92"/>
    <w:rsid w:val="00EF2036"/>
    <w:rsid w:val="00EF2E63"/>
    <w:rsid w:val="00EF3248"/>
    <w:rsid w:val="00EF3389"/>
    <w:rsid w:val="00EF39C5"/>
    <w:rsid w:val="00EF473D"/>
    <w:rsid w:val="00EF4DE1"/>
    <w:rsid w:val="00EF4F0A"/>
    <w:rsid w:val="00EF4FBC"/>
    <w:rsid w:val="00EF5798"/>
    <w:rsid w:val="00EF57F6"/>
    <w:rsid w:val="00EF5DEA"/>
    <w:rsid w:val="00EF69DB"/>
    <w:rsid w:val="00EF6D15"/>
    <w:rsid w:val="00EF779C"/>
    <w:rsid w:val="00EF7B0D"/>
    <w:rsid w:val="00F00500"/>
    <w:rsid w:val="00F007D2"/>
    <w:rsid w:val="00F00990"/>
    <w:rsid w:val="00F01447"/>
    <w:rsid w:val="00F03024"/>
    <w:rsid w:val="00F042B3"/>
    <w:rsid w:val="00F04522"/>
    <w:rsid w:val="00F04ACB"/>
    <w:rsid w:val="00F05246"/>
    <w:rsid w:val="00F0526C"/>
    <w:rsid w:val="00F05562"/>
    <w:rsid w:val="00F05AAB"/>
    <w:rsid w:val="00F05FB9"/>
    <w:rsid w:val="00F063BC"/>
    <w:rsid w:val="00F0680B"/>
    <w:rsid w:val="00F074E4"/>
    <w:rsid w:val="00F07764"/>
    <w:rsid w:val="00F11948"/>
    <w:rsid w:val="00F11B4C"/>
    <w:rsid w:val="00F132CA"/>
    <w:rsid w:val="00F138E4"/>
    <w:rsid w:val="00F13A62"/>
    <w:rsid w:val="00F14FA0"/>
    <w:rsid w:val="00F15CB7"/>
    <w:rsid w:val="00F16156"/>
    <w:rsid w:val="00F165AB"/>
    <w:rsid w:val="00F172E2"/>
    <w:rsid w:val="00F17460"/>
    <w:rsid w:val="00F20052"/>
    <w:rsid w:val="00F20529"/>
    <w:rsid w:val="00F2058A"/>
    <w:rsid w:val="00F20A81"/>
    <w:rsid w:val="00F20EE5"/>
    <w:rsid w:val="00F20F51"/>
    <w:rsid w:val="00F2141F"/>
    <w:rsid w:val="00F21FC7"/>
    <w:rsid w:val="00F22FCB"/>
    <w:rsid w:val="00F2339A"/>
    <w:rsid w:val="00F2405F"/>
    <w:rsid w:val="00F2465F"/>
    <w:rsid w:val="00F24A09"/>
    <w:rsid w:val="00F2508D"/>
    <w:rsid w:val="00F25FFB"/>
    <w:rsid w:val="00F26728"/>
    <w:rsid w:val="00F26752"/>
    <w:rsid w:val="00F26B74"/>
    <w:rsid w:val="00F27C00"/>
    <w:rsid w:val="00F303C1"/>
    <w:rsid w:val="00F3056D"/>
    <w:rsid w:val="00F30DAB"/>
    <w:rsid w:val="00F3176F"/>
    <w:rsid w:val="00F31A10"/>
    <w:rsid w:val="00F31DEA"/>
    <w:rsid w:val="00F321B6"/>
    <w:rsid w:val="00F32D86"/>
    <w:rsid w:val="00F33451"/>
    <w:rsid w:val="00F33939"/>
    <w:rsid w:val="00F3425A"/>
    <w:rsid w:val="00F34D51"/>
    <w:rsid w:val="00F3509D"/>
    <w:rsid w:val="00F355A1"/>
    <w:rsid w:val="00F3603C"/>
    <w:rsid w:val="00F3608E"/>
    <w:rsid w:val="00F3692E"/>
    <w:rsid w:val="00F36B09"/>
    <w:rsid w:val="00F36F01"/>
    <w:rsid w:val="00F377C1"/>
    <w:rsid w:val="00F37818"/>
    <w:rsid w:val="00F37D5C"/>
    <w:rsid w:val="00F37EC7"/>
    <w:rsid w:val="00F40164"/>
    <w:rsid w:val="00F41966"/>
    <w:rsid w:val="00F419C0"/>
    <w:rsid w:val="00F420BC"/>
    <w:rsid w:val="00F42200"/>
    <w:rsid w:val="00F424C2"/>
    <w:rsid w:val="00F425B4"/>
    <w:rsid w:val="00F42F0A"/>
    <w:rsid w:val="00F4404D"/>
    <w:rsid w:val="00F44975"/>
    <w:rsid w:val="00F44DC6"/>
    <w:rsid w:val="00F44DCE"/>
    <w:rsid w:val="00F44F75"/>
    <w:rsid w:val="00F45384"/>
    <w:rsid w:val="00F457ED"/>
    <w:rsid w:val="00F4656C"/>
    <w:rsid w:val="00F47CD8"/>
    <w:rsid w:val="00F47DED"/>
    <w:rsid w:val="00F502B7"/>
    <w:rsid w:val="00F5057D"/>
    <w:rsid w:val="00F506C2"/>
    <w:rsid w:val="00F50EB2"/>
    <w:rsid w:val="00F51A46"/>
    <w:rsid w:val="00F5233D"/>
    <w:rsid w:val="00F527F6"/>
    <w:rsid w:val="00F537DC"/>
    <w:rsid w:val="00F53A21"/>
    <w:rsid w:val="00F5582D"/>
    <w:rsid w:val="00F5594F"/>
    <w:rsid w:val="00F56187"/>
    <w:rsid w:val="00F56553"/>
    <w:rsid w:val="00F56BA6"/>
    <w:rsid w:val="00F56ECA"/>
    <w:rsid w:val="00F57E26"/>
    <w:rsid w:val="00F6000C"/>
    <w:rsid w:val="00F602DE"/>
    <w:rsid w:val="00F602E2"/>
    <w:rsid w:val="00F61129"/>
    <w:rsid w:val="00F61497"/>
    <w:rsid w:val="00F62B6C"/>
    <w:rsid w:val="00F6312D"/>
    <w:rsid w:val="00F64585"/>
    <w:rsid w:val="00F64AE2"/>
    <w:rsid w:val="00F64DF5"/>
    <w:rsid w:val="00F64F04"/>
    <w:rsid w:val="00F65F48"/>
    <w:rsid w:val="00F662F9"/>
    <w:rsid w:val="00F66F3A"/>
    <w:rsid w:val="00F67A30"/>
    <w:rsid w:val="00F67B16"/>
    <w:rsid w:val="00F70964"/>
    <w:rsid w:val="00F70E26"/>
    <w:rsid w:val="00F72086"/>
    <w:rsid w:val="00F72322"/>
    <w:rsid w:val="00F7295A"/>
    <w:rsid w:val="00F72FBE"/>
    <w:rsid w:val="00F735D8"/>
    <w:rsid w:val="00F7376C"/>
    <w:rsid w:val="00F73817"/>
    <w:rsid w:val="00F73A14"/>
    <w:rsid w:val="00F73AB2"/>
    <w:rsid w:val="00F73C68"/>
    <w:rsid w:val="00F73F1A"/>
    <w:rsid w:val="00F74272"/>
    <w:rsid w:val="00F748B1"/>
    <w:rsid w:val="00F750FA"/>
    <w:rsid w:val="00F75CBD"/>
    <w:rsid w:val="00F75EC3"/>
    <w:rsid w:val="00F7603F"/>
    <w:rsid w:val="00F771DC"/>
    <w:rsid w:val="00F80A19"/>
    <w:rsid w:val="00F814A0"/>
    <w:rsid w:val="00F8179B"/>
    <w:rsid w:val="00F818D2"/>
    <w:rsid w:val="00F82439"/>
    <w:rsid w:val="00F82BF7"/>
    <w:rsid w:val="00F83ACD"/>
    <w:rsid w:val="00F83B48"/>
    <w:rsid w:val="00F849B3"/>
    <w:rsid w:val="00F8568E"/>
    <w:rsid w:val="00F8696B"/>
    <w:rsid w:val="00F86C63"/>
    <w:rsid w:val="00F8702A"/>
    <w:rsid w:val="00F87159"/>
    <w:rsid w:val="00F902CF"/>
    <w:rsid w:val="00F9034C"/>
    <w:rsid w:val="00F90525"/>
    <w:rsid w:val="00F907CC"/>
    <w:rsid w:val="00F90CB6"/>
    <w:rsid w:val="00F91947"/>
    <w:rsid w:val="00F91F32"/>
    <w:rsid w:val="00F92526"/>
    <w:rsid w:val="00F925A0"/>
    <w:rsid w:val="00F925BE"/>
    <w:rsid w:val="00F93147"/>
    <w:rsid w:val="00F93D17"/>
    <w:rsid w:val="00F946A2"/>
    <w:rsid w:val="00F94E21"/>
    <w:rsid w:val="00F96611"/>
    <w:rsid w:val="00F96751"/>
    <w:rsid w:val="00F96970"/>
    <w:rsid w:val="00FA0354"/>
    <w:rsid w:val="00FA1BF7"/>
    <w:rsid w:val="00FA2209"/>
    <w:rsid w:val="00FA2C0F"/>
    <w:rsid w:val="00FA4F5B"/>
    <w:rsid w:val="00FA55C7"/>
    <w:rsid w:val="00FA59D8"/>
    <w:rsid w:val="00FA6C28"/>
    <w:rsid w:val="00FA6FE9"/>
    <w:rsid w:val="00FB0693"/>
    <w:rsid w:val="00FB11C8"/>
    <w:rsid w:val="00FB12B9"/>
    <w:rsid w:val="00FB1535"/>
    <w:rsid w:val="00FB1699"/>
    <w:rsid w:val="00FB3000"/>
    <w:rsid w:val="00FB409F"/>
    <w:rsid w:val="00FB4550"/>
    <w:rsid w:val="00FB48B9"/>
    <w:rsid w:val="00FB4B90"/>
    <w:rsid w:val="00FB4DEE"/>
    <w:rsid w:val="00FB559C"/>
    <w:rsid w:val="00FB571C"/>
    <w:rsid w:val="00FB5D05"/>
    <w:rsid w:val="00FB682C"/>
    <w:rsid w:val="00FB6C9E"/>
    <w:rsid w:val="00FB74E4"/>
    <w:rsid w:val="00FB7B4C"/>
    <w:rsid w:val="00FC00DE"/>
    <w:rsid w:val="00FC03BE"/>
    <w:rsid w:val="00FC1474"/>
    <w:rsid w:val="00FC1913"/>
    <w:rsid w:val="00FC1C5E"/>
    <w:rsid w:val="00FC245F"/>
    <w:rsid w:val="00FC255C"/>
    <w:rsid w:val="00FC27A9"/>
    <w:rsid w:val="00FC3517"/>
    <w:rsid w:val="00FC3AF7"/>
    <w:rsid w:val="00FC41DB"/>
    <w:rsid w:val="00FC4615"/>
    <w:rsid w:val="00FC5071"/>
    <w:rsid w:val="00FC510E"/>
    <w:rsid w:val="00FC5B90"/>
    <w:rsid w:val="00FC69E9"/>
    <w:rsid w:val="00FC6F85"/>
    <w:rsid w:val="00FC79B1"/>
    <w:rsid w:val="00FD042A"/>
    <w:rsid w:val="00FD050B"/>
    <w:rsid w:val="00FD09B6"/>
    <w:rsid w:val="00FD20F0"/>
    <w:rsid w:val="00FD250A"/>
    <w:rsid w:val="00FD3B31"/>
    <w:rsid w:val="00FD404F"/>
    <w:rsid w:val="00FD46D1"/>
    <w:rsid w:val="00FD53A4"/>
    <w:rsid w:val="00FD68F9"/>
    <w:rsid w:val="00FD6E01"/>
    <w:rsid w:val="00FD7B20"/>
    <w:rsid w:val="00FD7BAA"/>
    <w:rsid w:val="00FD7FFC"/>
    <w:rsid w:val="00FE0DCB"/>
    <w:rsid w:val="00FE11D9"/>
    <w:rsid w:val="00FE1730"/>
    <w:rsid w:val="00FE2205"/>
    <w:rsid w:val="00FE2323"/>
    <w:rsid w:val="00FE30C9"/>
    <w:rsid w:val="00FE30E0"/>
    <w:rsid w:val="00FE4B47"/>
    <w:rsid w:val="00FE4C1F"/>
    <w:rsid w:val="00FE4E92"/>
    <w:rsid w:val="00FE538D"/>
    <w:rsid w:val="00FE546A"/>
    <w:rsid w:val="00FE5C4C"/>
    <w:rsid w:val="00FE65A9"/>
    <w:rsid w:val="00FE6E4D"/>
    <w:rsid w:val="00FE6FEB"/>
    <w:rsid w:val="00FE711B"/>
    <w:rsid w:val="00FE7779"/>
    <w:rsid w:val="00FE7D27"/>
    <w:rsid w:val="00FE7DA1"/>
    <w:rsid w:val="00FF04C5"/>
    <w:rsid w:val="00FF064F"/>
    <w:rsid w:val="00FF0A57"/>
    <w:rsid w:val="00FF0D13"/>
    <w:rsid w:val="00FF1858"/>
    <w:rsid w:val="00FF2760"/>
    <w:rsid w:val="00FF27C1"/>
    <w:rsid w:val="00FF28F6"/>
    <w:rsid w:val="00FF3469"/>
    <w:rsid w:val="00FF437A"/>
    <w:rsid w:val="00FF46D5"/>
    <w:rsid w:val="00FF4CD0"/>
    <w:rsid w:val="00FF4F47"/>
    <w:rsid w:val="00FF5193"/>
    <w:rsid w:val="00FF52F5"/>
    <w:rsid w:val="00FF5BF7"/>
    <w:rsid w:val="00FF6DE7"/>
    <w:rsid w:val="00FF70A9"/>
    <w:rsid w:val="00FF7183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3D3B0"/>
  <w15:docId w15:val="{CE23AC06-A33E-8C42-86EB-536ED3C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ion Pro" w:eastAsia="楷體-繁" w:hAnsi="Minion Pro" w:cs="Times New Roman"/>
        <w:sz w:val="24"/>
        <w:szCs w:val="24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873C7"/>
    <w:pPr>
      <w:tabs>
        <w:tab w:val="left" w:pos="900"/>
        <w:tab w:val="left" w:pos="1080"/>
        <w:tab w:val="left" w:pos="1440"/>
      </w:tabs>
      <w:ind w:firstLine="567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uiPriority w:val="9"/>
    <w:qFormat/>
    <w:pPr>
      <w:keepNext/>
      <w:numPr>
        <w:numId w:val="1"/>
      </w:numPr>
      <w:tabs>
        <w:tab w:val="clear" w:pos="900"/>
      </w:tabs>
      <w:spacing w:before="280" w:after="120" w:line="280" w:lineRule="exact"/>
      <w:outlineLvl w:val="0"/>
    </w:pPr>
    <w:rPr>
      <w:b/>
      <w:kern w:val="2"/>
      <w:sz w:val="28"/>
    </w:rPr>
  </w:style>
  <w:style w:type="paragraph" w:styleId="2">
    <w:name w:val="heading 2"/>
    <w:basedOn w:val="1"/>
    <w:next w:val="a2"/>
    <w:uiPriority w:val="9"/>
    <w:unhideWhenUsed/>
    <w:qFormat/>
    <w:pPr>
      <w:numPr>
        <w:ilvl w:val="1"/>
      </w:numPr>
      <w:outlineLvl w:val="1"/>
    </w:pPr>
    <w:rPr>
      <w:sz w:val="24"/>
      <w:lang w:eastAsia="de-DE"/>
    </w:rPr>
  </w:style>
  <w:style w:type="paragraph" w:styleId="30">
    <w:name w:val="heading 3"/>
    <w:basedOn w:val="2"/>
    <w:next w:val="a2"/>
    <w:uiPriority w:val="9"/>
    <w:unhideWhenUsed/>
    <w:qFormat/>
    <w:pPr>
      <w:keepNext w:val="0"/>
      <w:widowControl w:val="0"/>
      <w:numPr>
        <w:ilvl w:val="2"/>
      </w:numPr>
      <w:tabs>
        <w:tab w:val="clear" w:pos="1080"/>
        <w:tab w:val="clear" w:pos="1440"/>
      </w:tabs>
      <w:outlineLvl w:val="2"/>
    </w:pPr>
    <w:rPr>
      <w:b w:val="0"/>
    </w:rPr>
  </w:style>
  <w:style w:type="paragraph" w:styleId="4">
    <w:name w:val="heading 4"/>
    <w:basedOn w:val="30"/>
    <w:next w:val="a2"/>
    <w:uiPriority w:val="9"/>
    <w:semiHidden/>
    <w:unhideWhenUsed/>
    <w:qFormat/>
    <w:pPr>
      <w:numPr>
        <w:ilvl w:val="3"/>
      </w:numPr>
      <w:spacing w:after="60"/>
      <w:ind w:left="1134" w:hanging="567"/>
      <w:outlineLvl w:val="3"/>
    </w:pPr>
    <w:rPr>
      <w:bCs/>
      <w:szCs w:val="28"/>
    </w:rPr>
  </w:style>
  <w:style w:type="paragraph" w:styleId="5">
    <w:name w:val="heading 5"/>
    <w:basedOn w:val="a2"/>
    <w:next w:val="a2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範例 字元"/>
    <w:qFormat/>
    <w:rPr>
      <w:rFonts w:ascii="Times New Roman" w:eastAsia="Times New Roman" w:hAnsi="Times New Roman"/>
      <w:bCs/>
      <w:lang w:eastAsia="de-DE"/>
    </w:rPr>
  </w:style>
  <w:style w:type="character" w:styleId="a7">
    <w:name w:val="line number"/>
    <w:basedOn w:val="a3"/>
    <w:qFormat/>
  </w:style>
  <w:style w:type="character" w:styleId="a8">
    <w:name w:val="page number"/>
    <w:basedOn w:val="a3"/>
    <w:qFormat/>
    <w:rPr>
      <w:rFonts w:ascii="Times New Roman" w:hAnsi="Times New Roman"/>
      <w:sz w:val="24"/>
    </w:rPr>
  </w:style>
  <w:style w:type="character" w:customStyle="1" w:styleId="a9">
    <w:name w:val="參考文獻 字元"/>
    <w:basedOn w:val="a3"/>
    <w:link w:val="aa"/>
    <w:qFormat/>
    <w:rsid w:val="006D1CCE"/>
    <w:rPr>
      <w:rFonts w:ascii="Times New Roman" w:hAnsi="Times New Roman"/>
      <w:color w:val="000000" w:themeColor="text1"/>
      <w:lang w:val="pt-BR"/>
    </w:rPr>
  </w:style>
  <w:style w:type="character" w:customStyle="1" w:styleId="Gloss">
    <w:name w:val="Gloss 字元"/>
    <w:basedOn w:val="a3"/>
    <w:link w:val="Gloss0"/>
    <w:qFormat/>
    <w:rPr>
      <w:rFonts w:ascii="Times New Roman" w:eastAsia="Times New Roman" w:hAnsi="Times New Roman"/>
      <w:bCs/>
      <w:lang w:val="pt-BR"/>
    </w:rPr>
  </w:style>
  <w:style w:type="character" w:customStyle="1" w:styleId="ab">
    <w:name w:val="純文字 字元"/>
    <w:basedOn w:val="a3"/>
    <w:link w:val="ac"/>
    <w:qFormat/>
    <w:rPr>
      <w:rFonts w:ascii="Courier New" w:hAnsi="Courier New" w:cs="Courier New"/>
    </w:rPr>
  </w:style>
  <w:style w:type="character" w:customStyle="1" w:styleId="ad">
    <w:name w:val="註腳文字 字元"/>
    <w:aliases w:val="Footnote 字元"/>
    <w:basedOn w:val="a3"/>
    <w:link w:val="ae"/>
    <w:qFormat/>
    <w:rsid w:val="00ED5847"/>
    <w:rPr>
      <w:rFonts w:ascii="Times New Roman" w:eastAsia="Kaiti TC" w:hAnsi="Times New Roman"/>
      <w:sz w:val="20"/>
    </w:rPr>
  </w:style>
  <w:style w:type="character" w:customStyle="1" w:styleId="af">
    <w:name w:val="頁尾 字元"/>
    <w:basedOn w:val="a3"/>
    <w:link w:val="af0"/>
    <w:qFormat/>
    <w:rPr>
      <w:rFonts w:ascii="Times New Roman" w:eastAsia="Times New Roman" w:hAnsi="Times New Roman"/>
      <w:sz w:val="20"/>
      <w:szCs w:val="20"/>
    </w:rPr>
  </w:style>
  <w:style w:type="character" w:customStyle="1" w:styleId="af1">
    <w:name w:val="頁首 字元"/>
    <w:basedOn w:val="a3"/>
    <w:link w:val="af2"/>
    <w:qFormat/>
    <w:rPr>
      <w:rFonts w:ascii="Times New Roman" w:eastAsia="Times New Roman" w:hAnsi="Times New Roman"/>
      <w:sz w:val="20"/>
      <w:szCs w:val="20"/>
    </w:rPr>
  </w:style>
  <w:style w:type="character" w:customStyle="1" w:styleId="af3">
    <w:name w:val="網際網路連結"/>
    <w:basedOn w:val="a3"/>
    <w:uiPriority w:val="99"/>
    <w:unhideWhenUsed/>
    <w:rsid w:val="00D70F59"/>
    <w:rPr>
      <w:color w:val="0563C1" w:themeColor="hyperlink"/>
      <w:u w:val="single"/>
    </w:rPr>
  </w:style>
  <w:style w:type="character" w:customStyle="1" w:styleId="af4">
    <w:name w:val="強調"/>
    <w:basedOn w:val="a3"/>
    <w:uiPriority w:val="20"/>
    <w:qFormat/>
    <w:rsid w:val="004D6782"/>
    <w:rPr>
      <w:i/>
      <w:iCs/>
    </w:rPr>
  </w:style>
  <w:style w:type="character" w:customStyle="1" w:styleId="FootnoteCharacters">
    <w:name w:val="Footnote Characters"/>
    <w:basedOn w:val="a3"/>
    <w:uiPriority w:val="99"/>
    <w:semiHidden/>
    <w:unhideWhenUsed/>
    <w:qFormat/>
    <w:rsid w:val="000E421D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xample0">
    <w:name w:val="Example 字元"/>
    <w:link w:val="a"/>
    <w:qFormat/>
    <w:rPr>
      <w:rFonts w:ascii="Times New Roman" w:eastAsia="Times New Roman" w:hAnsi="Times New Roman"/>
      <w:bCs/>
      <w:lang w:eastAsia="de-DE"/>
    </w:rPr>
  </w:style>
  <w:style w:type="character" w:styleId="af5">
    <w:name w:val="annotation reference"/>
    <w:basedOn w:val="a3"/>
    <w:qFormat/>
    <w:rPr>
      <w:sz w:val="18"/>
      <w:szCs w:val="18"/>
    </w:rPr>
  </w:style>
  <w:style w:type="character" w:customStyle="1" w:styleId="af6">
    <w:name w:val="註解文字 字元"/>
    <w:basedOn w:val="a3"/>
    <w:link w:val="af7"/>
    <w:qFormat/>
    <w:rPr>
      <w:rFonts w:ascii="Times New Roman" w:hAnsi="Times New Roman"/>
    </w:rPr>
  </w:style>
  <w:style w:type="character" w:customStyle="1" w:styleId="af8">
    <w:name w:val="註解主旨 字元"/>
    <w:basedOn w:val="af6"/>
    <w:link w:val="af9"/>
    <w:qFormat/>
    <w:rPr>
      <w:rFonts w:ascii="Times New Roman" w:hAnsi="Times New Roman"/>
      <w:b/>
      <w:bCs/>
    </w:rPr>
  </w:style>
  <w:style w:type="character" w:customStyle="1" w:styleId="LineNumbering">
    <w:name w:val="Line Numbering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afa">
    <w:name w:val="行編號"/>
    <w:qFormat/>
  </w:style>
  <w:style w:type="character" w:customStyle="1" w:styleId="afb">
    <w:name w:val="註腳字元"/>
    <w:qFormat/>
  </w:style>
  <w:style w:type="character" w:customStyle="1" w:styleId="afc">
    <w:name w:val="註腳錨定"/>
    <w:qFormat/>
    <w:rPr>
      <w:vertAlign w:val="superscript"/>
    </w:rPr>
  </w:style>
  <w:style w:type="character" w:customStyle="1" w:styleId="afd">
    <w:name w:val="特別強調"/>
    <w:qFormat/>
    <w:rPr>
      <w:b/>
      <w:bCs/>
    </w:rPr>
  </w:style>
  <w:style w:type="character" w:customStyle="1" w:styleId="afe">
    <w:name w:val="尾註錨定"/>
    <w:qFormat/>
    <w:rPr>
      <w:vertAlign w:val="superscript"/>
    </w:rPr>
  </w:style>
  <w:style w:type="character" w:customStyle="1" w:styleId="aff">
    <w:name w:val="尾註字元"/>
    <w:qFormat/>
  </w:style>
  <w:style w:type="character" w:customStyle="1" w:styleId="HTML">
    <w:name w:val="HTML 預設格式 字元"/>
    <w:basedOn w:val="a3"/>
    <w:link w:val="HTML0"/>
    <w:uiPriority w:val="99"/>
    <w:semiHidden/>
    <w:qFormat/>
    <w:rsid w:val="001060D3"/>
    <w:rPr>
      <w:rFonts w:ascii="細明體" w:eastAsia="細明體" w:hAnsi="細明體" w:cs="細明體"/>
    </w:rPr>
  </w:style>
  <w:style w:type="character" w:styleId="aff0">
    <w:name w:val="Unresolved Mention"/>
    <w:basedOn w:val="a3"/>
    <w:uiPriority w:val="99"/>
    <w:semiHidden/>
    <w:unhideWhenUsed/>
    <w:qFormat/>
    <w:rsid w:val="001532A1"/>
    <w:rPr>
      <w:color w:val="605E5C"/>
      <w:shd w:val="clear" w:color="auto" w:fill="E1DFDD"/>
    </w:rPr>
  </w:style>
  <w:style w:type="character" w:customStyle="1" w:styleId="aff1">
    <w:name w:val="訪問過的網際網路連結"/>
    <w:basedOn w:val="a3"/>
    <w:uiPriority w:val="99"/>
    <w:semiHidden/>
    <w:unhideWhenUsed/>
    <w:qFormat/>
    <w:rsid w:val="0065287C"/>
    <w:rPr>
      <w:color w:val="954F72" w:themeColor="followedHyperlink"/>
      <w:u w:val="single"/>
    </w:rPr>
  </w:style>
  <w:style w:type="character" w:customStyle="1" w:styleId="aff2">
    <w:name w:val="索引連結"/>
    <w:qFormat/>
  </w:style>
  <w:style w:type="paragraph" w:styleId="aff3">
    <w:name w:val="Title"/>
    <w:basedOn w:val="a2"/>
    <w:next w:val="aff4"/>
    <w:uiPriority w:val="10"/>
    <w:qFormat/>
    <w:pPr>
      <w:spacing w:before="240" w:after="240"/>
      <w:ind w:firstLine="0"/>
      <w:jc w:val="center"/>
      <w:outlineLvl w:val="0"/>
    </w:pPr>
    <w:rPr>
      <w:b/>
      <w:kern w:val="2"/>
      <w:sz w:val="36"/>
    </w:rPr>
  </w:style>
  <w:style w:type="paragraph" w:styleId="aff4">
    <w:name w:val="Body Text"/>
    <w:basedOn w:val="a2"/>
    <w:pPr>
      <w:spacing w:after="140" w:line="276" w:lineRule="auto"/>
    </w:pPr>
  </w:style>
  <w:style w:type="paragraph" w:styleId="aff5">
    <w:name w:val="List"/>
    <w:basedOn w:val="a2"/>
    <w:pPr>
      <w:ind w:left="360" w:hanging="360"/>
    </w:pPr>
  </w:style>
  <w:style w:type="paragraph" w:styleId="aff6">
    <w:name w:val="caption"/>
    <w:basedOn w:val="a2"/>
    <w:qFormat/>
    <w:pPr>
      <w:suppressLineNumbers/>
      <w:spacing w:before="120" w:after="120"/>
    </w:pPr>
    <w:rPr>
      <w:rFonts w:ascii="Calibri" w:eastAsia="新細明體" w:hAnsi="Calibri" w:cs="Arial Unicode MS"/>
      <w:i/>
      <w:iCs/>
    </w:rPr>
  </w:style>
  <w:style w:type="paragraph" w:customStyle="1" w:styleId="aff7">
    <w:name w:val="索引"/>
    <w:basedOn w:val="a2"/>
    <w:qFormat/>
    <w:pPr>
      <w:suppressLineNumbers/>
    </w:pPr>
    <w:rPr>
      <w:rFonts w:ascii="Calibri" w:eastAsia="新細明體" w:hAnsi="Calibri" w:cs="Arial Unicode MS"/>
    </w:rPr>
  </w:style>
  <w:style w:type="paragraph" w:customStyle="1" w:styleId="10">
    <w:name w:val="標題1"/>
    <w:basedOn w:val="a2"/>
    <w:next w:val="aff4"/>
    <w:qFormat/>
    <w:pPr>
      <w:keepNext/>
      <w:spacing w:before="240" w:after="120"/>
    </w:pPr>
    <w:rPr>
      <w:rFonts w:ascii="Liberation Sans" w:eastAsia="Noto Sans CJK TC Regular" w:hAnsi="Liberation Sans" w:cs="Arial Unicode MS"/>
      <w:sz w:val="28"/>
      <w:szCs w:val="28"/>
    </w:rPr>
  </w:style>
  <w:style w:type="paragraph" w:styleId="ac">
    <w:name w:val="Plain Text"/>
    <w:basedOn w:val="a2"/>
    <w:link w:val="ab"/>
    <w:qFormat/>
    <w:rPr>
      <w:rFonts w:ascii="Courier New" w:hAnsi="Courier New" w:cs="Courier New"/>
      <w:sz w:val="20"/>
    </w:rPr>
  </w:style>
  <w:style w:type="paragraph" w:customStyle="1" w:styleId="a">
    <w:name w:val="範例"/>
    <w:basedOn w:val="a2"/>
    <w:next w:val="a2"/>
    <w:link w:val="Example0"/>
    <w:autoRedefine/>
    <w:qFormat/>
    <w:pPr>
      <w:numPr>
        <w:numId w:val="7"/>
      </w:numPr>
      <w:tabs>
        <w:tab w:val="clear" w:pos="900"/>
        <w:tab w:val="clear" w:pos="1080"/>
        <w:tab w:val="clear" w:pos="1440"/>
        <w:tab w:val="left" w:pos="720"/>
        <w:tab w:val="left" w:pos="851"/>
      </w:tabs>
    </w:pPr>
    <w:rPr>
      <w:bCs/>
      <w:lang w:eastAsia="de-DE"/>
    </w:rPr>
  </w:style>
  <w:style w:type="paragraph" w:customStyle="1" w:styleId="Example">
    <w:name w:val="Example"/>
    <w:basedOn w:val="a2"/>
    <w:next w:val="a2"/>
    <w:qFormat/>
    <w:rsid w:val="002B65B7"/>
    <w:pPr>
      <w:numPr>
        <w:numId w:val="14"/>
      </w:numPr>
      <w:tabs>
        <w:tab w:val="clear" w:pos="900"/>
        <w:tab w:val="clear" w:pos="1080"/>
        <w:tab w:val="clear" w:pos="1440"/>
        <w:tab w:val="left" w:pos="567"/>
      </w:tabs>
    </w:pPr>
    <w:rPr>
      <w:bCs/>
      <w:lang w:eastAsia="de-DE"/>
    </w:rPr>
  </w:style>
  <w:style w:type="paragraph" w:styleId="aff8">
    <w:name w:val="Date"/>
    <w:basedOn w:val="a2"/>
    <w:next w:val="a2"/>
    <w:qFormat/>
  </w:style>
  <w:style w:type="paragraph" w:customStyle="1" w:styleId="Gloss0">
    <w:name w:val="Gloss"/>
    <w:basedOn w:val="a2"/>
    <w:link w:val="Gloss"/>
    <w:qFormat/>
    <w:pPr>
      <w:keepNext/>
      <w:tabs>
        <w:tab w:val="clear" w:pos="900"/>
        <w:tab w:val="clear" w:pos="1080"/>
        <w:tab w:val="left" w:pos="720"/>
      </w:tabs>
    </w:pPr>
    <w:rPr>
      <w:bCs/>
      <w:lang w:val="pt-BR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40">
    <w:name w:val="List Bullet 4"/>
    <w:basedOn w:val="a2"/>
    <w:qFormat/>
    <w:pPr>
      <w:ind w:left="1080" w:hanging="360"/>
    </w:pPr>
  </w:style>
  <w:style w:type="paragraph" w:styleId="a1">
    <w:name w:val="List Bullet"/>
    <w:basedOn w:val="a2"/>
    <w:qFormat/>
    <w:pPr>
      <w:numPr>
        <w:numId w:val="2"/>
      </w:numPr>
    </w:pPr>
  </w:style>
  <w:style w:type="paragraph" w:styleId="20">
    <w:name w:val="List Bullet 2"/>
    <w:basedOn w:val="a2"/>
    <w:qFormat/>
    <w:pPr>
      <w:numPr>
        <w:numId w:val="3"/>
      </w:numPr>
    </w:pPr>
  </w:style>
  <w:style w:type="paragraph" w:styleId="a0">
    <w:name w:val="List Number"/>
    <w:basedOn w:val="a2"/>
    <w:qFormat/>
    <w:pPr>
      <w:numPr>
        <w:numId w:val="5"/>
      </w:numPr>
    </w:pPr>
  </w:style>
  <w:style w:type="paragraph" w:styleId="21">
    <w:name w:val="List Number 2"/>
    <w:basedOn w:val="a2"/>
    <w:qFormat/>
    <w:pPr>
      <w:ind w:firstLine="0"/>
    </w:pPr>
  </w:style>
  <w:style w:type="paragraph" w:styleId="31">
    <w:name w:val="List Number 3"/>
    <w:basedOn w:val="a2"/>
    <w:qFormat/>
    <w:pPr>
      <w:numPr>
        <w:numId w:val="6"/>
      </w:numPr>
    </w:pPr>
  </w:style>
  <w:style w:type="paragraph" w:styleId="Web">
    <w:name w:val="Normal (Web)"/>
    <w:basedOn w:val="a2"/>
    <w:uiPriority w:val="99"/>
    <w:qFormat/>
  </w:style>
  <w:style w:type="paragraph" w:styleId="aff9">
    <w:name w:val="Normal Indent"/>
    <w:basedOn w:val="a2"/>
    <w:qFormat/>
    <w:pPr>
      <w:ind w:left="720"/>
    </w:pPr>
  </w:style>
  <w:style w:type="paragraph" w:customStyle="1" w:styleId="Quote1">
    <w:name w:val="Quote1"/>
    <w:basedOn w:val="a2"/>
    <w:autoRedefine/>
    <w:qFormat/>
    <w:pPr>
      <w:spacing w:line="240" w:lineRule="exact"/>
      <w:ind w:left="720" w:right="720" w:firstLine="0"/>
    </w:pPr>
    <w:rPr>
      <w:bCs/>
      <w:sz w:val="20"/>
      <w:szCs w:val="18"/>
    </w:rPr>
  </w:style>
  <w:style w:type="paragraph" w:customStyle="1" w:styleId="aa">
    <w:name w:val="參考文獻"/>
    <w:basedOn w:val="a2"/>
    <w:link w:val="a9"/>
    <w:autoRedefine/>
    <w:qFormat/>
    <w:rsid w:val="006D1CCE"/>
    <w:pPr>
      <w:ind w:left="567" w:hanging="567"/>
    </w:pPr>
    <w:rPr>
      <w:color w:val="000000" w:themeColor="text1"/>
      <w:lang w:val="pt-BR"/>
    </w:rPr>
  </w:style>
  <w:style w:type="paragraph" w:styleId="affa">
    <w:name w:val="Signature"/>
    <w:basedOn w:val="a2"/>
    <w:pPr>
      <w:ind w:left="4320"/>
    </w:pPr>
  </w:style>
  <w:style w:type="paragraph" w:styleId="affb">
    <w:name w:val="Subtitle"/>
    <w:basedOn w:val="a2"/>
    <w:uiPriority w:val="11"/>
    <w:qFormat/>
    <w:pPr>
      <w:spacing w:after="60"/>
      <w:jc w:val="center"/>
      <w:outlineLvl w:val="1"/>
    </w:pPr>
    <w:rPr>
      <w:rFonts w:eastAsia="Minion Pro" w:cs="Arial"/>
    </w:rPr>
  </w:style>
  <w:style w:type="paragraph" w:styleId="11">
    <w:name w:val="toc 1"/>
    <w:basedOn w:val="a2"/>
    <w:next w:val="a2"/>
    <w:autoRedefine/>
    <w:uiPriority w:val="39"/>
    <w:rsid w:val="007D4B83"/>
    <w:pPr>
      <w:tabs>
        <w:tab w:val="clear" w:pos="900"/>
        <w:tab w:val="clear" w:pos="1080"/>
        <w:tab w:val="clear" w:pos="1440"/>
        <w:tab w:val="left" w:pos="567"/>
        <w:tab w:val="left" w:pos="960"/>
        <w:tab w:val="right" w:leader="dot" w:pos="9962"/>
      </w:tabs>
      <w:spacing w:before="120" w:after="120"/>
      <w:ind w:firstLine="0"/>
      <w:jc w:val="left"/>
    </w:pPr>
    <w:rPr>
      <w:rFonts w:cs="Calibri (本文)"/>
      <w:b/>
      <w:bCs/>
      <w:caps/>
      <w:sz w:val="20"/>
      <w:szCs w:val="20"/>
    </w:rPr>
  </w:style>
  <w:style w:type="paragraph" w:styleId="22">
    <w:name w:val="toc 2"/>
    <w:basedOn w:val="a2"/>
    <w:next w:val="a2"/>
    <w:autoRedefine/>
    <w:uiPriority w:val="39"/>
    <w:rsid w:val="004942C7"/>
    <w:pPr>
      <w:tabs>
        <w:tab w:val="clear" w:pos="900"/>
        <w:tab w:val="clear" w:pos="1080"/>
        <w:tab w:val="left" w:pos="567"/>
        <w:tab w:val="left" w:pos="1134"/>
        <w:tab w:val="right" w:leader="dot" w:pos="9962"/>
      </w:tabs>
      <w:jc w:val="left"/>
    </w:pPr>
    <w:rPr>
      <w:rFonts w:cs="Calibri (本文)"/>
      <w:smallCaps/>
      <w:sz w:val="20"/>
      <w:szCs w:val="20"/>
    </w:rPr>
  </w:style>
  <w:style w:type="paragraph" w:styleId="32">
    <w:name w:val="toc 3"/>
    <w:basedOn w:val="a2"/>
    <w:next w:val="a2"/>
    <w:autoRedefine/>
    <w:uiPriority w:val="39"/>
    <w:rsid w:val="0000303D"/>
    <w:pPr>
      <w:tabs>
        <w:tab w:val="clear" w:pos="900"/>
        <w:tab w:val="clear" w:pos="1080"/>
        <w:tab w:val="clear" w:pos="1440"/>
        <w:tab w:val="left" w:pos="1701"/>
        <w:tab w:val="left" w:pos="1920"/>
        <w:tab w:val="right" w:leader="dot" w:pos="9962"/>
      </w:tabs>
      <w:ind w:firstLine="1134"/>
      <w:jc w:val="left"/>
    </w:pPr>
    <w:rPr>
      <w:rFonts w:asciiTheme="minorHAnsi" w:eastAsia="Times New Roman" w:hAnsiTheme="minorHAnsi" w:cstheme="minorHAnsi"/>
      <w:iCs/>
      <w:sz w:val="20"/>
      <w:szCs w:val="20"/>
    </w:rPr>
  </w:style>
  <w:style w:type="paragraph" w:styleId="41">
    <w:name w:val="toc 4"/>
    <w:basedOn w:val="a2"/>
    <w:next w:val="a2"/>
    <w:autoRedefine/>
    <w:pPr>
      <w:tabs>
        <w:tab w:val="clear" w:pos="900"/>
        <w:tab w:val="clear" w:pos="1080"/>
        <w:tab w:val="clear" w:pos="1440"/>
      </w:tabs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2"/>
    <w:next w:val="a2"/>
    <w:autoRedefine/>
    <w:pPr>
      <w:tabs>
        <w:tab w:val="clear" w:pos="900"/>
        <w:tab w:val="clear" w:pos="1080"/>
        <w:tab w:val="clear" w:pos="1440"/>
      </w:tabs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2"/>
    <w:next w:val="a2"/>
    <w:autoRedefine/>
    <w:pPr>
      <w:tabs>
        <w:tab w:val="clear" w:pos="900"/>
        <w:tab w:val="clear" w:pos="1080"/>
        <w:tab w:val="clear" w:pos="1440"/>
      </w:tabs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2"/>
    <w:next w:val="a2"/>
    <w:autoRedefine/>
    <w:pPr>
      <w:tabs>
        <w:tab w:val="clear" w:pos="900"/>
        <w:tab w:val="clear" w:pos="1080"/>
        <w:tab w:val="clear" w:pos="1440"/>
      </w:tabs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2"/>
    <w:next w:val="a2"/>
    <w:autoRedefine/>
    <w:pPr>
      <w:tabs>
        <w:tab w:val="clear" w:pos="900"/>
        <w:tab w:val="clear" w:pos="1080"/>
        <w:tab w:val="clear" w:pos="1440"/>
      </w:tabs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2"/>
    <w:next w:val="a2"/>
    <w:autoRedefine/>
    <w:pPr>
      <w:tabs>
        <w:tab w:val="clear" w:pos="900"/>
        <w:tab w:val="clear" w:pos="1080"/>
        <w:tab w:val="clear" w:pos="1440"/>
      </w:tabs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ffc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720"/>
      <w:jc w:val="both"/>
    </w:pPr>
    <w:rPr>
      <w:rFonts w:ascii="Courier New" w:eastAsia="BiauKai" w:hAnsi="Courier New" w:cs="Courier New"/>
      <w:lang w:eastAsia="en-US"/>
    </w:rPr>
  </w:style>
  <w:style w:type="paragraph" w:styleId="affd">
    <w:name w:val="toa heading"/>
    <w:basedOn w:val="a2"/>
    <w:next w:val="a2"/>
    <w:qFormat/>
    <w:pPr>
      <w:spacing w:before="120"/>
    </w:pPr>
    <w:rPr>
      <w:rFonts w:ascii="Arial" w:hAnsi="Arial" w:cs="Arial"/>
      <w:b/>
      <w:bCs/>
    </w:rPr>
  </w:style>
  <w:style w:type="paragraph" w:customStyle="1" w:styleId="WPNormal">
    <w:name w:val="WP_Normal"/>
    <w:basedOn w:val="a2"/>
    <w:qFormat/>
    <w:pPr>
      <w:widowControl w:val="0"/>
      <w:tabs>
        <w:tab w:val="clear" w:pos="900"/>
      </w:tabs>
      <w:ind w:firstLine="0"/>
    </w:pPr>
    <w:rPr>
      <w:rFonts w:ascii="Monaco" w:hAnsi="Monaco"/>
      <w:sz w:val="20"/>
    </w:rPr>
  </w:style>
  <w:style w:type="paragraph" w:customStyle="1" w:styleId="textbox">
    <w:name w:val="text box"/>
    <w:basedOn w:val="a2"/>
    <w:next w:val="a2"/>
    <w:qFormat/>
    <w:pPr>
      <w:jc w:val="center"/>
    </w:pPr>
  </w:style>
  <w:style w:type="paragraph" w:styleId="ae">
    <w:name w:val="footnote text"/>
    <w:aliases w:val="Footnote"/>
    <w:basedOn w:val="a2"/>
    <w:link w:val="ad"/>
    <w:unhideWhenUsed/>
    <w:qFormat/>
    <w:rsid w:val="00ED5847"/>
    <w:pPr>
      <w:suppressAutoHyphens w:val="0"/>
      <w:ind w:firstLine="0"/>
    </w:pPr>
    <w:rPr>
      <w:rFonts w:eastAsia="Kaiti TC"/>
      <w:sz w:val="20"/>
    </w:rPr>
  </w:style>
  <w:style w:type="paragraph" w:customStyle="1" w:styleId="Glosscontinued">
    <w:name w:val="Gloss_continued"/>
    <w:qFormat/>
    <w:rsid w:val="00352DEC"/>
    <w:pPr>
      <w:ind w:firstLine="851"/>
    </w:pPr>
    <w:rPr>
      <w:rFonts w:ascii="楷體-繁" w:hAnsi="楷體-繁"/>
      <w:bCs/>
      <w:lang w:val="pt-BR"/>
    </w:rPr>
  </w:style>
  <w:style w:type="paragraph" w:customStyle="1" w:styleId="affe">
    <w:name w:val="頁首與頁尾"/>
    <w:basedOn w:val="a2"/>
    <w:qFormat/>
  </w:style>
  <w:style w:type="paragraph" w:styleId="af0">
    <w:name w:val="footer"/>
    <w:basedOn w:val="a2"/>
    <w:link w:val="af"/>
    <w:pPr>
      <w:tabs>
        <w:tab w:val="clear" w:pos="900"/>
        <w:tab w:val="clear" w:pos="1080"/>
        <w:tab w:val="clear" w:pos="1440"/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2">
    <w:name w:val="header"/>
    <w:basedOn w:val="a2"/>
    <w:link w:val="af1"/>
    <w:pPr>
      <w:tabs>
        <w:tab w:val="clear" w:pos="900"/>
        <w:tab w:val="clear" w:pos="1080"/>
        <w:tab w:val="clear" w:pos="1440"/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Examplea">
    <w:name w:val="Example_a"/>
    <w:next w:val="Glosscontinued"/>
    <w:qFormat/>
    <w:rsid w:val="003D5298"/>
    <w:pPr>
      <w:numPr>
        <w:ilvl w:val="1"/>
        <w:numId w:val="14"/>
      </w:numPr>
    </w:pPr>
    <w:rPr>
      <w:rFonts w:ascii="Times New Roman" w:hAnsi="Times New Roman"/>
      <w:lang w:eastAsia="de-DE"/>
    </w:rPr>
  </w:style>
  <w:style w:type="paragraph" w:customStyle="1" w:styleId="-1">
    <w:name w:val="標題-1"/>
    <w:basedOn w:val="-3"/>
    <w:next w:val="-3"/>
    <w:autoRedefine/>
    <w:qFormat/>
    <w:rsid w:val="00D77F08"/>
    <w:pPr>
      <w:numPr>
        <w:numId w:val="12"/>
      </w:numPr>
    </w:pPr>
    <w:rPr>
      <w:b/>
      <w:bCs w:val="0"/>
      <w:shd w:val="clear" w:color="auto" w:fill="D8D8D8"/>
    </w:rPr>
  </w:style>
  <w:style w:type="paragraph" w:customStyle="1" w:styleId="Exampleb">
    <w:name w:val="Example_b"/>
    <w:next w:val="Glosscontinued"/>
    <w:autoRedefine/>
    <w:qFormat/>
    <w:rsid w:val="00937D33"/>
    <w:pPr>
      <w:numPr>
        <w:ilvl w:val="1"/>
        <w:numId w:val="8"/>
      </w:numPr>
      <w:spacing w:line="360" w:lineRule="auto"/>
    </w:pPr>
    <w:rPr>
      <w:rFonts w:ascii="Times New Roman" w:eastAsia="BiauKai" w:hAnsi="Times New Roman"/>
      <w:lang w:eastAsia="de-DE"/>
    </w:rPr>
  </w:style>
  <w:style w:type="paragraph" w:customStyle="1" w:styleId="Footnoteexample">
    <w:name w:val="Footnote example"/>
    <w:basedOn w:val="ae"/>
    <w:qFormat/>
    <w:pPr>
      <w:numPr>
        <w:numId w:val="9"/>
      </w:numPr>
    </w:pPr>
    <w:rPr>
      <w:szCs w:val="20"/>
    </w:rPr>
  </w:style>
  <w:style w:type="paragraph" w:customStyle="1" w:styleId="-3">
    <w:name w:val="標題-3"/>
    <w:basedOn w:val="a2"/>
    <w:autoRedefine/>
    <w:qFormat/>
    <w:rsid w:val="00E53FCF"/>
    <w:pPr>
      <w:tabs>
        <w:tab w:val="clear" w:pos="900"/>
        <w:tab w:val="clear" w:pos="1080"/>
        <w:tab w:val="clear" w:pos="1440"/>
      </w:tabs>
      <w:ind w:left="567" w:firstLine="0"/>
      <w:jc w:val="left"/>
    </w:pPr>
    <w:rPr>
      <w:bCs/>
      <w:color w:val="000000"/>
    </w:rPr>
  </w:style>
  <w:style w:type="paragraph" w:styleId="afff">
    <w:name w:val="List Paragraph"/>
    <w:basedOn w:val="a2"/>
    <w:qFormat/>
    <w:pPr>
      <w:ind w:left="480"/>
    </w:pPr>
  </w:style>
  <w:style w:type="paragraph" w:customStyle="1" w:styleId="-4">
    <w:name w:val="標題-4"/>
    <w:basedOn w:val="-3"/>
    <w:autoRedefine/>
    <w:qFormat/>
    <w:rsid w:val="00632AAF"/>
    <w:pPr>
      <w:numPr>
        <w:numId w:val="11"/>
      </w:numPr>
    </w:pPr>
    <w:rPr>
      <w:rFonts w:eastAsia="BiauKai"/>
    </w:rPr>
  </w:style>
  <w:style w:type="paragraph" w:customStyle="1" w:styleId="-2">
    <w:name w:val="標題-2"/>
    <w:basedOn w:val="a2"/>
    <w:qFormat/>
    <w:pPr>
      <w:numPr>
        <w:numId w:val="13"/>
      </w:numPr>
      <w:tabs>
        <w:tab w:val="clear" w:pos="900"/>
        <w:tab w:val="clear" w:pos="1080"/>
        <w:tab w:val="clear" w:pos="1440"/>
        <w:tab w:val="left" w:pos="567"/>
      </w:tabs>
    </w:pPr>
    <w:rPr>
      <w:b/>
      <w:color w:val="000000"/>
    </w:rPr>
  </w:style>
  <w:style w:type="paragraph" w:customStyle="1" w:styleId="Footnotegloss">
    <w:name w:val="Footnote gloss"/>
    <w:basedOn w:val="ae"/>
    <w:qFormat/>
    <w:pPr>
      <w:ind w:firstLine="567"/>
    </w:pPr>
  </w:style>
  <w:style w:type="paragraph" w:styleId="af7">
    <w:name w:val="annotation text"/>
    <w:basedOn w:val="a2"/>
    <w:link w:val="af6"/>
    <w:qFormat/>
    <w:pPr>
      <w:jc w:val="left"/>
    </w:pPr>
  </w:style>
  <w:style w:type="paragraph" w:styleId="af9">
    <w:name w:val="annotation subject"/>
    <w:basedOn w:val="af7"/>
    <w:next w:val="af7"/>
    <w:link w:val="af8"/>
    <w:qFormat/>
    <w:rPr>
      <w:b/>
      <w:bCs/>
    </w:rPr>
  </w:style>
  <w:style w:type="paragraph" w:styleId="afff0">
    <w:name w:val="Revision"/>
    <w:uiPriority w:val="99"/>
    <w:semiHidden/>
    <w:qFormat/>
    <w:rsid w:val="00443459"/>
    <w:pPr>
      <w:suppressAutoHyphens w:val="0"/>
    </w:pPr>
    <w:rPr>
      <w:rFonts w:ascii="Times New Roman" w:hAnsi="Times New Roman"/>
    </w:rPr>
  </w:style>
  <w:style w:type="paragraph" w:styleId="HTML0">
    <w:name w:val="HTML Preformatted"/>
    <w:basedOn w:val="a2"/>
    <w:link w:val="HTML"/>
    <w:uiPriority w:val="99"/>
    <w:semiHidden/>
    <w:unhideWhenUsed/>
    <w:qFormat/>
    <w:rsid w:val="001060D3"/>
    <w:pPr>
      <w:tabs>
        <w:tab w:val="clear" w:pos="900"/>
        <w:tab w:val="clear" w:pos="1080"/>
        <w:tab w:val="clear" w:pos="14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細明體" w:eastAsia="細明體" w:hAnsi="細明體" w:cs="細明體"/>
    </w:rPr>
  </w:style>
  <w:style w:type="table" w:styleId="afff1">
    <w:name w:val="Table Grid"/>
    <w:basedOn w:val="a4"/>
    <w:uiPriority w:val="39"/>
    <w:rsid w:val="001B2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Hyperlink"/>
    <w:basedOn w:val="a3"/>
    <w:uiPriority w:val="99"/>
    <w:unhideWhenUsed/>
    <w:rsid w:val="006A0B40"/>
    <w:rPr>
      <w:color w:val="0563C1" w:themeColor="hyperlink"/>
      <w:u w:val="single"/>
    </w:rPr>
  </w:style>
  <w:style w:type="character" w:styleId="afff3">
    <w:name w:val="footnote reference"/>
    <w:basedOn w:val="a3"/>
    <w:uiPriority w:val="99"/>
    <w:semiHidden/>
    <w:unhideWhenUsed/>
    <w:rsid w:val="00872FB0"/>
    <w:rPr>
      <w:vertAlign w:val="superscript"/>
    </w:rPr>
  </w:style>
  <w:style w:type="character" w:styleId="afff4">
    <w:name w:val="FollowedHyperlink"/>
    <w:basedOn w:val="a3"/>
    <w:uiPriority w:val="99"/>
    <w:semiHidden/>
    <w:unhideWhenUsed/>
    <w:rsid w:val="00A06304"/>
    <w:rPr>
      <w:color w:val="954F72" w:themeColor="followedHyperlink"/>
      <w:u w:val="single"/>
    </w:rPr>
  </w:style>
  <w:style w:type="character" w:styleId="afff5">
    <w:name w:val="Strong"/>
    <w:basedOn w:val="a3"/>
    <w:uiPriority w:val="22"/>
    <w:qFormat/>
    <w:rsid w:val="00E4189A"/>
    <w:rPr>
      <w:b/>
      <w:bCs/>
    </w:rPr>
  </w:style>
  <w:style w:type="paragraph" w:styleId="afff6">
    <w:name w:val="Quote"/>
    <w:basedOn w:val="a2"/>
    <w:link w:val="afff7"/>
    <w:qFormat/>
    <w:rsid w:val="00A30E15"/>
    <w:pPr>
      <w:tabs>
        <w:tab w:val="clear" w:pos="900"/>
        <w:tab w:val="clear" w:pos="1080"/>
        <w:tab w:val="clear" w:pos="1440"/>
      </w:tabs>
      <w:spacing w:after="283"/>
      <w:ind w:left="567" w:right="567" w:firstLine="0"/>
      <w:jc w:val="left"/>
    </w:pPr>
    <w:rPr>
      <w:rFonts w:cs="Arial Unicode MS"/>
      <w:kern w:val="2"/>
      <w:lang w:bidi="hi-IN"/>
    </w:rPr>
  </w:style>
  <w:style w:type="character" w:customStyle="1" w:styleId="afff7">
    <w:name w:val="引文 字元"/>
    <w:basedOn w:val="a3"/>
    <w:link w:val="afff6"/>
    <w:rsid w:val="00A30E15"/>
    <w:rPr>
      <w:rFonts w:ascii="Times New Roman" w:hAnsi="Times New Roman" w:cs="Arial Unicode MS"/>
      <w:kern w:val="2"/>
      <w:lang w:bidi="hi-IN"/>
    </w:rPr>
  </w:style>
  <w:style w:type="character" w:customStyle="1" w:styleId="afff8">
    <w:name w:val="源碼"/>
    <w:qFormat/>
    <w:rsid w:val="0047512D"/>
    <w:rPr>
      <w:rFonts w:ascii="Liberation Mono" w:eastAsia="細明體" w:hAnsi="Liberation Mono" w:cs="Liberation Mono"/>
    </w:rPr>
  </w:style>
  <w:style w:type="character" w:customStyle="1" w:styleId="contributors">
    <w:name w:val="contributors"/>
    <w:basedOn w:val="a3"/>
    <w:rsid w:val="008F7257"/>
  </w:style>
  <w:style w:type="character" w:customStyle="1" w:styleId="maintitle">
    <w:name w:val="maintitle"/>
    <w:basedOn w:val="a3"/>
    <w:rsid w:val="008F7257"/>
  </w:style>
  <w:style w:type="character" w:customStyle="1" w:styleId="editors">
    <w:name w:val="editors"/>
    <w:basedOn w:val="a3"/>
    <w:rsid w:val="008F7257"/>
  </w:style>
  <w:style w:type="character" w:styleId="afff9">
    <w:name w:val="Emphasis"/>
    <w:basedOn w:val="a3"/>
    <w:uiPriority w:val="20"/>
    <w:qFormat/>
    <w:rsid w:val="008F72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99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8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52F84B-2B63-8346-BE9F-6A02A17FD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561</Words>
  <Characters>3198</Characters>
  <Application>Microsoft Office Word</Application>
  <DocSecurity>0</DocSecurity>
  <Lines>26</Lines>
  <Paragraphs>7</Paragraphs>
  <ScaleCrop>false</ScaleCrop>
  <Company>The University of Michigan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with example style formatted in a way to avoid crossference problem</dc:title>
  <dc:subject/>
  <dc:creator>Tim Chou</dc:creator>
  <dc:description/>
  <cp:lastModifiedBy>鍾孟軒</cp:lastModifiedBy>
  <cp:revision>2</cp:revision>
  <cp:lastPrinted>2023-12-21T14:19:00Z</cp:lastPrinted>
  <dcterms:created xsi:type="dcterms:W3CDTF">2024-04-16T06:55:00Z</dcterms:created>
  <dcterms:modified xsi:type="dcterms:W3CDTF">2024-04-16T06:55:00Z</dcterms:modified>
  <dc:language>zh-TW</dc:language>
</cp:coreProperties>
</file>